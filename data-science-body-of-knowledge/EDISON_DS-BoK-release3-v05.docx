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32FDE" w14:textId="77777777" w:rsidR="00F46E46" w:rsidRPr="00F955B1" w:rsidRDefault="00F46E46" w:rsidP="00353174"/>
    <w:p w14:paraId="09F02A26" w14:textId="77777777" w:rsidR="00F46E46" w:rsidRPr="00F955B1" w:rsidRDefault="00F46E46" w:rsidP="00353174"/>
    <w:p w14:paraId="5D8DA6C1" w14:textId="030EA9D0" w:rsidR="00F46E46" w:rsidRPr="00F955B1" w:rsidRDefault="00B00A02" w:rsidP="00353174">
      <w:r w:rsidRPr="00BD204E">
        <w:rPr>
          <w:noProof/>
        </w:rPr>
        <w:drawing>
          <wp:anchor distT="0" distB="0" distL="114300" distR="114300" simplePos="0" relativeHeight="251659264" behindDoc="0" locked="0" layoutInCell="1" allowOverlap="1" wp14:anchorId="0F3CD95B" wp14:editId="30A66EFA">
            <wp:simplePos x="0" y="0"/>
            <wp:positionH relativeFrom="margin">
              <wp:posOffset>1905990</wp:posOffset>
            </wp:positionH>
            <wp:positionV relativeFrom="margin">
              <wp:posOffset>407208</wp:posOffset>
            </wp:positionV>
            <wp:extent cx="2264410" cy="685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son_logo.png"/>
                    <pic:cNvPicPr/>
                  </pic:nvPicPr>
                  <pic:blipFill>
                    <a:blip r:embed="rId8">
                      <a:extLst>
                        <a:ext uri="{28A0092B-C50C-407E-A947-70E740481C1C}">
                          <a14:useLocalDpi xmlns:a14="http://schemas.microsoft.com/office/drawing/2010/main" val="0"/>
                        </a:ext>
                      </a:extLst>
                    </a:blip>
                    <a:stretch>
                      <a:fillRect/>
                    </a:stretch>
                  </pic:blipFill>
                  <pic:spPr>
                    <a:xfrm>
                      <a:off x="0" y="0"/>
                      <a:ext cx="2264410" cy="685800"/>
                    </a:xfrm>
                    <a:prstGeom prst="rect">
                      <a:avLst/>
                    </a:prstGeom>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1E4327BC" w14:textId="2F3799A9" w:rsidR="00F46E46" w:rsidRPr="00F955B1" w:rsidRDefault="00F46E46" w:rsidP="00353174"/>
    <w:p w14:paraId="1158272C" w14:textId="1974DB77" w:rsidR="00F46E46" w:rsidRPr="00F955B1" w:rsidRDefault="00F46E46" w:rsidP="00353174"/>
    <w:p w14:paraId="7DE38E95" w14:textId="0513EE82" w:rsidR="00F46E46" w:rsidRPr="00F955B1" w:rsidRDefault="00F46E46" w:rsidP="00353174"/>
    <w:p w14:paraId="1DE1F4E6" w14:textId="77777777" w:rsidR="00F46E46" w:rsidRPr="00F955B1" w:rsidRDefault="00F46E46" w:rsidP="00353174"/>
    <w:p w14:paraId="0F63B597" w14:textId="77777777" w:rsidR="004F7C66" w:rsidRDefault="004F7C66" w:rsidP="00353174"/>
    <w:p w14:paraId="7F3A1241" w14:textId="77777777" w:rsidR="004F7C66" w:rsidRDefault="004F7C66" w:rsidP="00353174"/>
    <w:p w14:paraId="71DB54DA" w14:textId="77777777" w:rsidR="004F7C66" w:rsidRDefault="004F7C66" w:rsidP="00353174"/>
    <w:p w14:paraId="60D0EAF4" w14:textId="77777777" w:rsidR="00256D77" w:rsidRDefault="00256D77" w:rsidP="00353174"/>
    <w:p w14:paraId="49D28F9F" w14:textId="77777777" w:rsidR="00256D77" w:rsidRDefault="00256D77" w:rsidP="00353174"/>
    <w:p w14:paraId="2DDC9FB4" w14:textId="77777777" w:rsidR="00256D77" w:rsidRDefault="00256D77" w:rsidP="00353174"/>
    <w:p w14:paraId="01A424B6" w14:textId="77777777" w:rsidR="00D62BD5" w:rsidRPr="00B00A02" w:rsidRDefault="00D62BD5" w:rsidP="00D62BD5">
      <w:pPr>
        <w:pStyle w:val="Title"/>
      </w:pPr>
      <w:r w:rsidRPr="00B00A02">
        <w:t xml:space="preserve">EDISON </w:t>
      </w:r>
      <w:r>
        <w:t>Data Science Framework:</w:t>
      </w:r>
    </w:p>
    <w:p w14:paraId="5BC063DA" w14:textId="36B21E7C" w:rsidR="00F46E46" w:rsidRPr="00731F68" w:rsidRDefault="00D62BD5" w:rsidP="00D62BD5">
      <w:pPr>
        <w:pStyle w:val="Title"/>
        <w:rPr>
          <w:sz w:val="40"/>
        </w:rPr>
      </w:pPr>
      <w:r>
        <w:rPr>
          <w:sz w:val="40"/>
        </w:rPr>
        <w:t xml:space="preserve">Part 2. </w:t>
      </w:r>
      <w:r w:rsidR="00072566" w:rsidRPr="00731F68">
        <w:rPr>
          <w:sz w:val="40"/>
        </w:rPr>
        <w:t xml:space="preserve">Data Science </w:t>
      </w:r>
      <w:r w:rsidR="00196E25" w:rsidRPr="00731F68">
        <w:rPr>
          <w:sz w:val="40"/>
        </w:rPr>
        <w:t xml:space="preserve">Body of Knowledge </w:t>
      </w:r>
      <w:r w:rsidR="00072566" w:rsidRPr="00731F68">
        <w:rPr>
          <w:sz w:val="40"/>
        </w:rPr>
        <w:t>(DS</w:t>
      </w:r>
      <w:r w:rsidR="00196E25" w:rsidRPr="00731F68">
        <w:rPr>
          <w:sz w:val="40"/>
        </w:rPr>
        <w:t>-BoK</w:t>
      </w:r>
      <w:r w:rsidR="00072566" w:rsidRPr="00731F68">
        <w:rPr>
          <w:sz w:val="40"/>
        </w:rPr>
        <w:t>)</w:t>
      </w:r>
    </w:p>
    <w:p w14:paraId="16721DB4" w14:textId="3EA0426C" w:rsidR="00731F68" w:rsidRPr="00731F68" w:rsidRDefault="00257205" w:rsidP="00731F68">
      <w:pPr>
        <w:rPr>
          <w:sz w:val="32"/>
        </w:rPr>
      </w:pPr>
      <w:r>
        <w:rPr>
          <w:sz w:val="32"/>
        </w:rPr>
        <w:t>Pre-</w:t>
      </w:r>
      <w:r w:rsidR="005A3C7E">
        <w:rPr>
          <w:sz w:val="32"/>
        </w:rPr>
        <w:t xml:space="preserve">Release </w:t>
      </w:r>
      <w:r>
        <w:rPr>
          <w:sz w:val="32"/>
        </w:rPr>
        <w:t>3</w:t>
      </w:r>
    </w:p>
    <w:p w14:paraId="7EC37B95" w14:textId="77777777" w:rsidR="00F46E46" w:rsidRDefault="00F46E46" w:rsidP="00353174"/>
    <w:p w14:paraId="7BFC2F6E" w14:textId="77777777" w:rsidR="00B00A02" w:rsidRDefault="00B00A02" w:rsidP="00353174"/>
    <w:p w14:paraId="03E7872C" w14:textId="77777777" w:rsidR="00256D77" w:rsidRDefault="00256D77" w:rsidP="00353174"/>
    <w:p w14:paraId="64396119" w14:textId="77777777" w:rsidR="00256D77" w:rsidRDefault="00256D77" w:rsidP="00353174"/>
    <w:p w14:paraId="084EEC2E" w14:textId="77777777" w:rsidR="00256D77" w:rsidRDefault="00256D77" w:rsidP="00353174"/>
    <w:p w14:paraId="56C749FF" w14:textId="77777777" w:rsidR="00256D77" w:rsidRDefault="00256D77" w:rsidP="00353174"/>
    <w:p w14:paraId="366E98B3" w14:textId="77777777" w:rsidR="00256D77" w:rsidRDefault="00256D77" w:rsidP="00353174"/>
    <w:p w14:paraId="4BE4D56E" w14:textId="77777777" w:rsidR="00256D77" w:rsidRDefault="00256D77" w:rsidP="00353174"/>
    <w:p w14:paraId="14B47B29" w14:textId="77777777" w:rsidR="00B00A02" w:rsidRPr="00F955B1" w:rsidRDefault="00B00A02" w:rsidP="00353174"/>
    <w:p w14:paraId="25358B45" w14:textId="77777777" w:rsidR="00726008" w:rsidRDefault="00726008" w:rsidP="00726008">
      <w:pPr>
        <w:rPr>
          <w:sz w:val="24"/>
        </w:rPr>
      </w:pPr>
      <w:bookmarkStart w:id="0" w:name="_Hlk524719811"/>
      <w:r w:rsidRPr="008208C3">
        <w:rPr>
          <w:sz w:val="24"/>
        </w:rPr>
        <w:t>EDISON Community Initiative</w:t>
      </w:r>
    </w:p>
    <w:p w14:paraId="122C9097" w14:textId="77777777" w:rsidR="00726008" w:rsidRPr="008208C3" w:rsidRDefault="00726008" w:rsidP="00726008">
      <w:pPr>
        <w:rPr>
          <w:sz w:val="24"/>
        </w:rPr>
      </w:pPr>
      <w:r>
        <w:rPr>
          <w:sz w:val="24"/>
        </w:rPr>
        <w:t>(Maintaining the H2020 EDISON project outcome)</w:t>
      </w:r>
    </w:p>
    <w:bookmarkEnd w:id="0"/>
    <w:p w14:paraId="0653182C" w14:textId="77777777" w:rsidR="004F7C66" w:rsidRDefault="004F7C66" w:rsidP="00353174"/>
    <w:p w14:paraId="3CD315E5" w14:textId="77777777" w:rsidR="004F7C66" w:rsidRDefault="004F7C66" w:rsidP="00353174"/>
    <w:p w14:paraId="08FBB7BB" w14:textId="77777777" w:rsidR="004F7C66" w:rsidRDefault="004F7C66" w:rsidP="00353174"/>
    <w:p w14:paraId="0430860C" w14:textId="77777777" w:rsidR="00B00A02" w:rsidRDefault="00B00A02" w:rsidP="00353174"/>
    <w:p w14:paraId="5493316E" w14:textId="77777777" w:rsidR="00B00A02" w:rsidRDefault="00B00A02" w:rsidP="00353174"/>
    <w:p w14:paraId="28E87770" w14:textId="77777777" w:rsidR="00726008" w:rsidRPr="00BD204E" w:rsidRDefault="00726008" w:rsidP="00726008">
      <w:bookmarkStart w:id="1" w:name="_Hlk524719856"/>
    </w:p>
    <w:tbl>
      <w:tblPr>
        <w:tblW w:w="8089" w:type="dxa"/>
        <w:tblInd w:w="684" w:type="dxa"/>
        <w:tblLayout w:type="fixed"/>
        <w:tblLook w:val="0000" w:firstRow="0" w:lastRow="0" w:firstColumn="0" w:lastColumn="0" w:noHBand="0" w:noVBand="0"/>
      </w:tblPr>
      <w:tblGrid>
        <w:gridCol w:w="3252"/>
        <w:gridCol w:w="4837"/>
      </w:tblGrid>
      <w:tr w:rsidR="00726008" w:rsidRPr="00BD204E" w14:paraId="3ABFDED3" w14:textId="77777777" w:rsidTr="00B8564E">
        <w:tc>
          <w:tcPr>
            <w:tcW w:w="3252" w:type="dxa"/>
            <w:tcBorders>
              <w:top w:val="single" w:sz="4" w:space="0" w:color="000000"/>
              <w:left w:val="single" w:sz="4" w:space="0" w:color="000000"/>
              <w:bottom w:val="single" w:sz="4" w:space="0" w:color="000000"/>
            </w:tcBorders>
          </w:tcPr>
          <w:p w14:paraId="793ABF67" w14:textId="77777777" w:rsidR="00726008" w:rsidRPr="00BD204E" w:rsidRDefault="00726008" w:rsidP="00B8564E">
            <w:r>
              <w:t>Release</w:t>
            </w:r>
            <w:r w:rsidRPr="00BD204E">
              <w:t xml:space="preserve"> Date</w:t>
            </w:r>
          </w:p>
        </w:tc>
        <w:tc>
          <w:tcPr>
            <w:tcW w:w="4837" w:type="dxa"/>
            <w:tcBorders>
              <w:top w:val="single" w:sz="4" w:space="0" w:color="000000"/>
              <w:left w:val="single" w:sz="4" w:space="0" w:color="000000"/>
              <w:bottom w:val="single" w:sz="4" w:space="0" w:color="000000"/>
              <w:right w:val="single" w:sz="4" w:space="0" w:color="000000"/>
            </w:tcBorders>
          </w:tcPr>
          <w:p w14:paraId="5DCDC9B4" w14:textId="77777777" w:rsidR="00726008" w:rsidRPr="00BD204E" w:rsidRDefault="00726008" w:rsidP="00B8564E">
            <w:r>
              <w:t>7 September</w:t>
            </w:r>
            <w:r w:rsidRPr="00BD204E">
              <w:t xml:space="preserve"> 201</w:t>
            </w:r>
            <w:r>
              <w:t>8</w:t>
            </w:r>
          </w:p>
        </w:tc>
      </w:tr>
      <w:tr w:rsidR="00726008" w:rsidRPr="00BD204E" w14:paraId="7BB71EAB" w14:textId="77777777" w:rsidTr="00B8564E">
        <w:tc>
          <w:tcPr>
            <w:tcW w:w="3252" w:type="dxa"/>
            <w:tcBorders>
              <w:top w:val="single" w:sz="4" w:space="0" w:color="000000"/>
              <w:left w:val="single" w:sz="4" w:space="0" w:color="000000"/>
              <w:bottom w:val="single" w:sz="4" w:space="0" w:color="000000"/>
            </w:tcBorders>
          </w:tcPr>
          <w:p w14:paraId="6DD415B9" w14:textId="77777777" w:rsidR="00726008" w:rsidRPr="00BD204E" w:rsidRDefault="00726008" w:rsidP="00B8564E">
            <w:r w:rsidRPr="00BD204E">
              <w:t xml:space="preserve">Document </w:t>
            </w:r>
            <w:r>
              <w:t>Edit</w:t>
            </w:r>
            <w:r w:rsidRPr="00BD204E">
              <w:t xml:space="preserve">or/s </w:t>
            </w:r>
          </w:p>
        </w:tc>
        <w:tc>
          <w:tcPr>
            <w:tcW w:w="4837" w:type="dxa"/>
            <w:tcBorders>
              <w:top w:val="single" w:sz="4" w:space="0" w:color="000000"/>
              <w:left w:val="single" w:sz="4" w:space="0" w:color="000000"/>
              <w:bottom w:val="single" w:sz="4" w:space="0" w:color="000000"/>
              <w:right w:val="single" w:sz="4" w:space="0" w:color="000000"/>
            </w:tcBorders>
          </w:tcPr>
          <w:p w14:paraId="7C524893" w14:textId="77777777" w:rsidR="00726008" w:rsidRPr="00BD204E" w:rsidRDefault="00726008" w:rsidP="00B8564E">
            <w:r>
              <w:t>Yuri Demchenko</w:t>
            </w:r>
          </w:p>
        </w:tc>
      </w:tr>
      <w:tr w:rsidR="00726008" w:rsidRPr="00BD204E" w14:paraId="639DBD90" w14:textId="77777777" w:rsidTr="00B8564E">
        <w:tc>
          <w:tcPr>
            <w:tcW w:w="3252" w:type="dxa"/>
            <w:tcBorders>
              <w:top w:val="single" w:sz="4" w:space="0" w:color="000000"/>
              <w:left w:val="single" w:sz="4" w:space="0" w:color="000000"/>
              <w:bottom w:val="single" w:sz="4" w:space="0" w:color="000000"/>
            </w:tcBorders>
          </w:tcPr>
          <w:p w14:paraId="3B207C49" w14:textId="77777777" w:rsidR="00726008" w:rsidRPr="00BD204E" w:rsidRDefault="00726008" w:rsidP="00B8564E">
            <w:r w:rsidRPr="00BD204E">
              <w:t>Version</w:t>
            </w:r>
          </w:p>
        </w:tc>
        <w:tc>
          <w:tcPr>
            <w:tcW w:w="4837" w:type="dxa"/>
            <w:tcBorders>
              <w:top w:val="single" w:sz="4" w:space="0" w:color="000000"/>
              <w:left w:val="single" w:sz="4" w:space="0" w:color="000000"/>
              <w:bottom w:val="single" w:sz="4" w:space="0" w:color="000000"/>
              <w:right w:val="single" w:sz="4" w:space="0" w:color="000000"/>
            </w:tcBorders>
          </w:tcPr>
          <w:p w14:paraId="684CC13A" w14:textId="591FAAA3" w:rsidR="00726008" w:rsidRPr="00BD204E" w:rsidRDefault="00726008" w:rsidP="00B8564E">
            <w:r>
              <w:t>Release 3, v</w:t>
            </w:r>
            <w:r w:rsidRPr="00BD204E">
              <w:t>0.</w:t>
            </w:r>
            <w:r>
              <w:t xml:space="preserve">5 </w:t>
            </w:r>
          </w:p>
        </w:tc>
      </w:tr>
      <w:tr w:rsidR="00726008" w:rsidRPr="00BD204E" w14:paraId="7DA115BF" w14:textId="77777777" w:rsidTr="00B8564E">
        <w:tc>
          <w:tcPr>
            <w:tcW w:w="3252" w:type="dxa"/>
            <w:tcBorders>
              <w:top w:val="single" w:sz="4" w:space="0" w:color="000000"/>
              <w:left w:val="single" w:sz="4" w:space="0" w:color="000000"/>
              <w:bottom w:val="single" w:sz="4" w:space="0" w:color="000000"/>
            </w:tcBorders>
          </w:tcPr>
          <w:p w14:paraId="357E21F1" w14:textId="77777777" w:rsidR="00726008" w:rsidRPr="00BD204E" w:rsidRDefault="00726008" w:rsidP="00B8564E">
            <w:r w:rsidRPr="00BD204E">
              <w:t>Status</w:t>
            </w:r>
          </w:p>
        </w:tc>
        <w:tc>
          <w:tcPr>
            <w:tcW w:w="4837" w:type="dxa"/>
            <w:tcBorders>
              <w:top w:val="single" w:sz="4" w:space="0" w:color="000000"/>
              <w:left w:val="single" w:sz="4" w:space="0" w:color="000000"/>
              <w:bottom w:val="single" w:sz="4" w:space="0" w:color="000000"/>
              <w:right w:val="single" w:sz="4" w:space="0" w:color="000000"/>
            </w:tcBorders>
          </w:tcPr>
          <w:p w14:paraId="42E8F238" w14:textId="77777777" w:rsidR="00726008" w:rsidRPr="00BD204E" w:rsidRDefault="00726008" w:rsidP="00B8564E">
            <w:r>
              <w:t>Working document, request for comments</w:t>
            </w:r>
          </w:p>
        </w:tc>
      </w:tr>
    </w:tbl>
    <w:p w14:paraId="27CC4490" w14:textId="77777777" w:rsidR="00726008" w:rsidRPr="00BD204E" w:rsidRDefault="00726008" w:rsidP="00726008"/>
    <w:bookmarkEnd w:id="1"/>
    <w:p w14:paraId="68B172DB" w14:textId="77777777" w:rsidR="00020E5A" w:rsidRDefault="00020E5A" w:rsidP="00020E5A"/>
    <w:p w14:paraId="7A902C06" w14:textId="77777777" w:rsidR="00020E5A" w:rsidRDefault="00020E5A" w:rsidP="00020E5A"/>
    <w:p w14:paraId="07F5D4AD" w14:textId="77777777" w:rsidR="00020E5A" w:rsidRPr="00BD204E" w:rsidRDefault="00020E5A" w:rsidP="00020E5A"/>
    <w:tbl>
      <w:tblPr>
        <w:tblW w:w="0" w:type="auto"/>
        <w:tblLook w:val="04A0" w:firstRow="1" w:lastRow="0" w:firstColumn="1" w:lastColumn="0" w:noHBand="0" w:noVBand="1"/>
      </w:tblPr>
      <w:tblGrid>
        <w:gridCol w:w="2405"/>
        <w:gridCol w:w="6657"/>
      </w:tblGrid>
      <w:tr w:rsidR="00020E5A" w:rsidRPr="008514F7" w14:paraId="6A0FE28E" w14:textId="77777777" w:rsidTr="00EE598B">
        <w:trPr>
          <w:trHeight w:val="480"/>
        </w:trPr>
        <w:tc>
          <w:tcPr>
            <w:tcW w:w="2405" w:type="dxa"/>
          </w:tcPr>
          <w:p w14:paraId="7CEC92F0" w14:textId="77777777" w:rsidR="00020E5A" w:rsidRPr="008514F7" w:rsidRDefault="00020E5A" w:rsidP="00EE598B">
            <w:pPr>
              <w:rPr>
                <w:sz w:val="18"/>
              </w:rPr>
            </w:pPr>
            <w:r>
              <w:rPr>
                <w:noProof/>
                <w:sz w:val="18"/>
              </w:rPr>
              <w:drawing>
                <wp:inline distT="0" distB="0" distL="0" distR="0" wp14:anchorId="2A4D81A3" wp14:editId="7A730807">
                  <wp:extent cx="1227411" cy="429442"/>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y.png"/>
                          <pic:cNvPicPr/>
                        </pic:nvPicPr>
                        <pic:blipFill>
                          <a:blip r:embed="rId9">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p>
        </w:tc>
        <w:tc>
          <w:tcPr>
            <w:tcW w:w="6657" w:type="dxa"/>
          </w:tcPr>
          <w:p w14:paraId="1ACDF3D5" w14:textId="77777777" w:rsidR="00020E5A" w:rsidRPr="008514F7" w:rsidRDefault="00020E5A" w:rsidP="00EE598B">
            <w:pPr>
              <w:rPr>
                <w:sz w:val="18"/>
              </w:rPr>
            </w:pPr>
            <w:r w:rsidRPr="008514F7">
              <w:rPr>
                <w:sz w:val="18"/>
              </w:rPr>
              <w:t>This work is licensed under the Creative Commons Attribution 4.0 International License. To view a copy of this license, visit http://creativecommons.org/licenses/by/4.0/</w:t>
            </w:r>
          </w:p>
        </w:tc>
      </w:tr>
    </w:tbl>
    <w:p w14:paraId="7E7359EB" w14:textId="77777777" w:rsidR="00020E5A" w:rsidRDefault="00020E5A" w:rsidP="00020E5A"/>
    <w:p w14:paraId="2C619C9C" w14:textId="77777777" w:rsidR="00F46E46" w:rsidRPr="00F955B1" w:rsidRDefault="00F46E46" w:rsidP="00353174"/>
    <w:p w14:paraId="677AD3B1" w14:textId="17B6DD63" w:rsidR="00072566" w:rsidRDefault="00072566" w:rsidP="00353174">
      <w:r>
        <w:br w:type="page"/>
      </w:r>
    </w:p>
    <w:p w14:paraId="6619AE80" w14:textId="77777777" w:rsidR="008D7E45" w:rsidRDefault="008D7E45" w:rsidP="008D7E45">
      <w:r w:rsidRPr="00BD204E">
        <w:lastRenderedPageBreak/>
        <w:t>Document Version Control</w:t>
      </w:r>
    </w:p>
    <w:p w14:paraId="024847A2" w14:textId="77777777" w:rsidR="008D7E45" w:rsidRDefault="008D7E45" w:rsidP="008D7E45"/>
    <w:tbl>
      <w:tblPr>
        <w:tblW w:w="8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63"/>
        <w:gridCol w:w="1002"/>
        <w:gridCol w:w="1440"/>
        <w:gridCol w:w="3960"/>
        <w:gridCol w:w="1529"/>
      </w:tblGrid>
      <w:tr w:rsidR="008D7E45" w:rsidRPr="00BD204E" w14:paraId="3E142C4A" w14:textId="77777777" w:rsidTr="004B45BB">
        <w:trPr>
          <w:cantSplit/>
          <w:trHeight w:val="336"/>
        </w:trPr>
        <w:tc>
          <w:tcPr>
            <w:tcW w:w="1063" w:type="dxa"/>
            <w:tcBorders>
              <w:top w:val="single" w:sz="4" w:space="0" w:color="auto"/>
              <w:left w:val="single" w:sz="4" w:space="0" w:color="auto"/>
              <w:bottom w:val="single" w:sz="4" w:space="0" w:color="auto"/>
              <w:right w:val="single" w:sz="4" w:space="0" w:color="auto"/>
            </w:tcBorders>
            <w:shd w:val="pct10" w:color="auto" w:fill="FFFFFF"/>
          </w:tcPr>
          <w:p w14:paraId="29F0D13E" w14:textId="77777777" w:rsidR="008D7E45" w:rsidRDefault="008D7E45" w:rsidP="004B45BB"/>
          <w:p w14:paraId="169804A1" w14:textId="77777777" w:rsidR="008D7E45" w:rsidRPr="00BD204E" w:rsidRDefault="008D7E45" w:rsidP="004B45BB"/>
        </w:tc>
        <w:tc>
          <w:tcPr>
            <w:tcW w:w="1002" w:type="dxa"/>
            <w:tcBorders>
              <w:top w:val="single" w:sz="4" w:space="0" w:color="auto"/>
              <w:left w:val="single" w:sz="4" w:space="0" w:color="auto"/>
              <w:bottom w:val="single" w:sz="4" w:space="0" w:color="auto"/>
              <w:right w:val="single" w:sz="4" w:space="0" w:color="auto"/>
            </w:tcBorders>
            <w:shd w:val="pct10" w:color="auto" w:fill="FFFFFF"/>
          </w:tcPr>
          <w:p w14:paraId="60F65B72" w14:textId="77777777" w:rsidR="008D7E45" w:rsidRPr="00BD204E" w:rsidRDefault="008D7E45" w:rsidP="004B45BB">
            <w:r w:rsidRPr="00BD204E">
              <w:t>Version</w:t>
            </w:r>
          </w:p>
        </w:tc>
        <w:tc>
          <w:tcPr>
            <w:tcW w:w="1440" w:type="dxa"/>
            <w:tcBorders>
              <w:top w:val="single" w:sz="4" w:space="0" w:color="auto"/>
              <w:left w:val="single" w:sz="4" w:space="0" w:color="auto"/>
              <w:bottom w:val="single" w:sz="4" w:space="0" w:color="auto"/>
              <w:right w:val="single" w:sz="4" w:space="0" w:color="auto"/>
            </w:tcBorders>
            <w:shd w:val="pct10" w:color="auto" w:fill="FFFFFF"/>
            <w:hideMark/>
          </w:tcPr>
          <w:p w14:paraId="661EFEC7" w14:textId="77777777" w:rsidR="008D7E45" w:rsidRPr="00BD204E" w:rsidRDefault="008D7E45" w:rsidP="004B45BB">
            <w:r w:rsidRPr="00BD204E">
              <w:t>Date</w:t>
            </w:r>
          </w:p>
        </w:tc>
        <w:tc>
          <w:tcPr>
            <w:tcW w:w="3960" w:type="dxa"/>
            <w:tcBorders>
              <w:top w:val="single" w:sz="4" w:space="0" w:color="auto"/>
              <w:left w:val="single" w:sz="4" w:space="0" w:color="auto"/>
              <w:bottom w:val="single" w:sz="4" w:space="0" w:color="auto"/>
              <w:right w:val="single" w:sz="4" w:space="0" w:color="auto"/>
            </w:tcBorders>
            <w:shd w:val="pct10" w:color="auto" w:fill="FFFFFF"/>
            <w:hideMark/>
          </w:tcPr>
          <w:p w14:paraId="4E20F461" w14:textId="77777777" w:rsidR="008D7E45" w:rsidRPr="00BD204E" w:rsidRDefault="008D7E45" w:rsidP="004B45BB">
            <w:r w:rsidRPr="00BD204E">
              <w:t>Change Made (and if appropriate reason for change)</w:t>
            </w:r>
          </w:p>
        </w:tc>
        <w:tc>
          <w:tcPr>
            <w:tcW w:w="1529" w:type="dxa"/>
            <w:tcBorders>
              <w:top w:val="single" w:sz="4" w:space="0" w:color="auto"/>
              <w:left w:val="single" w:sz="4" w:space="0" w:color="auto"/>
              <w:bottom w:val="single" w:sz="4" w:space="0" w:color="auto"/>
              <w:right w:val="single" w:sz="4" w:space="0" w:color="auto"/>
            </w:tcBorders>
            <w:shd w:val="pct10" w:color="auto" w:fill="FFFFFF"/>
            <w:hideMark/>
          </w:tcPr>
          <w:p w14:paraId="614C1024" w14:textId="77777777" w:rsidR="008D7E45" w:rsidRPr="00BD204E" w:rsidRDefault="008D7E45" w:rsidP="004B45BB">
            <w:r w:rsidRPr="00BD204E">
              <w:t>Initials of Commentator(s) or Author(s)</w:t>
            </w:r>
          </w:p>
        </w:tc>
      </w:tr>
      <w:tr w:rsidR="008D7E45" w:rsidRPr="00BD204E" w14:paraId="03C4A9BF" w14:textId="77777777" w:rsidTr="004B45BB">
        <w:trPr>
          <w:cantSplit/>
          <w:trHeight w:val="480"/>
        </w:trPr>
        <w:tc>
          <w:tcPr>
            <w:tcW w:w="1063" w:type="dxa"/>
            <w:tcBorders>
              <w:top w:val="single" w:sz="4" w:space="0" w:color="auto"/>
              <w:left w:val="single" w:sz="4" w:space="0" w:color="auto"/>
              <w:bottom w:val="single" w:sz="4" w:space="0" w:color="auto"/>
              <w:right w:val="single" w:sz="4" w:space="0" w:color="auto"/>
            </w:tcBorders>
            <w:vAlign w:val="center"/>
          </w:tcPr>
          <w:p w14:paraId="26F3EC59" w14:textId="77777777" w:rsidR="008D7E45" w:rsidRPr="00BD204E" w:rsidRDefault="008D7E45" w:rsidP="008D7E45">
            <w:r>
              <w:t>Release 1</w:t>
            </w:r>
          </w:p>
        </w:tc>
        <w:tc>
          <w:tcPr>
            <w:tcW w:w="1002" w:type="dxa"/>
            <w:tcBorders>
              <w:top w:val="single" w:sz="4" w:space="0" w:color="auto"/>
              <w:left w:val="single" w:sz="4" w:space="0" w:color="auto"/>
              <w:bottom w:val="single" w:sz="4" w:space="0" w:color="auto"/>
              <w:right w:val="single" w:sz="4" w:space="0" w:color="auto"/>
            </w:tcBorders>
            <w:vAlign w:val="center"/>
          </w:tcPr>
          <w:p w14:paraId="76BEE786" w14:textId="77777777" w:rsidR="008D7E45" w:rsidRDefault="008D7E45" w:rsidP="008D7E45">
            <w:r>
              <w:t>0.3</w:t>
            </w:r>
          </w:p>
        </w:tc>
        <w:tc>
          <w:tcPr>
            <w:tcW w:w="1440" w:type="dxa"/>
            <w:tcBorders>
              <w:top w:val="single" w:sz="4" w:space="0" w:color="auto"/>
              <w:left w:val="single" w:sz="4" w:space="0" w:color="auto"/>
              <w:bottom w:val="single" w:sz="4" w:space="0" w:color="auto"/>
              <w:right w:val="single" w:sz="4" w:space="0" w:color="auto"/>
            </w:tcBorders>
            <w:vAlign w:val="center"/>
          </w:tcPr>
          <w:p w14:paraId="14C4EDAD" w14:textId="77777777" w:rsidR="008D7E45" w:rsidRPr="00BD204E" w:rsidRDefault="008D7E45" w:rsidP="008D7E45">
            <w:r>
              <w:t>10/10/2016</w:t>
            </w:r>
          </w:p>
        </w:tc>
        <w:tc>
          <w:tcPr>
            <w:tcW w:w="3960" w:type="dxa"/>
            <w:tcBorders>
              <w:top w:val="single" w:sz="4" w:space="0" w:color="auto"/>
              <w:left w:val="single" w:sz="4" w:space="0" w:color="auto"/>
              <w:bottom w:val="single" w:sz="4" w:space="0" w:color="auto"/>
              <w:right w:val="single" w:sz="4" w:space="0" w:color="auto"/>
            </w:tcBorders>
            <w:vAlign w:val="center"/>
          </w:tcPr>
          <w:p w14:paraId="61DED233" w14:textId="6BF568E8" w:rsidR="008D7E45" w:rsidRPr="00BD204E" w:rsidRDefault="008D7E45" w:rsidP="008D7E45">
            <w:r>
              <w:t>Release 1 after ELG03 meeting discussion</w:t>
            </w:r>
          </w:p>
        </w:tc>
        <w:tc>
          <w:tcPr>
            <w:tcW w:w="1529" w:type="dxa"/>
            <w:tcBorders>
              <w:top w:val="single" w:sz="4" w:space="0" w:color="auto"/>
              <w:left w:val="single" w:sz="4" w:space="0" w:color="auto"/>
              <w:bottom w:val="single" w:sz="4" w:space="0" w:color="auto"/>
              <w:right w:val="single" w:sz="4" w:space="0" w:color="auto"/>
            </w:tcBorders>
            <w:vAlign w:val="center"/>
          </w:tcPr>
          <w:p w14:paraId="3C32CBE3" w14:textId="77777777" w:rsidR="008D7E45" w:rsidRPr="00BD204E" w:rsidRDefault="008D7E45" w:rsidP="008D7E45">
            <w:r>
              <w:t>YD</w:t>
            </w:r>
          </w:p>
        </w:tc>
      </w:tr>
      <w:tr w:rsidR="008D7E45" w:rsidRPr="00BD204E" w14:paraId="2312D533" w14:textId="77777777" w:rsidTr="004B45BB">
        <w:trPr>
          <w:cantSplit/>
          <w:trHeight w:val="480"/>
        </w:trPr>
        <w:tc>
          <w:tcPr>
            <w:tcW w:w="1063" w:type="dxa"/>
            <w:tcBorders>
              <w:top w:val="single" w:sz="4" w:space="0" w:color="auto"/>
              <w:left w:val="single" w:sz="4" w:space="0" w:color="auto"/>
              <w:bottom w:val="single" w:sz="4" w:space="0" w:color="auto"/>
              <w:right w:val="single" w:sz="4" w:space="0" w:color="auto"/>
            </w:tcBorders>
            <w:vAlign w:val="center"/>
          </w:tcPr>
          <w:p w14:paraId="2AB0B58B" w14:textId="77777777" w:rsidR="008D7E45" w:rsidRPr="00BD204E" w:rsidRDefault="008D7E45" w:rsidP="008D7E45">
            <w:r>
              <w:t>Release 2</w:t>
            </w:r>
          </w:p>
        </w:tc>
        <w:tc>
          <w:tcPr>
            <w:tcW w:w="1002" w:type="dxa"/>
            <w:tcBorders>
              <w:top w:val="single" w:sz="4" w:space="0" w:color="auto"/>
              <w:left w:val="single" w:sz="4" w:space="0" w:color="auto"/>
              <w:bottom w:val="single" w:sz="4" w:space="0" w:color="auto"/>
              <w:right w:val="single" w:sz="4" w:space="0" w:color="auto"/>
            </w:tcBorders>
            <w:vAlign w:val="center"/>
          </w:tcPr>
          <w:p w14:paraId="58314EF7" w14:textId="77777777" w:rsidR="008D7E45" w:rsidRDefault="008D7E45" w:rsidP="008D7E45">
            <w:r>
              <w:t>0.7</w:t>
            </w:r>
          </w:p>
        </w:tc>
        <w:tc>
          <w:tcPr>
            <w:tcW w:w="1440" w:type="dxa"/>
            <w:tcBorders>
              <w:top w:val="single" w:sz="4" w:space="0" w:color="auto"/>
              <w:left w:val="single" w:sz="4" w:space="0" w:color="auto"/>
              <w:bottom w:val="single" w:sz="4" w:space="0" w:color="auto"/>
              <w:right w:val="single" w:sz="4" w:space="0" w:color="auto"/>
            </w:tcBorders>
            <w:vAlign w:val="center"/>
          </w:tcPr>
          <w:p w14:paraId="76AF3FC8" w14:textId="77777777" w:rsidR="008D7E45" w:rsidRDefault="008D7E45" w:rsidP="008D7E45">
            <w:r>
              <w:t>03/07/2017</w:t>
            </w:r>
          </w:p>
          <w:p w14:paraId="3C2EC4A2" w14:textId="77777777" w:rsidR="008D7E45" w:rsidRPr="00BD204E" w:rsidRDefault="008D7E45" w:rsidP="008D7E45"/>
        </w:tc>
        <w:tc>
          <w:tcPr>
            <w:tcW w:w="3960" w:type="dxa"/>
            <w:tcBorders>
              <w:top w:val="single" w:sz="4" w:space="0" w:color="auto"/>
              <w:left w:val="single" w:sz="4" w:space="0" w:color="auto"/>
              <w:bottom w:val="single" w:sz="4" w:space="0" w:color="auto"/>
              <w:right w:val="single" w:sz="4" w:space="0" w:color="auto"/>
            </w:tcBorders>
            <w:vAlign w:val="center"/>
          </w:tcPr>
          <w:p w14:paraId="7AD33E5F" w14:textId="1BB206AD" w:rsidR="008D7E45" w:rsidRPr="00BD204E" w:rsidRDefault="008D7E45" w:rsidP="008D7E45">
            <w:r>
              <w:t>Release 2 document (updated after multiple discussions and comments, ELG04 comments)</w:t>
            </w:r>
          </w:p>
        </w:tc>
        <w:tc>
          <w:tcPr>
            <w:tcW w:w="1529" w:type="dxa"/>
            <w:tcBorders>
              <w:top w:val="single" w:sz="4" w:space="0" w:color="auto"/>
              <w:left w:val="single" w:sz="4" w:space="0" w:color="auto"/>
              <w:bottom w:val="single" w:sz="4" w:space="0" w:color="auto"/>
              <w:right w:val="single" w:sz="4" w:space="0" w:color="auto"/>
            </w:tcBorders>
            <w:vAlign w:val="center"/>
          </w:tcPr>
          <w:p w14:paraId="150CB1EF" w14:textId="77777777" w:rsidR="008D7E45" w:rsidRPr="00BD204E" w:rsidRDefault="008D7E45" w:rsidP="008D7E45">
            <w:r>
              <w:t>YD</w:t>
            </w:r>
          </w:p>
        </w:tc>
      </w:tr>
      <w:tr w:rsidR="008D7E45" w:rsidRPr="00BD204E" w14:paraId="7BF027CC" w14:textId="77777777" w:rsidTr="004B45BB">
        <w:trPr>
          <w:cantSplit/>
          <w:trHeight w:val="480"/>
        </w:trPr>
        <w:tc>
          <w:tcPr>
            <w:tcW w:w="1063" w:type="dxa"/>
            <w:tcBorders>
              <w:top w:val="single" w:sz="4" w:space="0" w:color="auto"/>
              <w:left w:val="single" w:sz="4" w:space="0" w:color="auto"/>
              <w:bottom w:val="single" w:sz="4" w:space="0" w:color="auto"/>
              <w:right w:val="single" w:sz="4" w:space="0" w:color="auto"/>
            </w:tcBorders>
            <w:vAlign w:val="center"/>
          </w:tcPr>
          <w:p w14:paraId="2489C1EC" w14:textId="77777777" w:rsidR="008D7E45" w:rsidRPr="00BD204E" w:rsidRDefault="008D7E45" w:rsidP="008D7E45">
            <w:r>
              <w:t>Release 3</w:t>
            </w:r>
          </w:p>
        </w:tc>
        <w:tc>
          <w:tcPr>
            <w:tcW w:w="1002" w:type="dxa"/>
            <w:tcBorders>
              <w:top w:val="single" w:sz="4" w:space="0" w:color="auto"/>
              <w:left w:val="single" w:sz="4" w:space="0" w:color="auto"/>
              <w:bottom w:val="single" w:sz="4" w:space="0" w:color="auto"/>
              <w:right w:val="single" w:sz="4" w:space="0" w:color="auto"/>
            </w:tcBorders>
            <w:vAlign w:val="center"/>
          </w:tcPr>
          <w:p w14:paraId="53E13DA5" w14:textId="77777777" w:rsidR="008D7E45" w:rsidRDefault="008D7E45" w:rsidP="008D7E45">
            <w:r>
              <w:t>0.8</w:t>
            </w:r>
          </w:p>
        </w:tc>
        <w:tc>
          <w:tcPr>
            <w:tcW w:w="1440" w:type="dxa"/>
            <w:tcBorders>
              <w:top w:val="single" w:sz="4" w:space="0" w:color="auto"/>
              <w:left w:val="single" w:sz="4" w:space="0" w:color="auto"/>
              <w:bottom w:val="single" w:sz="4" w:space="0" w:color="auto"/>
              <w:right w:val="single" w:sz="4" w:space="0" w:color="auto"/>
            </w:tcBorders>
            <w:vAlign w:val="center"/>
          </w:tcPr>
          <w:p w14:paraId="0306C4A7" w14:textId="60FECF2D" w:rsidR="008D7E45" w:rsidRPr="00BD204E" w:rsidRDefault="008D7E45" w:rsidP="008D7E45">
            <w:r>
              <w:t>0</w:t>
            </w:r>
            <w:r w:rsidR="00726008">
              <w:t>7</w:t>
            </w:r>
            <w:r>
              <w:t>/0</w:t>
            </w:r>
            <w:r w:rsidR="00726008">
              <w:t>9</w:t>
            </w:r>
            <w:r>
              <w:t>/2018</w:t>
            </w:r>
          </w:p>
        </w:tc>
        <w:tc>
          <w:tcPr>
            <w:tcW w:w="3960" w:type="dxa"/>
            <w:tcBorders>
              <w:top w:val="single" w:sz="4" w:space="0" w:color="auto"/>
              <w:left w:val="single" w:sz="4" w:space="0" w:color="auto"/>
              <w:bottom w:val="single" w:sz="4" w:space="0" w:color="auto"/>
              <w:right w:val="single" w:sz="4" w:space="0" w:color="auto"/>
            </w:tcBorders>
            <w:vAlign w:val="center"/>
          </w:tcPr>
          <w:p w14:paraId="35B2E8C0" w14:textId="2120527D" w:rsidR="008D7E45" w:rsidRPr="00BD204E" w:rsidRDefault="008D7E45" w:rsidP="008D7E45">
            <w:r>
              <w:t xml:space="preserve">Pre-release 3. Definition </w:t>
            </w:r>
            <w:r w:rsidR="00726008">
              <w:t>and content of the DS-BoK revised and extended</w:t>
            </w:r>
          </w:p>
        </w:tc>
        <w:tc>
          <w:tcPr>
            <w:tcW w:w="1529" w:type="dxa"/>
            <w:tcBorders>
              <w:top w:val="single" w:sz="4" w:space="0" w:color="auto"/>
              <w:left w:val="single" w:sz="4" w:space="0" w:color="auto"/>
              <w:bottom w:val="single" w:sz="4" w:space="0" w:color="auto"/>
              <w:right w:val="single" w:sz="4" w:space="0" w:color="auto"/>
            </w:tcBorders>
            <w:vAlign w:val="center"/>
          </w:tcPr>
          <w:p w14:paraId="2B97DC6E" w14:textId="77777777" w:rsidR="008D7E45" w:rsidRPr="00BD204E" w:rsidRDefault="008D7E45" w:rsidP="008D7E45">
            <w:r>
              <w:t>YD</w:t>
            </w:r>
          </w:p>
        </w:tc>
      </w:tr>
      <w:tr w:rsidR="008D7E45" w:rsidRPr="00BD204E" w14:paraId="38C1670A" w14:textId="77777777" w:rsidTr="004B45BB">
        <w:trPr>
          <w:cantSplit/>
          <w:trHeight w:val="480"/>
        </w:trPr>
        <w:tc>
          <w:tcPr>
            <w:tcW w:w="1063" w:type="dxa"/>
            <w:tcBorders>
              <w:top w:val="single" w:sz="4" w:space="0" w:color="auto"/>
              <w:left w:val="single" w:sz="4" w:space="0" w:color="auto"/>
              <w:bottom w:val="single" w:sz="4" w:space="0" w:color="auto"/>
              <w:right w:val="single" w:sz="4" w:space="0" w:color="auto"/>
            </w:tcBorders>
            <w:vAlign w:val="center"/>
          </w:tcPr>
          <w:p w14:paraId="4733B405" w14:textId="77777777" w:rsidR="008D7E45" w:rsidRPr="00BD204E" w:rsidRDefault="008D7E45" w:rsidP="008D7E45"/>
        </w:tc>
        <w:tc>
          <w:tcPr>
            <w:tcW w:w="1002" w:type="dxa"/>
            <w:tcBorders>
              <w:top w:val="single" w:sz="4" w:space="0" w:color="auto"/>
              <w:left w:val="single" w:sz="4" w:space="0" w:color="auto"/>
              <w:bottom w:val="single" w:sz="4" w:space="0" w:color="auto"/>
              <w:right w:val="single" w:sz="4" w:space="0" w:color="auto"/>
            </w:tcBorders>
          </w:tcPr>
          <w:p w14:paraId="258E07D9" w14:textId="77777777" w:rsidR="008D7E45" w:rsidRPr="00BD204E" w:rsidRDefault="008D7E45" w:rsidP="008D7E45"/>
        </w:tc>
        <w:tc>
          <w:tcPr>
            <w:tcW w:w="1440" w:type="dxa"/>
            <w:tcBorders>
              <w:top w:val="single" w:sz="4" w:space="0" w:color="auto"/>
              <w:left w:val="single" w:sz="4" w:space="0" w:color="auto"/>
              <w:bottom w:val="single" w:sz="4" w:space="0" w:color="auto"/>
              <w:right w:val="single" w:sz="4" w:space="0" w:color="auto"/>
            </w:tcBorders>
            <w:vAlign w:val="center"/>
          </w:tcPr>
          <w:p w14:paraId="54CFD61D" w14:textId="77777777" w:rsidR="008D7E45" w:rsidRPr="00BD204E" w:rsidRDefault="008D7E45" w:rsidP="008D7E45"/>
        </w:tc>
        <w:tc>
          <w:tcPr>
            <w:tcW w:w="3960" w:type="dxa"/>
            <w:tcBorders>
              <w:top w:val="single" w:sz="4" w:space="0" w:color="auto"/>
              <w:left w:val="single" w:sz="4" w:space="0" w:color="auto"/>
              <w:bottom w:val="single" w:sz="4" w:space="0" w:color="auto"/>
              <w:right w:val="single" w:sz="4" w:space="0" w:color="auto"/>
            </w:tcBorders>
            <w:vAlign w:val="center"/>
          </w:tcPr>
          <w:p w14:paraId="4455FEE9" w14:textId="77777777" w:rsidR="008D7E45" w:rsidRPr="00BD204E" w:rsidRDefault="008D7E45" w:rsidP="008D7E45"/>
        </w:tc>
        <w:tc>
          <w:tcPr>
            <w:tcW w:w="1529" w:type="dxa"/>
            <w:tcBorders>
              <w:top w:val="single" w:sz="4" w:space="0" w:color="auto"/>
              <w:left w:val="single" w:sz="4" w:space="0" w:color="auto"/>
              <w:bottom w:val="single" w:sz="4" w:space="0" w:color="auto"/>
              <w:right w:val="single" w:sz="4" w:space="0" w:color="auto"/>
            </w:tcBorders>
            <w:vAlign w:val="center"/>
          </w:tcPr>
          <w:p w14:paraId="32210B75" w14:textId="77777777" w:rsidR="008D7E45" w:rsidRPr="00BD204E" w:rsidRDefault="008D7E45" w:rsidP="008D7E45"/>
        </w:tc>
      </w:tr>
      <w:tr w:rsidR="008D7E45" w:rsidRPr="00BD204E" w14:paraId="15FA65C9" w14:textId="77777777" w:rsidTr="004B45BB">
        <w:trPr>
          <w:cantSplit/>
          <w:trHeight w:val="480"/>
        </w:trPr>
        <w:tc>
          <w:tcPr>
            <w:tcW w:w="1063" w:type="dxa"/>
            <w:tcBorders>
              <w:top w:val="single" w:sz="4" w:space="0" w:color="auto"/>
              <w:left w:val="single" w:sz="4" w:space="0" w:color="auto"/>
              <w:bottom w:val="single" w:sz="4" w:space="0" w:color="auto"/>
              <w:right w:val="single" w:sz="4" w:space="0" w:color="auto"/>
            </w:tcBorders>
            <w:vAlign w:val="center"/>
          </w:tcPr>
          <w:p w14:paraId="6E9AB4CF" w14:textId="77777777" w:rsidR="008D7E45" w:rsidRPr="00BD204E" w:rsidRDefault="008D7E45" w:rsidP="008D7E45"/>
        </w:tc>
        <w:tc>
          <w:tcPr>
            <w:tcW w:w="1002" w:type="dxa"/>
            <w:tcBorders>
              <w:top w:val="single" w:sz="4" w:space="0" w:color="auto"/>
              <w:left w:val="single" w:sz="4" w:space="0" w:color="auto"/>
              <w:bottom w:val="single" w:sz="4" w:space="0" w:color="auto"/>
              <w:right w:val="single" w:sz="4" w:space="0" w:color="auto"/>
            </w:tcBorders>
          </w:tcPr>
          <w:p w14:paraId="401762A9" w14:textId="77777777" w:rsidR="008D7E45" w:rsidRPr="00BD204E" w:rsidRDefault="008D7E45" w:rsidP="008D7E45"/>
        </w:tc>
        <w:tc>
          <w:tcPr>
            <w:tcW w:w="1440" w:type="dxa"/>
            <w:tcBorders>
              <w:top w:val="single" w:sz="4" w:space="0" w:color="auto"/>
              <w:left w:val="single" w:sz="4" w:space="0" w:color="auto"/>
              <w:bottom w:val="single" w:sz="4" w:space="0" w:color="auto"/>
              <w:right w:val="single" w:sz="4" w:space="0" w:color="auto"/>
            </w:tcBorders>
            <w:vAlign w:val="center"/>
          </w:tcPr>
          <w:p w14:paraId="5C30B1CD" w14:textId="77777777" w:rsidR="008D7E45" w:rsidRPr="00BD204E" w:rsidRDefault="008D7E45" w:rsidP="008D7E45"/>
        </w:tc>
        <w:tc>
          <w:tcPr>
            <w:tcW w:w="3960" w:type="dxa"/>
            <w:tcBorders>
              <w:top w:val="single" w:sz="4" w:space="0" w:color="auto"/>
              <w:left w:val="single" w:sz="4" w:space="0" w:color="auto"/>
              <w:bottom w:val="single" w:sz="4" w:space="0" w:color="auto"/>
              <w:right w:val="single" w:sz="4" w:space="0" w:color="auto"/>
            </w:tcBorders>
            <w:vAlign w:val="center"/>
          </w:tcPr>
          <w:p w14:paraId="5321FF74" w14:textId="77777777" w:rsidR="008D7E45" w:rsidRPr="00BD204E" w:rsidRDefault="008D7E45" w:rsidP="008D7E45"/>
        </w:tc>
        <w:tc>
          <w:tcPr>
            <w:tcW w:w="1529" w:type="dxa"/>
            <w:tcBorders>
              <w:top w:val="single" w:sz="4" w:space="0" w:color="auto"/>
              <w:left w:val="single" w:sz="4" w:space="0" w:color="auto"/>
              <w:bottom w:val="single" w:sz="4" w:space="0" w:color="auto"/>
              <w:right w:val="single" w:sz="4" w:space="0" w:color="auto"/>
            </w:tcBorders>
            <w:vAlign w:val="center"/>
          </w:tcPr>
          <w:p w14:paraId="5A51FA41" w14:textId="77777777" w:rsidR="008D7E45" w:rsidRPr="00BD204E" w:rsidRDefault="008D7E45" w:rsidP="008D7E45"/>
        </w:tc>
      </w:tr>
      <w:tr w:rsidR="008D7E45" w:rsidRPr="00BD204E" w14:paraId="7140CD01" w14:textId="77777777" w:rsidTr="004B45BB">
        <w:trPr>
          <w:cantSplit/>
          <w:trHeight w:val="480"/>
        </w:trPr>
        <w:tc>
          <w:tcPr>
            <w:tcW w:w="1063" w:type="dxa"/>
            <w:tcBorders>
              <w:top w:val="single" w:sz="4" w:space="0" w:color="auto"/>
              <w:left w:val="single" w:sz="4" w:space="0" w:color="auto"/>
              <w:bottom w:val="single" w:sz="4" w:space="0" w:color="auto"/>
              <w:right w:val="single" w:sz="4" w:space="0" w:color="auto"/>
            </w:tcBorders>
            <w:vAlign w:val="center"/>
          </w:tcPr>
          <w:p w14:paraId="421F7F26" w14:textId="77777777" w:rsidR="008D7E45" w:rsidRPr="00BD204E" w:rsidRDefault="008D7E45" w:rsidP="008D7E45"/>
        </w:tc>
        <w:tc>
          <w:tcPr>
            <w:tcW w:w="1002" w:type="dxa"/>
            <w:tcBorders>
              <w:top w:val="single" w:sz="4" w:space="0" w:color="auto"/>
              <w:left w:val="single" w:sz="4" w:space="0" w:color="auto"/>
              <w:bottom w:val="single" w:sz="4" w:space="0" w:color="auto"/>
              <w:right w:val="single" w:sz="4" w:space="0" w:color="auto"/>
            </w:tcBorders>
          </w:tcPr>
          <w:p w14:paraId="4D5DB84F" w14:textId="77777777" w:rsidR="008D7E45" w:rsidRPr="00BD204E" w:rsidRDefault="008D7E45" w:rsidP="008D7E45"/>
        </w:tc>
        <w:tc>
          <w:tcPr>
            <w:tcW w:w="1440" w:type="dxa"/>
            <w:tcBorders>
              <w:top w:val="single" w:sz="4" w:space="0" w:color="auto"/>
              <w:left w:val="single" w:sz="4" w:space="0" w:color="auto"/>
              <w:bottom w:val="single" w:sz="4" w:space="0" w:color="auto"/>
              <w:right w:val="single" w:sz="4" w:space="0" w:color="auto"/>
            </w:tcBorders>
            <w:vAlign w:val="center"/>
          </w:tcPr>
          <w:p w14:paraId="1F7490EF" w14:textId="77777777" w:rsidR="008D7E45" w:rsidRPr="00BD204E" w:rsidRDefault="008D7E45" w:rsidP="008D7E45"/>
        </w:tc>
        <w:tc>
          <w:tcPr>
            <w:tcW w:w="3960" w:type="dxa"/>
            <w:tcBorders>
              <w:top w:val="single" w:sz="4" w:space="0" w:color="auto"/>
              <w:left w:val="single" w:sz="4" w:space="0" w:color="auto"/>
              <w:bottom w:val="single" w:sz="4" w:space="0" w:color="auto"/>
              <w:right w:val="single" w:sz="4" w:space="0" w:color="auto"/>
            </w:tcBorders>
            <w:vAlign w:val="center"/>
          </w:tcPr>
          <w:p w14:paraId="55E8D952" w14:textId="77777777" w:rsidR="008D7E45" w:rsidRPr="00BD204E" w:rsidRDefault="008D7E45" w:rsidP="008D7E45"/>
        </w:tc>
        <w:tc>
          <w:tcPr>
            <w:tcW w:w="1529" w:type="dxa"/>
            <w:tcBorders>
              <w:top w:val="single" w:sz="4" w:space="0" w:color="auto"/>
              <w:left w:val="single" w:sz="4" w:space="0" w:color="auto"/>
              <w:bottom w:val="single" w:sz="4" w:space="0" w:color="auto"/>
              <w:right w:val="single" w:sz="4" w:space="0" w:color="auto"/>
            </w:tcBorders>
            <w:vAlign w:val="center"/>
          </w:tcPr>
          <w:p w14:paraId="60E5F6FA" w14:textId="77777777" w:rsidR="008D7E45" w:rsidRPr="00BD204E" w:rsidRDefault="008D7E45" w:rsidP="008D7E45"/>
        </w:tc>
      </w:tr>
      <w:tr w:rsidR="008D7E45" w:rsidRPr="00BD204E" w14:paraId="714F3CAC" w14:textId="77777777" w:rsidTr="004B45BB">
        <w:trPr>
          <w:cantSplit/>
          <w:trHeight w:val="480"/>
        </w:trPr>
        <w:tc>
          <w:tcPr>
            <w:tcW w:w="1063" w:type="dxa"/>
            <w:tcBorders>
              <w:top w:val="single" w:sz="4" w:space="0" w:color="auto"/>
              <w:left w:val="single" w:sz="4" w:space="0" w:color="auto"/>
              <w:bottom w:val="single" w:sz="4" w:space="0" w:color="auto"/>
              <w:right w:val="single" w:sz="4" w:space="0" w:color="auto"/>
            </w:tcBorders>
            <w:vAlign w:val="center"/>
          </w:tcPr>
          <w:p w14:paraId="5E0586B0" w14:textId="77777777" w:rsidR="008D7E45" w:rsidRPr="00BD204E" w:rsidRDefault="008D7E45" w:rsidP="008D7E45"/>
        </w:tc>
        <w:tc>
          <w:tcPr>
            <w:tcW w:w="1002" w:type="dxa"/>
            <w:tcBorders>
              <w:top w:val="single" w:sz="4" w:space="0" w:color="auto"/>
              <w:left w:val="single" w:sz="4" w:space="0" w:color="auto"/>
              <w:bottom w:val="single" w:sz="4" w:space="0" w:color="auto"/>
              <w:right w:val="single" w:sz="4" w:space="0" w:color="auto"/>
            </w:tcBorders>
          </w:tcPr>
          <w:p w14:paraId="150CFA5D" w14:textId="77777777" w:rsidR="008D7E45" w:rsidRPr="00BD204E" w:rsidRDefault="008D7E45" w:rsidP="008D7E45"/>
        </w:tc>
        <w:tc>
          <w:tcPr>
            <w:tcW w:w="1440" w:type="dxa"/>
            <w:tcBorders>
              <w:top w:val="single" w:sz="4" w:space="0" w:color="auto"/>
              <w:left w:val="single" w:sz="4" w:space="0" w:color="auto"/>
              <w:bottom w:val="single" w:sz="4" w:space="0" w:color="auto"/>
              <w:right w:val="single" w:sz="4" w:space="0" w:color="auto"/>
            </w:tcBorders>
            <w:vAlign w:val="center"/>
          </w:tcPr>
          <w:p w14:paraId="2DED6EE5" w14:textId="77777777" w:rsidR="008D7E45" w:rsidRPr="00BD204E" w:rsidRDefault="008D7E45" w:rsidP="008D7E45"/>
        </w:tc>
        <w:tc>
          <w:tcPr>
            <w:tcW w:w="3960" w:type="dxa"/>
            <w:tcBorders>
              <w:top w:val="single" w:sz="4" w:space="0" w:color="auto"/>
              <w:left w:val="single" w:sz="4" w:space="0" w:color="auto"/>
              <w:bottom w:val="single" w:sz="4" w:space="0" w:color="auto"/>
              <w:right w:val="single" w:sz="4" w:space="0" w:color="auto"/>
            </w:tcBorders>
            <w:vAlign w:val="center"/>
          </w:tcPr>
          <w:p w14:paraId="08C40802" w14:textId="77777777" w:rsidR="008D7E45" w:rsidRPr="00BD204E" w:rsidRDefault="008D7E45" w:rsidP="008D7E45"/>
        </w:tc>
        <w:tc>
          <w:tcPr>
            <w:tcW w:w="1529" w:type="dxa"/>
            <w:tcBorders>
              <w:top w:val="single" w:sz="4" w:space="0" w:color="auto"/>
              <w:left w:val="single" w:sz="4" w:space="0" w:color="auto"/>
              <w:bottom w:val="single" w:sz="4" w:space="0" w:color="auto"/>
              <w:right w:val="single" w:sz="4" w:space="0" w:color="auto"/>
            </w:tcBorders>
            <w:vAlign w:val="center"/>
          </w:tcPr>
          <w:p w14:paraId="6373ECC5" w14:textId="77777777" w:rsidR="008D7E45" w:rsidRPr="00BD204E" w:rsidRDefault="008D7E45" w:rsidP="008D7E45"/>
        </w:tc>
      </w:tr>
      <w:tr w:rsidR="008D7E45" w:rsidRPr="00BD204E" w14:paraId="01A4FC81" w14:textId="77777777" w:rsidTr="004B45BB">
        <w:trPr>
          <w:cantSplit/>
          <w:trHeight w:val="480"/>
        </w:trPr>
        <w:tc>
          <w:tcPr>
            <w:tcW w:w="1063" w:type="dxa"/>
            <w:tcBorders>
              <w:top w:val="single" w:sz="4" w:space="0" w:color="auto"/>
              <w:left w:val="single" w:sz="4" w:space="0" w:color="auto"/>
              <w:bottom w:val="single" w:sz="4" w:space="0" w:color="auto"/>
              <w:right w:val="single" w:sz="4" w:space="0" w:color="auto"/>
            </w:tcBorders>
            <w:vAlign w:val="center"/>
          </w:tcPr>
          <w:p w14:paraId="07D77D09" w14:textId="77777777" w:rsidR="008D7E45" w:rsidRPr="00BD204E" w:rsidRDefault="008D7E45" w:rsidP="008D7E45"/>
        </w:tc>
        <w:tc>
          <w:tcPr>
            <w:tcW w:w="1002" w:type="dxa"/>
            <w:tcBorders>
              <w:top w:val="single" w:sz="4" w:space="0" w:color="auto"/>
              <w:left w:val="single" w:sz="4" w:space="0" w:color="auto"/>
              <w:bottom w:val="single" w:sz="4" w:space="0" w:color="auto"/>
              <w:right w:val="single" w:sz="4" w:space="0" w:color="auto"/>
            </w:tcBorders>
          </w:tcPr>
          <w:p w14:paraId="70E48122" w14:textId="77777777" w:rsidR="008D7E45" w:rsidRPr="00BD204E" w:rsidRDefault="008D7E45" w:rsidP="008D7E45"/>
        </w:tc>
        <w:tc>
          <w:tcPr>
            <w:tcW w:w="1440" w:type="dxa"/>
            <w:tcBorders>
              <w:top w:val="single" w:sz="4" w:space="0" w:color="auto"/>
              <w:left w:val="single" w:sz="4" w:space="0" w:color="auto"/>
              <w:bottom w:val="single" w:sz="4" w:space="0" w:color="auto"/>
              <w:right w:val="single" w:sz="4" w:space="0" w:color="auto"/>
            </w:tcBorders>
            <w:vAlign w:val="center"/>
          </w:tcPr>
          <w:p w14:paraId="093ADE68" w14:textId="77777777" w:rsidR="008D7E45" w:rsidRPr="00BD204E" w:rsidRDefault="008D7E45" w:rsidP="008D7E45"/>
        </w:tc>
        <w:tc>
          <w:tcPr>
            <w:tcW w:w="3960" w:type="dxa"/>
            <w:tcBorders>
              <w:top w:val="single" w:sz="4" w:space="0" w:color="auto"/>
              <w:left w:val="single" w:sz="4" w:space="0" w:color="auto"/>
              <w:bottom w:val="single" w:sz="4" w:space="0" w:color="auto"/>
              <w:right w:val="single" w:sz="4" w:space="0" w:color="auto"/>
            </w:tcBorders>
            <w:vAlign w:val="center"/>
          </w:tcPr>
          <w:p w14:paraId="3272E25F" w14:textId="77777777" w:rsidR="008D7E45" w:rsidRPr="00BD204E" w:rsidRDefault="008D7E45" w:rsidP="008D7E45"/>
        </w:tc>
        <w:tc>
          <w:tcPr>
            <w:tcW w:w="1529" w:type="dxa"/>
            <w:tcBorders>
              <w:top w:val="single" w:sz="4" w:space="0" w:color="auto"/>
              <w:left w:val="single" w:sz="4" w:space="0" w:color="auto"/>
              <w:bottom w:val="single" w:sz="4" w:space="0" w:color="auto"/>
              <w:right w:val="single" w:sz="4" w:space="0" w:color="auto"/>
            </w:tcBorders>
            <w:vAlign w:val="center"/>
          </w:tcPr>
          <w:p w14:paraId="7C631EE4" w14:textId="77777777" w:rsidR="008D7E45" w:rsidRPr="00BD204E" w:rsidRDefault="008D7E45" w:rsidP="008D7E45"/>
        </w:tc>
      </w:tr>
    </w:tbl>
    <w:p w14:paraId="31779517" w14:textId="77777777" w:rsidR="008D7E45" w:rsidRPr="00BD204E" w:rsidRDefault="008D7E45" w:rsidP="008D7E45"/>
    <w:p w14:paraId="539F5DFC" w14:textId="77777777" w:rsidR="008D7E45" w:rsidRDefault="008D7E45" w:rsidP="008D7E45"/>
    <w:p w14:paraId="23E56E98" w14:textId="77777777" w:rsidR="008D7E45" w:rsidRDefault="008D7E45" w:rsidP="008D7E45"/>
    <w:p w14:paraId="33D07784" w14:textId="77777777" w:rsidR="008D7E45" w:rsidRDefault="008D7E45" w:rsidP="008D7E45"/>
    <w:p w14:paraId="5F85C291" w14:textId="77777777" w:rsidR="008D7E45" w:rsidRPr="00BD204E" w:rsidRDefault="008D7E45" w:rsidP="008D7E45"/>
    <w:p w14:paraId="298616AF" w14:textId="77777777" w:rsidR="008D7E45" w:rsidRDefault="008D7E45" w:rsidP="008D7E45">
      <w:pPr>
        <w:rPr>
          <w:lang w:eastAsia="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657"/>
      </w:tblGrid>
      <w:tr w:rsidR="008D7E45" w:rsidRPr="006F20AF" w14:paraId="7662D202" w14:textId="77777777" w:rsidTr="004B45BB">
        <w:trPr>
          <w:trHeight w:val="480"/>
        </w:trPr>
        <w:tc>
          <w:tcPr>
            <w:tcW w:w="2405" w:type="dxa"/>
          </w:tcPr>
          <w:p w14:paraId="18210188" w14:textId="77777777" w:rsidR="008D7E45" w:rsidRPr="006F20AF" w:rsidRDefault="008D7E45" w:rsidP="004B45BB">
            <w:pPr>
              <w:rPr>
                <w:noProof/>
                <w:sz w:val="18"/>
              </w:rPr>
            </w:pPr>
            <w:r>
              <w:rPr>
                <w:noProof/>
                <w:sz w:val="18"/>
              </w:rPr>
              <w:drawing>
                <wp:inline distT="0" distB="0" distL="0" distR="0" wp14:anchorId="39181740" wp14:editId="6C40B515">
                  <wp:extent cx="1227411" cy="42944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y.png"/>
                          <pic:cNvPicPr/>
                        </pic:nvPicPr>
                        <pic:blipFill>
                          <a:blip r:embed="rId9">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p>
        </w:tc>
        <w:tc>
          <w:tcPr>
            <w:tcW w:w="6657" w:type="dxa"/>
          </w:tcPr>
          <w:p w14:paraId="45447C99" w14:textId="77777777" w:rsidR="008D7E45" w:rsidRDefault="008D7E45" w:rsidP="004B45BB">
            <w:pPr>
              <w:rPr>
                <w:sz w:val="16"/>
              </w:rPr>
            </w:pPr>
            <w:r w:rsidRPr="006F20AF">
              <w:rPr>
                <w:sz w:val="16"/>
              </w:rPr>
              <w:t>This work is licensed under the Creative Commons Attribution 4.0 International License</w:t>
            </w:r>
            <w:r>
              <w:rPr>
                <w:sz w:val="16"/>
              </w:rPr>
              <w:t xml:space="preserve"> (CC BY)</w:t>
            </w:r>
            <w:r w:rsidRPr="006F20AF">
              <w:rPr>
                <w:sz w:val="16"/>
              </w:rPr>
              <w:t xml:space="preserve">. </w:t>
            </w:r>
          </w:p>
          <w:p w14:paraId="6F6CCA47" w14:textId="77777777" w:rsidR="008D7E45" w:rsidRDefault="008D7E45" w:rsidP="004B45BB">
            <w:pPr>
              <w:rPr>
                <w:rStyle w:val="Emphasis"/>
                <w:rFonts w:cs="Helvetica"/>
                <w:i w:val="0"/>
                <w:color w:val="000000"/>
                <w:sz w:val="16"/>
                <w:szCs w:val="36"/>
                <w:shd w:val="clear" w:color="auto" w:fill="FFFFFF"/>
              </w:rPr>
            </w:pPr>
            <w:r w:rsidRPr="006F20AF">
              <w:rPr>
                <w:sz w:val="16"/>
              </w:rPr>
              <w:t xml:space="preserve">To view a copy of this license, visit </w:t>
            </w:r>
            <w:hyperlink r:id="rId10" w:history="1">
              <w:r w:rsidRPr="006F20AF">
                <w:rPr>
                  <w:rStyle w:val="Hyperlink"/>
                  <w:sz w:val="16"/>
                </w:rPr>
                <w:t>http://creativecommons.org/licenses/by/4.0/</w:t>
              </w:r>
            </w:hyperlink>
            <w:r w:rsidRPr="006F20AF">
              <w:rPr>
                <w:rStyle w:val="Emphasis"/>
                <w:rFonts w:cs="Helvetica"/>
                <w:i w:val="0"/>
                <w:color w:val="000000"/>
                <w:sz w:val="16"/>
                <w:szCs w:val="36"/>
                <w:shd w:val="clear" w:color="auto" w:fill="FFFFFF"/>
              </w:rPr>
              <w:t xml:space="preserve"> </w:t>
            </w:r>
          </w:p>
          <w:p w14:paraId="3B98F7AF" w14:textId="77777777" w:rsidR="008D7E45" w:rsidRPr="006F20AF" w:rsidRDefault="008D7E45" w:rsidP="004B45BB">
            <w:pPr>
              <w:rPr>
                <w:sz w:val="16"/>
              </w:rPr>
            </w:pPr>
            <w:r w:rsidRPr="006F20AF">
              <w:rPr>
                <w:rStyle w:val="Emphasis"/>
                <w:rFonts w:cs="Helvetica"/>
                <w:i w:val="0"/>
                <w:color w:val="000000"/>
                <w:sz w:val="16"/>
                <w:szCs w:val="36"/>
                <w:shd w:val="clear" w:color="auto" w:fill="FFFFFF"/>
              </w:rPr>
              <w:t>This license lets others distribute, remix, tweak, and build upon your work, even commercially, as long as they credit you for the original creation.</w:t>
            </w:r>
          </w:p>
        </w:tc>
      </w:tr>
    </w:tbl>
    <w:p w14:paraId="481F83F9" w14:textId="77777777" w:rsidR="008D7E45" w:rsidRDefault="008D7E45" w:rsidP="008D7E45">
      <w:pPr>
        <w:rPr>
          <w:b/>
          <w:sz w:val="28"/>
        </w:rPr>
      </w:pPr>
    </w:p>
    <w:p w14:paraId="7C16BB00" w14:textId="77777777" w:rsidR="008D7E45" w:rsidRDefault="008D7E45" w:rsidP="008D7E45">
      <w:pPr>
        <w:rPr>
          <w:b/>
          <w:sz w:val="28"/>
        </w:rPr>
      </w:pPr>
      <w:r>
        <w:rPr>
          <w:b/>
          <w:sz w:val="28"/>
        </w:rPr>
        <w:br w:type="page"/>
      </w:r>
    </w:p>
    <w:p w14:paraId="0F10DD26" w14:textId="77777777" w:rsidR="008D7E45" w:rsidRDefault="008D7E45" w:rsidP="008D7E45">
      <w:bookmarkStart w:id="2" w:name="_Hlk519611900"/>
      <w:r>
        <w:t>Contributors</w:t>
      </w:r>
    </w:p>
    <w:p w14:paraId="1500AEE2" w14:textId="77777777" w:rsidR="008D7E45" w:rsidRPr="00BD204E" w:rsidRDefault="008D7E45" w:rsidP="008D7E45"/>
    <w:tbl>
      <w:tblPr>
        <w:tblW w:w="9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204"/>
        <w:gridCol w:w="3402"/>
        <w:gridCol w:w="4536"/>
      </w:tblGrid>
      <w:tr w:rsidR="008D7E45" w:rsidRPr="00BD204E" w14:paraId="35F3DA88" w14:textId="77777777" w:rsidTr="004B45BB">
        <w:trPr>
          <w:cantSplit/>
          <w:trHeight w:val="480"/>
        </w:trPr>
        <w:tc>
          <w:tcPr>
            <w:tcW w:w="9142" w:type="dxa"/>
            <w:gridSpan w:val="3"/>
            <w:tcBorders>
              <w:top w:val="single" w:sz="4" w:space="0" w:color="auto"/>
              <w:left w:val="single" w:sz="4" w:space="0" w:color="auto"/>
              <w:bottom w:val="single" w:sz="4" w:space="0" w:color="auto"/>
              <w:right w:val="single" w:sz="4" w:space="0" w:color="auto"/>
            </w:tcBorders>
            <w:hideMark/>
          </w:tcPr>
          <w:p w14:paraId="5641D0CB" w14:textId="77777777" w:rsidR="008D7E45" w:rsidRPr="00BD204E" w:rsidRDefault="008D7E45" w:rsidP="004B45BB">
            <w:r w:rsidRPr="00BD204E">
              <w:t xml:space="preserve">Document </w:t>
            </w:r>
            <w:r>
              <w:t>Editors: Yuri Demchenko</w:t>
            </w:r>
          </w:p>
        </w:tc>
      </w:tr>
      <w:tr w:rsidR="008D7E45" w:rsidRPr="00BD204E" w14:paraId="0A8C8EAA" w14:textId="77777777" w:rsidTr="004B45BB">
        <w:trPr>
          <w:cantSplit/>
          <w:trHeight w:val="336"/>
        </w:trPr>
        <w:tc>
          <w:tcPr>
            <w:tcW w:w="1204" w:type="dxa"/>
            <w:tcBorders>
              <w:top w:val="single" w:sz="4" w:space="0" w:color="auto"/>
              <w:left w:val="single" w:sz="4" w:space="0" w:color="auto"/>
              <w:bottom w:val="single" w:sz="4" w:space="0" w:color="auto"/>
              <w:right w:val="single" w:sz="4" w:space="0" w:color="auto"/>
            </w:tcBorders>
            <w:shd w:val="pct10" w:color="auto" w:fill="FFFFFF"/>
            <w:hideMark/>
          </w:tcPr>
          <w:p w14:paraId="671364A0" w14:textId="77777777" w:rsidR="008D7E45" w:rsidRPr="00BD204E" w:rsidRDefault="008D7E45" w:rsidP="004B45BB">
            <w:r w:rsidRPr="00BD204E">
              <w:t>Author Initials</w:t>
            </w:r>
          </w:p>
        </w:tc>
        <w:tc>
          <w:tcPr>
            <w:tcW w:w="3402" w:type="dxa"/>
            <w:tcBorders>
              <w:top w:val="single" w:sz="4" w:space="0" w:color="auto"/>
              <w:left w:val="single" w:sz="4" w:space="0" w:color="auto"/>
              <w:bottom w:val="single" w:sz="4" w:space="0" w:color="auto"/>
              <w:right w:val="single" w:sz="4" w:space="0" w:color="auto"/>
            </w:tcBorders>
            <w:shd w:val="pct10" w:color="auto" w:fill="FFFFFF"/>
            <w:hideMark/>
          </w:tcPr>
          <w:p w14:paraId="6E084A6E" w14:textId="77777777" w:rsidR="008D7E45" w:rsidRPr="00BD204E" w:rsidRDefault="008D7E45" w:rsidP="004B45BB">
            <w:r w:rsidRPr="00BD204E">
              <w:t xml:space="preserve">Name of </w:t>
            </w:r>
            <w:r>
              <w:t>Contribut</w:t>
            </w:r>
            <w:r w:rsidRPr="00BD204E">
              <w:t>or</w:t>
            </w:r>
          </w:p>
        </w:tc>
        <w:tc>
          <w:tcPr>
            <w:tcW w:w="4536" w:type="dxa"/>
            <w:tcBorders>
              <w:top w:val="single" w:sz="4" w:space="0" w:color="auto"/>
              <w:left w:val="single" w:sz="4" w:space="0" w:color="auto"/>
              <w:bottom w:val="single" w:sz="4" w:space="0" w:color="auto"/>
              <w:right w:val="single" w:sz="4" w:space="0" w:color="auto"/>
            </w:tcBorders>
            <w:shd w:val="pct10" w:color="auto" w:fill="FFFFFF"/>
            <w:hideMark/>
          </w:tcPr>
          <w:p w14:paraId="4F1C44E9" w14:textId="77777777" w:rsidR="008D7E45" w:rsidRPr="00BD204E" w:rsidRDefault="008D7E45" w:rsidP="004B45BB">
            <w:r w:rsidRPr="00BD204E">
              <w:t>Institution</w:t>
            </w:r>
          </w:p>
        </w:tc>
      </w:tr>
      <w:tr w:rsidR="008D7E45" w:rsidRPr="00BD204E" w14:paraId="58F59527" w14:textId="77777777" w:rsidTr="004B45BB">
        <w:trPr>
          <w:cantSplit/>
          <w:trHeight w:val="480"/>
        </w:trPr>
        <w:tc>
          <w:tcPr>
            <w:tcW w:w="1204" w:type="dxa"/>
            <w:tcBorders>
              <w:top w:val="single" w:sz="4" w:space="0" w:color="auto"/>
              <w:left w:val="single" w:sz="4" w:space="0" w:color="auto"/>
              <w:bottom w:val="single" w:sz="4" w:space="0" w:color="auto"/>
              <w:right w:val="single" w:sz="4" w:space="0" w:color="auto"/>
            </w:tcBorders>
            <w:vAlign w:val="center"/>
          </w:tcPr>
          <w:p w14:paraId="4D49D870" w14:textId="77777777" w:rsidR="008D7E45" w:rsidRPr="00BD204E" w:rsidRDefault="008D7E45" w:rsidP="004B45BB">
            <w:r>
              <w:t>YD</w:t>
            </w:r>
          </w:p>
        </w:tc>
        <w:tc>
          <w:tcPr>
            <w:tcW w:w="3402" w:type="dxa"/>
            <w:tcBorders>
              <w:top w:val="single" w:sz="4" w:space="0" w:color="auto"/>
              <w:left w:val="single" w:sz="4" w:space="0" w:color="auto"/>
              <w:bottom w:val="single" w:sz="4" w:space="0" w:color="auto"/>
              <w:right w:val="single" w:sz="4" w:space="0" w:color="auto"/>
            </w:tcBorders>
            <w:vAlign w:val="center"/>
          </w:tcPr>
          <w:p w14:paraId="250121DF" w14:textId="77777777" w:rsidR="008D7E45" w:rsidRPr="00BD204E" w:rsidRDefault="008D7E45" w:rsidP="004B45BB">
            <w:r>
              <w:t>Yuri Demchenko</w:t>
            </w:r>
          </w:p>
        </w:tc>
        <w:tc>
          <w:tcPr>
            <w:tcW w:w="4536" w:type="dxa"/>
            <w:tcBorders>
              <w:top w:val="single" w:sz="4" w:space="0" w:color="auto"/>
              <w:left w:val="single" w:sz="4" w:space="0" w:color="auto"/>
              <w:bottom w:val="single" w:sz="4" w:space="0" w:color="auto"/>
              <w:right w:val="single" w:sz="4" w:space="0" w:color="auto"/>
            </w:tcBorders>
            <w:vAlign w:val="center"/>
          </w:tcPr>
          <w:p w14:paraId="377D320B" w14:textId="77777777" w:rsidR="008D7E45" w:rsidRPr="00BD204E" w:rsidRDefault="008D7E45" w:rsidP="004B45BB">
            <w:r>
              <w:t>University of Amsterdam</w:t>
            </w:r>
          </w:p>
        </w:tc>
      </w:tr>
      <w:tr w:rsidR="008D7E45" w:rsidRPr="00BD204E" w14:paraId="2890DE91" w14:textId="77777777" w:rsidTr="004B45BB">
        <w:trPr>
          <w:cantSplit/>
          <w:trHeight w:val="480"/>
        </w:trPr>
        <w:tc>
          <w:tcPr>
            <w:tcW w:w="1204" w:type="dxa"/>
            <w:tcBorders>
              <w:top w:val="single" w:sz="4" w:space="0" w:color="auto"/>
              <w:left w:val="single" w:sz="4" w:space="0" w:color="auto"/>
              <w:bottom w:val="single" w:sz="4" w:space="0" w:color="auto"/>
              <w:right w:val="single" w:sz="4" w:space="0" w:color="auto"/>
            </w:tcBorders>
            <w:vAlign w:val="center"/>
          </w:tcPr>
          <w:p w14:paraId="6067EC1B" w14:textId="77777777" w:rsidR="008D7E45" w:rsidRPr="00BD204E" w:rsidRDefault="008D7E45" w:rsidP="004B45BB">
            <w:r>
              <w:t>AB</w:t>
            </w:r>
          </w:p>
        </w:tc>
        <w:tc>
          <w:tcPr>
            <w:tcW w:w="3402" w:type="dxa"/>
            <w:tcBorders>
              <w:top w:val="single" w:sz="4" w:space="0" w:color="auto"/>
              <w:left w:val="single" w:sz="4" w:space="0" w:color="auto"/>
              <w:bottom w:val="single" w:sz="4" w:space="0" w:color="auto"/>
              <w:right w:val="single" w:sz="4" w:space="0" w:color="auto"/>
            </w:tcBorders>
            <w:vAlign w:val="center"/>
          </w:tcPr>
          <w:p w14:paraId="0DD9BA14" w14:textId="77777777" w:rsidR="008D7E45" w:rsidRPr="00BD204E" w:rsidRDefault="008D7E45" w:rsidP="004B45BB">
            <w:r>
              <w:t>Adam Belloum</w:t>
            </w:r>
          </w:p>
        </w:tc>
        <w:tc>
          <w:tcPr>
            <w:tcW w:w="4536" w:type="dxa"/>
            <w:tcBorders>
              <w:top w:val="single" w:sz="4" w:space="0" w:color="auto"/>
              <w:left w:val="single" w:sz="4" w:space="0" w:color="auto"/>
              <w:bottom w:val="single" w:sz="4" w:space="0" w:color="auto"/>
              <w:right w:val="single" w:sz="4" w:space="0" w:color="auto"/>
            </w:tcBorders>
            <w:vAlign w:val="center"/>
          </w:tcPr>
          <w:p w14:paraId="74C444D0" w14:textId="77777777" w:rsidR="008D7E45" w:rsidRPr="00BD204E" w:rsidRDefault="008D7E45" w:rsidP="004B45BB">
            <w:r>
              <w:t>University of Amsterdam</w:t>
            </w:r>
          </w:p>
        </w:tc>
      </w:tr>
      <w:tr w:rsidR="008D7E45" w:rsidRPr="00BD204E" w14:paraId="5C61B403" w14:textId="77777777" w:rsidTr="004B45BB">
        <w:trPr>
          <w:cantSplit/>
          <w:trHeight w:val="480"/>
        </w:trPr>
        <w:tc>
          <w:tcPr>
            <w:tcW w:w="1204" w:type="dxa"/>
            <w:tcBorders>
              <w:top w:val="single" w:sz="4" w:space="0" w:color="auto"/>
              <w:left w:val="single" w:sz="4" w:space="0" w:color="auto"/>
              <w:bottom w:val="single" w:sz="4" w:space="0" w:color="auto"/>
              <w:right w:val="single" w:sz="4" w:space="0" w:color="auto"/>
            </w:tcBorders>
            <w:vAlign w:val="center"/>
          </w:tcPr>
          <w:p w14:paraId="58B73605" w14:textId="77777777" w:rsidR="008D7E45" w:rsidRPr="00BD204E" w:rsidRDefault="008D7E45" w:rsidP="004B45BB">
            <w:r>
              <w:t>AM</w:t>
            </w:r>
          </w:p>
        </w:tc>
        <w:tc>
          <w:tcPr>
            <w:tcW w:w="3402" w:type="dxa"/>
            <w:tcBorders>
              <w:top w:val="single" w:sz="4" w:space="0" w:color="auto"/>
              <w:left w:val="single" w:sz="4" w:space="0" w:color="auto"/>
              <w:bottom w:val="single" w:sz="4" w:space="0" w:color="auto"/>
              <w:right w:val="single" w:sz="4" w:space="0" w:color="auto"/>
            </w:tcBorders>
            <w:vAlign w:val="center"/>
          </w:tcPr>
          <w:p w14:paraId="07A03363" w14:textId="77777777" w:rsidR="008D7E45" w:rsidRPr="00BD204E" w:rsidRDefault="008D7E45" w:rsidP="004B45BB">
            <w:r>
              <w:t>Andrea Manieri</w:t>
            </w:r>
          </w:p>
        </w:tc>
        <w:tc>
          <w:tcPr>
            <w:tcW w:w="4536" w:type="dxa"/>
            <w:tcBorders>
              <w:top w:val="single" w:sz="4" w:space="0" w:color="auto"/>
              <w:left w:val="single" w:sz="4" w:space="0" w:color="auto"/>
              <w:bottom w:val="single" w:sz="4" w:space="0" w:color="auto"/>
              <w:right w:val="single" w:sz="4" w:space="0" w:color="auto"/>
            </w:tcBorders>
            <w:vAlign w:val="center"/>
          </w:tcPr>
          <w:p w14:paraId="27E02114" w14:textId="77777777" w:rsidR="008D7E45" w:rsidRPr="00BD204E" w:rsidRDefault="008D7E45" w:rsidP="004B45BB">
            <w:r>
              <w:t>Engineering</w:t>
            </w:r>
          </w:p>
        </w:tc>
      </w:tr>
      <w:tr w:rsidR="008D7E45" w:rsidRPr="00BD204E" w14:paraId="7A5A2ED8" w14:textId="77777777" w:rsidTr="004B45BB">
        <w:trPr>
          <w:cantSplit/>
          <w:trHeight w:val="480"/>
        </w:trPr>
        <w:tc>
          <w:tcPr>
            <w:tcW w:w="1204" w:type="dxa"/>
            <w:tcBorders>
              <w:top w:val="single" w:sz="4" w:space="0" w:color="auto"/>
              <w:left w:val="single" w:sz="4" w:space="0" w:color="auto"/>
              <w:bottom w:val="single" w:sz="4" w:space="0" w:color="auto"/>
              <w:right w:val="single" w:sz="4" w:space="0" w:color="auto"/>
            </w:tcBorders>
            <w:vAlign w:val="center"/>
          </w:tcPr>
          <w:p w14:paraId="2B43B653" w14:textId="77777777" w:rsidR="008D7E45" w:rsidRDefault="008D7E45" w:rsidP="004B45BB">
            <w:r>
              <w:t>TW</w:t>
            </w:r>
          </w:p>
        </w:tc>
        <w:tc>
          <w:tcPr>
            <w:tcW w:w="3402" w:type="dxa"/>
            <w:tcBorders>
              <w:top w:val="single" w:sz="4" w:space="0" w:color="auto"/>
              <w:left w:val="single" w:sz="4" w:space="0" w:color="auto"/>
              <w:bottom w:val="single" w:sz="4" w:space="0" w:color="auto"/>
              <w:right w:val="single" w:sz="4" w:space="0" w:color="auto"/>
            </w:tcBorders>
            <w:vAlign w:val="center"/>
          </w:tcPr>
          <w:p w14:paraId="5FB662D2" w14:textId="77777777" w:rsidR="008D7E45" w:rsidRDefault="008D7E45" w:rsidP="004B45BB">
            <w:r>
              <w:t>Tomasz Wiktorski</w:t>
            </w:r>
          </w:p>
        </w:tc>
        <w:tc>
          <w:tcPr>
            <w:tcW w:w="4536" w:type="dxa"/>
            <w:tcBorders>
              <w:top w:val="single" w:sz="4" w:space="0" w:color="auto"/>
              <w:left w:val="single" w:sz="4" w:space="0" w:color="auto"/>
              <w:bottom w:val="single" w:sz="4" w:space="0" w:color="auto"/>
              <w:right w:val="single" w:sz="4" w:space="0" w:color="auto"/>
            </w:tcBorders>
            <w:vAlign w:val="center"/>
          </w:tcPr>
          <w:p w14:paraId="72F9F5DE" w14:textId="77777777" w:rsidR="008D7E45" w:rsidRDefault="008D7E45" w:rsidP="004B45BB">
            <w:r>
              <w:t>University of Stavanger</w:t>
            </w:r>
          </w:p>
        </w:tc>
      </w:tr>
      <w:tr w:rsidR="008D7E45" w:rsidRPr="00BD204E" w14:paraId="69C90F27" w14:textId="77777777" w:rsidTr="004B45BB">
        <w:trPr>
          <w:cantSplit/>
          <w:trHeight w:val="480"/>
        </w:trPr>
        <w:tc>
          <w:tcPr>
            <w:tcW w:w="1204" w:type="dxa"/>
            <w:tcBorders>
              <w:top w:val="single" w:sz="4" w:space="0" w:color="auto"/>
              <w:left w:val="single" w:sz="4" w:space="0" w:color="auto"/>
              <w:bottom w:val="single" w:sz="4" w:space="0" w:color="auto"/>
              <w:right w:val="single" w:sz="4" w:space="0" w:color="auto"/>
            </w:tcBorders>
            <w:vAlign w:val="center"/>
          </w:tcPr>
          <w:p w14:paraId="70C41591" w14:textId="6956E1AB" w:rsidR="008D7E45" w:rsidRDefault="008D7E45" w:rsidP="004B45BB"/>
        </w:tc>
        <w:tc>
          <w:tcPr>
            <w:tcW w:w="3402" w:type="dxa"/>
            <w:tcBorders>
              <w:top w:val="single" w:sz="4" w:space="0" w:color="auto"/>
              <w:left w:val="single" w:sz="4" w:space="0" w:color="auto"/>
              <w:bottom w:val="single" w:sz="4" w:space="0" w:color="auto"/>
              <w:right w:val="single" w:sz="4" w:space="0" w:color="auto"/>
            </w:tcBorders>
            <w:vAlign w:val="center"/>
          </w:tcPr>
          <w:p w14:paraId="2D7C5AAE" w14:textId="2519C993" w:rsidR="008D7E45" w:rsidRDefault="008D7E45" w:rsidP="004B45BB"/>
        </w:tc>
        <w:tc>
          <w:tcPr>
            <w:tcW w:w="4536" w:type="dxa"/>
            <w:tcBorders>
              <w:top w:val="single" w:sz="4" w:space="0" w:color="auto"/>
              <w:left w:val="single" w:sz="4" w:space="0" w:color="auto"/>
              <w:bottom w:val="single" w:sz="4" w:space="0" w:color="auto"/>
              <w:right w:val="single" w:sz="4" w:space="0" w:color="auto"/>
            </w:tcBorders>
            <w:vAlign w:val="center"/>
          </w:tcPr>
          <w:p w14:paraId="16AF9A8F" w14:textId="096FE7BC" w:rsidR="008D7E45" w:rsidRDefault="008D7E45" w:rsidP="004B45BB"/>
        </w:tc>
      </w:tr>
      <w:tr w:rsidR="008D7E45" w:rsidRPr="00BD204E" w14:paraId="469E11A7" w14:textId="77777777" w:rsidTr="004B45BB">
        <w:trPr>
          <w:cantSplit/>
          <w:trHeight w:val="480"/>
        </w:trPr>
        <w:tc>
          <w:tcPr>
            <w:tcW w:w="1204" w:type="dxa"/>
            <w:tcBorders>
              <w:top w:val="single" w:sz="4" w:space="0" w:color="auto"/>
              <w:left w:val="single" w:sz="4" w:space="0" w:color="auto"/>
              <w:bottom w:val="single" w:sz="4" w:space="0" w:color="auto"/>
              <w:right w:val="single" w:sz="4" w:space="0" w:color="auto"/>
            </w:tcBorders>
            <w:vAlign w:val="center"/>
          </w:tcPr>
          <w:p w14:paraId="615735A4" w14:textId="2CAB0E72" w:rsidR="008D7E45" w:rsidRDefault="008D7E45" w:rsidP="004B45BB"/>
        </w:tc>
        <w:tc>
          <w:tcPr>
            <w:tcW w:w="3402" w:type="dxa"/>
            <w:tcBorders>
              <w:top w:val="single" w:sz="4" w:space="0" w:color="auto"/>
              <w:left w:val="single" w:sz="4" w:space="0" w:color="auto"/>
              <w:bottom w:val="single" w:sz="4" w:space="0" w:color="auto"/>
              <w:right w:val="single" w:sz="4" w:space="0" w:color="auto"/>
            </w:tcBorders>
            <w:vAlign w:val="center"/>
          </w:tcPr>
          <w:p w14:paraId="69B1B2B0" w14:textId="6A85DE39" w:rsidR="008D7E45" w:rsidRDefault="008D7E45" w:rsidP="004B45BB"/>
        </w:tc>
        <w:tc>
          <w:tcPr>
            <w:tcW w:w="4536" w:type="dxa"/>
            <w:tcBorders>
              <w:top w:val="single" w:sz="4" w:space="0" w:color="auto"/>
              <w:left w:val="single" w:sz="4" w:space="0" w:color="auto"/>
              <w:bottom w:val="single" w:sz="4" w:space="0" w:color="auto"/>
              <w:right w:val="single" w:sz="4" w:space="0" w:color="auto"/>
            </w:tcBorders>
            <w:vAlign w:val="center"/>
          </w:tcPr>
          <w:p w14:paraId="6120E92B" w14:textId="451C5216" w:rsidR="008D7E45" w:rsidRDefault="008D7E45" w:rsidP="004B45BB"/>
        </w:tc>
      </w:tr>
    </w:tbl>
    <w:p w14:paraId="0594E6B8" w14:textId="77777777" w:rsidR="00020E5A" w:rsidRDefault="00020E5A" w:rsidP="00353174">
      <w:pPr>
        <w:rPr>
          <w:lang w:eastAsia="ru-RU"/>
        </w:rPr>
      </w:pPr>
    </w:p>
    <w:bookmarkEnd w:id="2"/>
    <w:p w14:paraId="28487AD8" w14:textId="77777777" w:rsidR="00196E25" w:rsidRDefault="00196E25">
      <w:pPr>
        <w:rPr>
          <w:rFonts w:eastAsiaTheme="minorEastAsia" w:cstheme="minorBidi"/>
          <w:b/>
          <w:sz w:val="28"/>
          <w:szCs w:val="22"/>
          <w:lang w:val="en-GB" w:eastAsia="ko-KR"/>
        </w:rPr>
      </w:pPr>
      <w:r>
        <w:rPr>
          <w:b/>
          <w:sz w:val="28"/>
        </w:rPr>
        <w:br w:type="page"/>
      </w:r>
    </w:p>
    <w:p w14:paraId="2A80D84E" w14:textId="194C89A0" w:rsidR="00EE1A84" w:rsidRPr="00F40D8E" w:rsidRDefault="00EE1A84" w:rsidP="00F40D8E">
      <w:pPr>
        <w:pStyle w:val="Textbody"/>
        <w:rPr>
          <w:b/>
          <w:sz w:val="28"/>
        </w:rPr>
      </w:pPr>
      <w:r w:rsidRPr="00F40D8E">
        <w:rPr>
          <w:b/>
          <w:sz w:val="28"/>
        </w:rPr>
        <w:t>Executive summary</w:t>
      </w:r>
    </w:p>
    <w:p w14:paraId="5843EF4E" w14:textId="77777777" w:rsidR="006A008B" w:rsidRDefault="006A008B" w:rsidP="006A008B">
      <w:pPr>
        <w:rPr>
          <w:lang w:val="en-GB"/>
        </w:rPr>
      </w:pPr>
      <w:r w:rsidRPr="00535B6D">
        <w:rPr>
          <w:lang w:val="en-GB"/>
        </w:rPr>
        <w:t xml:space="preserve">The </w:t>
      </w:r>
      <w:r>
        <w:rPr>
          <w:lang w:val="en-GB"/>
        </w:rPr>
        <w:t xml:space="preserve">initial definition of the EDISON Data Science Framework (EDSF) has been done in the Horizon2020 Project </w:t>
      </w:r>
      <w:r w:rsidRPr="00535B6D">
        <w:rPr>
          <w:lang w:val="en-GB"/>
        </w:rPr>
        <w:t>EDISON</w:t>
      </w:r>
      <w:r>
        <w:rPr>
          <w:lang w:val="en-GB"/>
        </w:rPr>
        <w:t xml:space="preserve"> (</w:t>
      </w:r>
      <w:r>
        <w:t>Grant</w:t>
      </w:r>
      <w:r>
        <w:rPr>
          <w:lang w:val="ru-RU"/>
        </w:rPr>
        <w:t xml:space="preserve"> </w:t>
      </w:r>
      <w:r w:rsidRPr="00B44C1F">
        <w:t>675419</w:t>
      </w:r>
      <w:r>
        <w:rPr>
          <w:lang w:val="en-GB"/>
        </w:rPr>
        <w:t>)</w:t>
      </w:r>
      <w:r w:rsidRPr="00535B6D">
        <w:rPr>
          <w:lang w:val="en-GB"/>
        </w:rPr>
        <w:t xml:space="preserve"> </w:t>
      </w:r>
      <w:r>
        <w:rPr>
          <w:lang w:val="en-GB"/>
        </w:rPr>
        <w:t xml:space="preserve">that produced Release 1 (2016 and Release 2 (2017). Currently, EDSF is maintained by the EDISON Community initiative that is coordinated by the University of Amsterdam.  The new EDSF Release 3 is the product of the wide community of academicians, researcher and practitioners that are practically involved into Data Science and Data Analytics education and training, competences and skills management in organisations, and standardisation in the area of competences, skills, occupations and digital technologies. </w:t>
      </w:r>
    </w:p>
    <w:p w14:paraId="41405FB9" w14:textId="77777777" w:rsidR="006A008B" w:rsidRDefault="006A008B" w:rsidP="006A008B">
      <w:pPr>
        <w:rPr>
          <w:lang w:val="en-GB"/>
        </w:rPr>
      </w:pPr>
    </w:p>
    <w:p w14:paraId="5DA5149F" w14:textId="77777777" w:rsidR="006A008B" w:rsidRPr="00535B6D" w:rsidRDefault="006A008B" w:rsidP="006A008B">
      <w:r w:rsidRPr="00535B6D">
        <w:t xml:space="preserve">The </w:t>
      </w:r>
      <w:r>
        <w:t xml:space="preserve">EDISON Data Science Framework (EDSF) </w:t>
      </w:r>
      <w:r w:rsidRPr="00535B6D">
        <w:t>includes such components as Data Science Competence Framework (CF-DS), Data Science Body of Knowledge (DS-BoK) and Data Science Model Curriculum (MC-DS)</w:t>
      </w:r>
      <w:r>
        <w:t>, and Data Science Professional Profiles (DSPP).</w:t>
      </w:r>
      <w:r w:rsidRPr="00535B6D">
        <w:t xml:space="preserve"> Th</w:t>
      </w:r>
      <w:r>
        <w:t>e EDSF</w:t>
      </w:r>
      <w:r w:rsidRPr="00535B6D">
        <w:t xml:space="preserve"> provide</w:t>
      </w:r>
      <w:r>
        <w:t>s</w:t>
      </w:r>
      <w:r w:rsidRPr="00535B6D">
        <w:t xml:space="preserve"> a </w:t>
      </w:r>
      <w:r>
        <w:t>conceptu</w:t>
      </w:r>
      <w:r w:rsidRPr="00535B6D">
        <w:t xml:space="preserve">al basis for </w:t>
      </w:r>
      <w:r>
        <w:t xml:space="preserve">the </w:t>
      </w:r>
      <w:r w:rsidRPr="00535B6D">
        <w:t xml:space="preserve">Data Science </w:t>
      </w:r>
      <w:r>
        <w:t xml:space="preserve">Profession definition, targeted education and training, </w:t>
      </w:r>
      <w:r w:rsidRPr="00535B6D">
        <w:t>professional certification, organizational</w:t>
      </w:r>
      <w:r>
        <w:t xml:space="preserve"> capacity building, </w:t>
      </w:r>
      <w:r w:rsidRPr="00535B6D">
        <w:t xml:space="preserve">and </w:t>
      </w:r>
      <w:r>
        <w:t xml:space="preserve">organisation and </w:t>
      </w:r>
      <w:r w:rsidRPr="00535B6D">
        <w:t xml:space="preserve">individual skills management and career transferability. </w:t>
      </w:r>
    </w:p>
    <w:p w14:paraId="0994E7C0" w14:textId="77777777" w:rsidR="00182625" w:rsidRPr="00ED7294" w:rsidRDefault="00182625" w:rsidP="00182625">
      <w:pPr>
        <w:rPr>
          <w:lang w:val="en-GB"/>
        </w:rPr>
      </w:pPr>
    </w:p>
    <w:p w14:paraId="308B5CF5" w14:textId="29870084" w:rsidR="00182625" w:rsidRPr="00ED7294" w:rsidRDefault="00182625" w:rsidP="00182625">
      <w:pPr>
        <w:rPr>
          <w:lang w:val="en-GB"/>
        </w:rPr>
      </w:pPr>
      <w:r w:rsidRPr="00ED7294">
        <w:rPr>
          <w:lang w:val="en-GB"/>
        </w:rPr>
        <w:t>The definition of the Data Science Body of Knowledge</w:t>
      </w:r>
      <w:r w:rsidR="00C84721">
        <w:rPr>
          <w:lang w:val="en-GB"/>
        </w:rPr>
        <w:t xml:space="preserve"> </w:t>
      </w:r>
      <w:r w:rsidR="00D224A8">
        <w:rPr>
          <w:lang w:val="en-GB"/>
        </w:rPr>
        <w:t>provide</w:t>
      </w:r>
      <w:r w:rsidR="00C84721">
        <w:rPr>
          <w:lang w:val="en-GB"/>
        </w:rPr>
        <w:t>s</w:t>
      </w:r>
      <w:r w:rsidRPr="00ED7294">
        <w:rPr>
          <w:lang w:val="en-GB"/>
        </w:rPr>
        <w:t xml:space="preserve"> </w:t>
      </w:r>
      <w:r w:rsidR="00D224A8">
        <w:rPr>
          <w:lang w:val="en-GB"/>
        </w:rPr>
        <w:t xml:space="preserve">a basis for defining the Data Science </w:t>
      </w:r>
      <w:r w:rsidRPr="00ED7294">
        <w:rPr>
          <w:lang w:val="en-GB"/>
        </w:rPr>
        <w:t>Model Curriculum an</w:t>
      </w:r>
      <w:r>
        <w:rPr>
          <w:lang w:val="en-GB"/>
        </w:rPr>
        <w:t xml:space="preserve">d further </w:t>
      </w:r>
      <w:r w:rsidR="00AA3FA2">
        <w:rPr>
          <w:lang w:val="en-GB"/>
        </w:rPr>
        <w:t xml:space="preserve">can be used </w:t>
      </w:r>
      <w:r>
        <w:rPr>
          <w:lang w:val="en-GB"/>
        </w:rPr>
        <w:t>for the Data Science p</w:t>
      </w:r>
      <w:r w:rsidRPr="00ED7294">
        <w:rPr>
          <w:lang w:val="en-GB"/>
        </w:rPr>
        <w:t xml:space="preserve">rofessional certification. </w:t>
      </w:r>
    </w:p>
    <w:p w14:paraId="6D7A0349" w14:textId="77777777" w:rsidR="00182625" w:rsidRPr="00ED7294" w:rsidRDefault="00182625" w:rsidP="00182625">
      <w:pPr>
        <w:rPr>
          <w:lang w:val="en-GB"/>
        </w:rPr>
      </w:pPr>
    </w:p>
    <w:p w14:paraId="2E4901E0" w14:textId="77777777" w:rsidR="00052FB2" w:rsidRDefault="00052FB2" w:rsidP="00052FB2">
      <w:pPr>
        <w:rPr>
          <w:lang w:val="en-GB"/>
        </w:rPr>
      </w:pPr>
      <w:r w:rsidRPr="00ED7294">
        <w:rPr>
          <w:lang w:val="en-GB"/>
        </w:rPr>
        <w:t xml:space="preserve">The </w:t>
      </w:r>
      <w:r>
        <w:rPr>
          <w:lang w:val="en-GB"/>
        </w:rPr>
        <w:t>presented</w:t>
      </w:r>
      <w:r w:rsidRPr="00ED7294">
        <w:rPr>
          <w:lang w:val="en-GB"/>
        </w:rPr>
        <w:t xml:space="preserve"> </w:t>
      </w:r>
      <w:r>
        <w:rPr>
          <w:lang w:val="en-GB"/>
        </w:rPr>
        <w:t>DS-BoK defines six</w:t>
      </w:r>
      <w:r w:rsidRPr="00ED7294">
        <w:rPr>
          <w:lang w:val="en-GB"/>
        </w:rPr>
        <w:t xml:space="preserve"> groups of </w:t>
      </w:r>
      <w:r>
        <w:rPr>
          <w:lang w:val="en-GB"/>
        </w:rPr>
        <w:t>Knowledge Areas (KAG)</w:t>
      </w:r>
      <w:r w:rsidRPr="00ED7294">
        <w:rPr>
          <w:lang w:val="en-GB"/>
        </w:rPr>
        <w:t xml:space="preserve"> </w:t>
      </w:r>
      <w:r>
        <w:rPr>
          <w:lang w:val="en-GB"/>
        </w:rPr>
        <w:t>that are linked to the identified competence groups defined in CF-DS: KAG-DSA</w:t>
      </w:r>
      <w:r w:rsidRPr="00ED7294">
        <w:rPr>
          <w:lang w:val="en-GB"/>
        </w:rPr>
        <w:t xml:space="preserve"> Data Analytics</w:t>
      </w:r>
      <w:r>
        <w:rPr>
          <w:lang w:val="en-GB"/>
        </w:rPr>
        <w:t>;</w:t>
      </w:r>
      <w:r w:rsidRPr="00ED7294">
        <w:rPr>
          <w:lang w:val="en-GB"/>
        </w:rPr>
        <w:t xml:space="preserve"> </w:t>
      </w:r>
      <w:r>
        <w:rPr>
          <w:lang w:val="en-GB"/>
        </w:rPr>
        <w:t xml:space="preserve">KAG-DSDM Data Management, KAG-DSE </w:t>
      </w:r>
      <w:r w:rsidRPr="00ED7294">
        <w:rPr>
          <w:lang w:val="en-GB"/>
        </w:rPr>
        <w:t xml:space="preserve">Data Science Engineering, </w:t>
      </w:r>
      <w:r>
        <w:rPr>
          <w:lang w:val="en-GB"/>
        </w:rPr>
        <w:t xml:space="preserve">KAG-DSRMP Research Methods and Project Management; and KAG-DSBPM Business Process Management. </w:t>
      </w:r>
      <w:r>
        <w:t>Knowledge Areas are composed of a number of Knowledge Units (KU) which are currently lowest component of the DS-BoK.</w:t>
      </w:r>
      <w:r>
        <w:rPr>
          <w:lang w:val="en-GB"/>
        </w:rPr>
        <w:t xml:space="preserve"> Defining the d</w:t>
      </w:r>
      <w:r w:rsidRPr="00ED7294">
        <w:rPr>
          <w:lang w:val="en-GB"/>
        </w:rPr>
        <w:t xml:space="preserve">omain </w:t>
      </w:r>
      <w:r>
        <w:rPr>
          <w:lang w:val="en-GB"/>
        </w:rPr>
        <w:t>k</w:t>
      </w:r>
      <w:r w:rsidRPr="00ED7294">
        <w:rPr>
          <w:lang w:val="en-GB"/>
        </w:rPr>
        <w:t>nowledge</w:t>
      </w:r>
      <w:r>
        <w:rPr>
          <w:lang w:val="en-GB"/>
        </w:rPr>
        <w:t xml:space="preserve"> groups both for science and business will be a subject for further DS-BoK development in tight cooperation with domain specialists. </w:t>
      </w:r>
    </w:p>
    <w:p w14:paraId="22361684" w14:textId="77777777" w:rsidR="00C84721" w:rsidRDefault="00C84721" w:rsidP="00C84721">
      <w:pPr>
        <w:rPr>
          <w:lang w:val="en-GB"/>
        </w:rPr>
      </w:pPr>
    </w:p>
    <w:p w14:paraId="175E66CD" w14:textId="3F135E05" w:rsidR="00B92FE5" w:rsidRDefault="00B92FE5" w:rsidP="00B92FE5">
      <w:r>
        <w:t xml:space="preserve">The proposed EDSF </w:t>
      </w:r>
      <w:r w:rsidR="00B37129">
        <w:t>and DS-BoK in particular are intended</w:t>
      </w:r>
      <w:r>
        <w:t xml:space="preserve"> to provide a guidance and a basis for universities to define their Data Science curricula and courses selection, on one hand, and for companies to better define a set of required competences and skills for their specific industry domain in their search for Data Science talents, on the other hand. </w:t>
      </w:r>
    </w:p>
    <w:p w14:paraId="1B9A8C3C" w14:textId="77777777" w:rsidR="00B92FE5" w:rsidRDefault="00B92FE5" w:rsidP="00B92FE5"/>
    <w:p w14:paraId="6490A0FD" w14:textId="77777777" w:rsidR="00B92FE5" w:rsidRPr="0009332F" w:rsidRDefault="00B92FE5" w:rsidP="00B92FE5">
      <w:pPr>
        <w:rPr>
          <w:lang w:eastAsia="ru-RU"/>
        </w:rPr>
      </w:pPr>
      <w:r>
        <w:t xml:space="preserve">The EDSF documents are available for public discussion at the EDISON Community initiative at </w:t>
      </w:r>
      <w:hyperlink r:id="rId11" w:history="1">
        <w:r w:rsidRPr="00644C68">
          <w:rPr>
            <w:rStyle w:val="Hyperlink"/>
          </w:rPr>
          <w:t>https://github.com/EDISONcommunity/EDSF/wiki/EDSFhome</w:t>
        </w:r>
      </w:hyperlink>
      <w:r>
        <w:t xml:space="preserve"> </w:t>
      </w:r>
    </w:p>
    <w:p w14:paraId="3BCC7DCA" w14:textId="77777777" w:rsidR="00182625" w:rsidRDefault="00182625" w:rsidP="00182625">
      <w:pPr>
        <w:rPr>
          <w:lang w:val="en-GB"/>
        </w:rPr>
      </w:pPr>
    </w:p>
    <w:p w14:paraId="6F85C54D" w14:textId="77777777" w:rsidR="00072566" w:rsidRDefault="00072566" w:rsidP="00353174">
      <w:r>
        <w:br w:type="page"/>
      </w:r>
    </w:p>
    <w:p w14:paraId="54A28414" w14:textId="5BD0ACE5" w:rsidR="00F46E46" w:rsidRPr="00F955B1" w:rsidRDefault="00F46E46" w:rsidP="00353174">
      <w:pPr>
        <w:pStyle w:val="Dynanetstext"/>
      </w:pPr>
      <w:r w:rsidRPr="00072566">
        <w:t>TABLE OF CONTENTS</w:t>
      </w:r>
    </w:p>
    <w:p w14:paraId="79B1D7D1" w14:textId="77777777" w:rsidR="00F46E46" w:rsidRPr="00785109" w:rsidRDefault="00F46E46" w:rsidP="00353174"/>
    <w:p w14:paraId="652A60ED" w14:textId="29476DC5" w:rsidR="00052FB2" w:rsidRDefault="00F46E46">
      <w:pPr>
        <w:pStyle w:val="TOC1"/>
        <w:tabs>
          <w:tab w:val="left" w:pos="480"/>
          <w:tab w:val="right" w:leader="dot" w:pos="9062"/>
        </w:tabs>
        <w:rPr>
          <w:rFonts w:eastAsiaTheme="minorEastAsia" w:cstheme="minorBidi"/>
          <w:noProof/>
          <w:sz w:val="22"/>
          <w:szCs w:val="22"/>
        </w:rPr>
      </w:pPr>
      <w:r w:rsidRPr="00785109">
        <w:fldChar w:fldCharType="begin"/>
      </w:r>
      <w:r w:rsidRPr="00785109">
        <w:instrText xml:space="preserve"> TOC \o "1-3" \h \z \u </w:instrText>
      </w:r>
      <w:r w:rsidRPr="00785109">
        <w:fldChar w:fldCharType="separate"/>
      </w:r>
      <w:hyperlink w:anchor="_Toc524476393" w:history="1">
        <w:r w:rsidR="00052FB2" w:rsidRPr="00E0022E">
          <w:rPr>
            <w:rStyle w:val="Hyperlink"/>
            <w:noProof/>
            <w:lang w:val="en-GB"/>
          </w:rPr>
          <w:t>1</w:t>
        </w:r>
        <w:r w:rsidR="00052FB2">
          <w:rPr>
            <w:rFonts w:eastAsiaTheme="minorEastAsia" w:cstheme="minorBidi"/>
            <w:noProof/>
            <w:sz w:val="22"/>
            <w:szCs w:val="22"/>
          </w:rPr>
          <w:tab/>
        </w:r>
        <w:r w:rsidR="00052FB2" w:rsidRPr="00E0022E">
          <w:rPr>
            <w:rStyle w:val="Hyperlink"/>
            <w:noProof/>
          </w:rPr>
          <w:t>Introduction</w:t>
        </w:r>
        <w:r w:rsidR="00052FB2">
          <w:rPr>
            <w:noProof/>
            <w:webHidden/>
          </w:rPr>
          <w:tab/>
        </w:r>
        <w:r w:rsidR="00052FB2">
          <w:rPr>
            <w:noProof/>
            <w:webHidden/>
          </w:rPr>
          <w:fldChar w:fldCharType="begin"/>
        </w:r>
        <w:r w:rsidR="00052FB2">
          <w:rPr>
            <w:noProof/>
            <w:webHidden/>
          </w:rPr>
          <w:instrText xml:space="preserve"> PAGEREF _Toc524476393 \h </w:instrText>
        </w:r>
        <w:r w:rsidR="00052FB2">
          <w:rPr>
            <w:noProof/>
            <w:webHidden/>
          </w:rPr>
        </w:r>
        <w:r w:rsidR="00052FB2">
          <w:rPr>
            <w:noProof/>
            <w:webHidden/>
          </w:rPr>
          <w:fldChar w:fldCharType="separate"/>
        </w:r>
        <w:r w:rsidR="00573CDA">
          <w:rPr>
            <w:noProof/>
            <w:webHidden/>
          </w:rPr>
          <w:t>6</w:t>
        </w:r>
        <w:r w:rsidR="00052FB2">
          <w:rPr>
            <w:noProof/>
            <w:webHidden/>
          </w:rPr>
          <w:fldChar w:fldCharType="end"/>
        </w:r>
      </w:hyperlink>
    </w:p>
    <w:p w14:paraId="25D55444" w14:textId="5C72EE21" w:rsidR="00052FB2" w:rsidRDefault="00573CDA">
      <w:pPr>
        <w:pStyle w:val="TOC1"/>
        <w:tabs>
          <w:tab w:val="left" w:pos="480"/>
          <w:tab w:val="right" w:leader="dot" w:pos="9062"/>
        </w:tabs>
        <w:rPr>
          <w:rFonts w:eastAsiaTheme="minorEastAsia" w:cstheme="minorBidi"/>
          <w:noProof/>
          <w:sz w:val="22"/>
          <w:szCs w:val="22"/>
        </w:rPr>
      </w:pPr>
      <w:hyperlink w:anchor="_Toc524476394" w:history="1">
        <w:r w:rsidR="00052FB2" w:rsidRPr="00E0022E">
          <w:rPr>
            <w:rStyle w:val="Hyperlink"/>
            <w:noProof/>
            <w:lang w:val="en-GB"/>
          </w:rPr>
          <w:t>2</w:t>
        </w:r>
        <w:r w:rsidR="00052FB2">
          <w:rPr>
            <w:rFonts w:eastAsiaTheme="minorEastAsia" w:cstheme="minorBidi"/>
            <w:noProof/>
            <w:sz w:val="22"/>
            <w:szCs w:val="22"/>
          </w:rPr>
          <w:tab/>
        </w:r>
        <w:r w:rsidR="00052FB2" w:rsidRPr="00E0022E">
          <w:rPr>
            <w:rStyle w:val="Hyperlink"/>
            <w:noProof/>
          </w:rPr>
          <w:t>EDISON Data Science Framework</w:t>
        </w:r>
        <w:r w:rsidR="00052FB2">
          <w:rPr>
            <w:noProof/>
            <w:webHidden/>
          </w:rPr>
          <w:tab/>
        </w:r>
        <w:r w:rsidR="00052FB2">
          <w:rPr>
            <w:noProof/>
            <w:webHidden/>
          </w:rPr>
          <w:fldChar w:fldCharType="begin"/>
        </w:r>
        <w:r w:rsidR="00052FB2">
          <w:rPr>
            <w:noProof/>
            <w:webHidden/>
          </w:rPr>
          <w:instrText xml:space="preserve"> PAGEREF _Toc524476394 \h </w:instrText>
        </w:r>
        <w:r w:rsidR="00052FB2">
          <w:rPr>
            <w:noProof/>
            <w:webHidden/>
          </w:rPr>
        </w:r>
        <w:r w:rsidR="00052FB2">
          <w:rPr>
            <w:noProof/>
            <w:webHidden/>
          </w:rPr>
          <w:fldChar w:fldCharType="separate"/>
        </w:r>
        <w:r>
          <w:rPr>
            <w:noProof/>
            <w:webHidden/>
          </w:rPr>
          <w:t>7</w:t>
        </w:r>
        <w:r w:rsidR="00052FB2">
          <w:rPr>
            <w:noProof/>
            <w:webHidden/>
          </w:rPr>
          <w:fldChar w:fldCharType="end"/>
        </w:r>
      </w:hyperlink>
    </w:p>
    <w:p w14:paraId="040E8B53" w14:textId="1A362B78" w:rsidR="00052FB2" w:rsidRDefault="00573CDA">
      <w:pPr>
        <w:pStyle w:val="TOC1"/>
        <w:tabs>
          <w:tab w:val="left" w:pos="480"/>
          <w:tab w:val="right" w:leader="dot" w:pos="9062"/>
        </w:tabs>
        <w:rPr>
          <w:rFonts w:eastAsiaTheme="minorEastAsia" w:cstheme="minorBidi"/>
          <w:noProof/>
          <w:sz w:val="22"/>
          <w:szCs w:val="22"/>
        </w:rPr>
      </w:pPr>
      <w:hyperlink w:anchor="_Toc524476395" w:history="1">
        <w:r w:rsidR="00052FB2" w:rsidRPr="00E0022E">
          <w:rPr>
            <w:rStyle w:val="Hyperlink"/>
            <w:noProof/>
            <w:lang w:val="en-GB"/>
          </w:rPr>
          <w:t>3</w:t>
        </w:r>
        <w:r w:rsidR="00052FB2">
          <w:rPr>
            <w:rFonts w:eastAsiaTheme="minorEastAsia" w:cstheme="minorBidi"/>
            <w:noProof/>
            <w:sz w:val="22"/>
            <w:szCs w:val="22"/>
          </w:rPr>
          <w:tab/>
        </w:r>
        <w:r w:rsidR="00052FB2" w:rsidRPr="00E0022E">
          <w:rPr>
            <w:rStyle w:val="Hyperlink"/>
            <w:noProof/>
            <w:lang w:val="en-GB"/>
          </w:rPr>
          <w:t>Overview of BoKs relevant to DS-BoK</w:t>
        </w:r>
        <w:r w:rsidR="00052FB2">
          <w:rPr>
            <w:noProof/>
            <w:webHidden/>
          </w:rPr>
          <w:tab/>
        </w:r>
        <w:r w:rsidR="00052FB2">
          <w:rPr>
            <w:noProof/>
            <w:webHidden/>
          </w:rPr>
          <w:fldChar w:fldCharType="begin"/>
        </w:r>
        <w:r w:rsidR="00052FB2">
          <w:rPr>
            <w:noProof/>
            <w:webHidden/>
          </w:rPr>
          <w:instrText xml:space="preserve"> PAGEREF _Toc524476395 \h </w:instrText>
        </w:r>
        <w:r w:rsidR="00052FB2">
          <w:rPr>
            <w:noProof/>
            <w:webHidden/>
          </w:rPr>
        </w:r>
        <w:r w:rsidR="00052FB2">
          <w:rPr>
            <w:noProof/>
            <w:webHidden/>
          </w:rPr>
          <w:fldChar w:fldCharType="separate"/>
        </w:r>
        <w:r>
          <w:rPr>
            <w:noProof/>
            <w:webHidden/>
          </w:rPr>
          <w:t>9</w:t>
        </w:r>
        <w:r w:rsidR="00052FB2">
          <w:rPr>
            <w:noProof/>
            <w:webHidden/>
          </w:rPr>
          <w:fldChar w:fldCharType="end"/>
        </w:r>
      </w:hyperlink>
    </w:p>
    <w:p w14:paraId="3D03A1BB" w14:textId="2DCB93CD" w:rsidR="00052FB2" w:rsidRDefault="00573CDA">
      <w:pPr>
        <w:pStyle w:val="TOC2"/>
        <w:tabs>
          <w:tab w:val="left" w:pos="720"/>
          <w:tab w:val="right" w:leader="dot" w:pos="9062"/>
        </w:tabs>
        <w:rPr>
          <w:rFonts w:eastAsiaTheme="minorEastAsia" w:cstheme="minorBidi"/>
          <w:noProof/>
          <w:sz w:val="22"/>
          <w:szCs w:val="22"/>
        </w:rPr>
      </w:pPr>
      <w:hyperlink w:anchor="_Toc524476396" w:history="1">
        <w:r w:rsidR="00052FB2" w:rsidRPr="00E0022E">
          <w:rPr>
            <w:rStyle w:val="Hyperlink"/>
            <w:noProof/>
            <w:lang w:val="en-GB"/>
          </w:rPr>
          <w:t>3.1</w:t>
        </w:r>
        <w:r w:rsidR="00052FB2">
          <w:rPr>
            <w:rFonts w:eastAsiaTheme="minorEastAsia" w:cstheme="minorBidi"/>
            <w:noProof/>
            <w:sz w:val="22"/>
            <w:szCs w:val="22"/>
          </w:rPr>
          <w:tab/>
        </w:r>
        <w:r w:rsidR="00052FB2" w:rsidRPr="00E0022E">
          <w:rPr>
            <w:rStyle w:val="Hyperlink"/>
            <w:noProof/>
            <w:lang w:val="en-GB"/>
          </w:rPr>
          <w:t>ACM Computer Science Body of Knowledge (CS-BoK)</w:t>
        </w:r>
        <w:r w:rsidR="00052FB2">
          <w:rPr>
            <w:noProof/>
            <w:webHidden/>
          </w:rPr>
          <w:tab/>
        </w:r>
        <w:r w:rsidR="00052FB2">
          <w:rPr>
            <w:noProof/>
            <w:webHidden/>
          </w:rPr>
          <w:fldChar w:fldCharType="begin"/>
        </w:r>
        <w:r w:rsidR="00052FB2">
          <w:rPr>
            <w:noProof/>
            <w:webHidden/>
          </w:rPr>
          <w:instrText xml:space="preserve"> PAGEREF _Toc524476396 \h </w:instrText>
        </w:r>
        <w:r w:rsidR="00052FB2">
          <w:rPr>
            <w:noProof/>
            <w:webHidden/>
          </w:rPr>
        </w:r>
        <w:r w:rsidR="00052FB2">
          <w:rPr>
            <w:noProof/>
            <w:webHidden/>
          </w:rPr>
          <w:fldChar w:fldCharType="separate"/>
        </w:r>
        <w:r>
          <w:rPr>
            <w:noProof/>
            <w:webHidden/>
          </w:rPr>
          <w:t>9</w:t>
        </w:r>
        <w:r w:rsidR="00052FB2">
          <w:rPr>
            <w:noProof/>
            <w:webHidden/>
          </w:rPr>
          <w:fldChar w:fldCharType="end"/>
        </w:r>
      </w:hyperlink>
    </w:p>
    <w:p w14:paraId="4F604DB6" w14:textId="5F71DE2C" w:rsidR="00052FB2" w:rsidRDefault="00573CDA">
      <w:pPr>
        <w:pStyle w:val="TOC2"/>
        <w:tabs>
          <w:tab w:val="left" w:pos="720"/>
          <w:tab w:val="right" w:leader="dot" w:pos="9062"/>
        </w:tabs>
        <w:rPr>
          <w:rFonts w:eastAsiaTheme="minorEastAsia" w:cstheme="minorBidi"/>
          <w:noProof/>
          <w:sz w:val="22"/>
          <w:szCs w:val="22"/>
        </w:rPr>
      </w:pPr>
      <w:hyperlink w:anchor="_Toc524476397" w:history="1">
        <w:r w:rsidR="00052FB2" w:rsidRPr="00E0022E">
          <w:rPr>
            <w:rStyle w:val="Hyperlink"/>
            <w:noProof/>
            <w:lang w:val="en-GB"/>
          </w:rPr>
          <w:t>3.2</w:t>
        </w:r>
        <w:r w:rsidR="00052FB2">
          <w:rPr>
            <w:rFonts w:eastAsiaTheme="minorEastAsia" w:cstheme="minorBidi"/>
            <w:noProof/>
            <w:sz w:val="22"/>
            <w:szCs w:val="22"/>
          </w:rPr>
          <w:tab/>
        </w:r>
        <w:r w:rsidR="00052FB2" w:rsidRPr="00E0022E">
          <w:rPr>
            <w:rStyle w:val="Hyperlink"/>
            <w:noProof/>
            <w:lang w:val="en-GB"/>
          </w:rPr>
          <w:t>ICT professional Body of knowledge ICT-BoK</w:t>
        </w:r>
        <w:r w:rsidR="00052FB2">
          <w:rPr>
            <w:noProof/>
            <w:webHidden/>
          </w:rPr>
          <w:tab/>
        </w:r>
        <w:r w:rsidR="00052FB2">
          <w:rPr>
            <w:noProof/>
            <w:webHidden/>
          </w:rPr>
          <w:fldChar w:fldCharType="begin"/>
        </w:r>
        <w:r w:rsidR="00052FB2">
          <w:rPr>
            <w:noProof/>
            <w:webHidden/>
          </w:rPr>
          <w:instrText xml:space="preserve"> PAGEREF _Toc524476397 \h </w:instrText>
        </w:r>
        <w:r w:rsidR="00052FB2">
          <w:rPr>
            <w:noProof/>
            <w:webHidden/>
          </w:rPr>
        </w:r>
        <w:r w:rsidR="00052FB2">
          <w:rPr>
            <w:noProof/>
            <w:webHidden/>
          </w:rPr>
          <w:fldChar w:fldCharType="separate"/>
        </w:r>
        <w:r>
          <w:rPr>
            <w:noProof/>
            <w:webHidden/>
          </w:rPr>
          <w:t>10</w:t>
        </w:r>
        <w:r w:rsidR="00052FB2">
          <w:rPr>
            <w:noProof/>
            <w:webHidden/>
          </w:rPr>
          <w:fldChar w:fldCharType="end"/>
        </w:r>
      </w:hyperlink>
    </w:p>
    <w:p w14:paraId="3C922399" w14:textId="7971F2C0" w:rsidR="00052FB2" w:rsidRDefault="00573CDA">
      <w:pPr>
        <w:pStyle w:val="TOC2"/>
        <w:tabs>
          <w:tab w:val="left" w:pos="720"/>
          <w:tab w:val="right" w:leader="dot" w:pos="9062"/>
        </w:tabs>
        <w:rPr>
          <w:rFonts w:eastAsiaTheme="minorEastAsia" w:cstheme="minorBidi"/>
          <w:noProof/>
          <w:sz w:val="22"/>
          <w:szCs w:val="22"/>
        </w:rPr>
      </w:pPr>
      <w:hyperlink w:anchor="_Toc524476398" w:history="1">
        <w:r w:rsidR="00052FB2" w:rsidRPr="00E0022E">
          <w:rPr>
            <w:rStyle w:val="Hyperlink"/>
            <w:noProof/>
            <w:lang w:val="en-GB"/>
          </w:rPr>
          <w:t>3.3</w:t>
        </w:r>
        <w:r w:rsidR="00052FB2">
          <w:rPr>
            <w:rFonts w:eastAsiaTheme="minorEastAsia" w:cstheme="minorBidi"/>
            <w:noProof/>
            <w:sz w:val="22"/>
            <w:szCs w:val="22"/>
          </w:rPr>
          <w:tab/>
        </w:r>
        <w:r w:rsidR="00052FB2" w:rsidRPr="00E0022E">
          <w:rPr>
            <w:rStyle w:val="Hyperlink"/>
            <w:noProof/>
            <w:lang w:val="en-GB"/>
          </w:rPr>
          <w:t>Software Engineering Body of Knowledge (SWEBOK)</w:t>
        </w:r>
        <w:r w:rsidR="00052FB2">
          <w:rPr>
            <w:noProof/>
            <w:webHidden/>
          </w:rPr>
          <w:tab/>
        </w:r>
        <w:r w:rsidR="00052FB2">
          <w:rPr>
            <w:noProof/>
            <w:webHidden/>
          </w:rPr>
          <w:fldChar w:fldCharType="begin"/>
        </w:r>
        <w:r w:rsidR="00052FB2">
          <w:rPr>
            <w:noProof/>
            <w:webHidden/>
          </w:rPr>
          <w:instrText xml:space="preserve"> PAGEREF _Toc524476398 \h </w:instrText>
        </w:r>
        <w:r w:rsidR="00052FB2">
          <w:rPr>
            <w:noProof/>
            <w:webHidden/>
          </w:rPr>
        </w:r>
        <w:r w:rsidR="00052FB2">
          <w:rPr>
            <w:noProof/>
            <w:webHidden/>
          </w:rPr>
          <w:fldChar w:fldCharType="separate"/>
        </w:r>
        <w:r>
          <w:rPr>
            <w:noProof/>
            <w:webHidden/>
          </w:rPr>
          <w:t>10</w:t>
        </w:r>
        <w:r w:rsidR="00052FB2">
          <w:rPr>
            <w:noProof/>
            <w:webHidden/>
          </w:rPr>
          <w:fldChar w:fldCharType="end"/>
        </w:r>
      </w:hyperlink>
    </w:p>
    <w:p w14:paraId="4D6C6E50" w14:textId="32501153" w:rsidR="00052FB2" w:rsidRDefault="00573CDA">
      <w:pPr>
        <w:pStyle w:val="TOC2"/>
        <w:tabs>
          <w:tab w:val="left" w:pos="720"/>
          <w:tab w:val="right" w:leader="dot" w:pos="9062"/>
        </w:tabs>
        <w:rPr>
          <w:rFonts w:eastAsiaTheme="minorEastAsia" w:cstheme="minorBidi"/>
          <w:noProof/>
          <w:sz w:val="22"/>
          <w:szCs w:val="22"/>
        </w:rPr>
      </w:pPr>
      <w:hyperlink w:anchor="_Toc524476399" w:history="1">
        <w:r w:rsidR="00052FB2" w:rsidRPr="00E0022E">
          <w:rPr>
            <w:rStyle w:val="Hyperlink"/>
            <w:noProof/>
            <w:lang w:val="en-GB"/>
          </w:rPr>
          <w:t>3.4</w:t>
        </w:r>
        <w:r w:rsidR="00052FB2">
          <w:rPr>
            <w:rFonts w:eastAsiaTheme="minorEastAsia" w:cstheme="minorBidi"/>
            <w:noProof/>
            <w:sz w:val="22"/>
            <w:szCs w:val="22"/>
          </w:rPr>
          <w:tab/>
        </w:r>
        <w:r w:rsidR="00052FB2" w:rsidRPr="00E0022E">
          <w:rPr>
            <w:rStyle w:val="Hyperlink"/>
            <w:noProof/>
            <w:lang w:val="en-GB"/>
          </w:rPr>
          <w:t>Business Analysis Body of Knowledge</w:t>
        </w:r>
        <w:r w:rsidR="00052FB2" w:rsidRPr="00E0022E">
          <w:rPr>
            <w:rStyle w:val="Hyperlink"/>
            <w:noProof/>
            <w:vertAlign w:val="superscript"/>
            <w:lang w:val="en-GB"/>
          </w:rPr>
          <w:t xml:space="preserve"> </w:t>
        </w:r>
        <w:r w:rsidR="00052FB2" w:rsidRPr="00E0022E">
          <w:rPr>
            <w:rStyle w:val="Hyperlink"/>
            <w:noProof/>
            <w:lang w:val="en-GB"/>
          </w:rPr>
          <w:t>(BABOK)</w:t>
        </w:r>
        <w:r w:rsidR="00052FB2">
          <w:rPr>
            <w:noProof/>
            <w:webHidden/>
          </w:rPr>
          <w:tab/>
        </w:r>
        <w:r w:rsidR="00052FB2">
          <w:rPr>
            <w:noProof/>
            <w:webHidden/>
          </w:rPr>
          <w:fldChar w:fldCharType="begin"/>
        </w:r>
        <w:r w:rsidR="00052FB2">
          <w:rPr>
            <w:noProof/>
            <w:webHidden/>
          </w:rPr>
          <w:instrText xml:space="preserve"> PAGEREF _Toc524476399 \h </w:instrText>
        </w:r>
        <w:r w:rsidR="00052FB2">
          <w:rPr>
            <w:noProof/>
            <w:webHidden/>
          </w:rPr>
        </w:r>
        <w:r w:rsidR="00052FB2">
          <w:rPr>
            <w:noProof/>
            <w:webHidden/>
          </w:rPr>
          <w:fldChar w:fldCharType="separate"/>
        </w:r>
        <w:r>
          <w:rPr>
            <w:noProof/>
            <w:webHidden/>
          </w:rPr>
          <w:t>11</w:t>
        </w:r>
        <w:r w:rsidR="00052FB2">
          <w:rPr>
            <w:noProof/>
            <w:webHidden/>
          </w:rPr>
          <w:fldChar w:fldCharType="end"/>
        </w:r>
      </w:hyperlink>
    </w:p>
    <w:p w14:paraId="53D0C2B6" w14:textId="7D080975" w:rsidR="00052FB2" w:rsidRDefault="00573CDA">
      <w:pPr>
        <w:pStyle w:val="TOC2"/>
        <w:tabs>
          <w:tab w:val="left" w:pos="720"/>
          <w:tab w:val="right" w:leader="dot" w:pos="9062"/>
        </w:tabs>
        <w:rPr>
          <w:rFonts w:eastAsiaTheme="minorEastAsia" w:cstheme="minorBidi"/>
          <w:noProof/>
          <w:sz w:val="22"/>
          <w:szCs w:val="22"/>
        </w:rPr>
      </w:pPr>
      <w:hyperlink w:anchor="_Toc524476400" w:history="1">
        <w:r w:rsidR="00052FB2" w:rsidRPr="00E0022E">
          <w:rPr>
            <w:rStyle w:val="Hyperlink"/>
            <w:noProof/>
            <w:lang w:val="en-GB"/>
          </w:rPr>
          <w:t>3.5</w:t>
        </w:r>
        <w:r w:rsidR="00052FB2">
          <w:rPr>
            <w:rFonts w:eastAsiaTheme="minorEastAsia" w:cstheme="minorBidi"/>
            <w:noProof/>
            <w:sz w:val="22"/>
            <w:szCs w:val="22"/>
          </w:rPr>
          <w:tab/>
        </w:r>
        <w:r w:rsidR="00052FB2" w:rsidRPr="00E0022E">
          <w:rPr>
            <w:rStyle w:val="Hyperlink"/>
            <w:noProof/>
            <w:lang w:val="en-GB"/>
          </w:rPr>
          <w:t>Data Management Body of Knowledge (DM-BoK) by DAMAI</w:t>
        </w:r>
        <w:r w:rsidR="00052FB2">
          <w:rPr>
            <w:noProof/>
            <w:webHidden/>
          </w:rPr>
          <w:tab/>
        </w:r>
        <w:r w:rsidR="00052FB2">
          <w:rPr>
            <w:noProof/>
            <w:webHidden/>
          </w:rPr>
          <w:fldChar w:fldCharType="begin"/>
        </w:r>
        <w:r w:rsidR="00052FB2">
          <w:rPr>
            <w:noProof/>
            <w:webHidden/>
          </w:rPr>
          <w:instrText xml:space="preserve"> PAGEREF _Toc524476400 \h </w:instrText>
        </w:r>
        <w:r w:rsidR="00052FB2">
          <w:rPr>
            <w:noProof/>
            <w:webHidden/>
          </w:rPr>
        </w:r>
        <w:r w:rsidR="00052FB2">
          <w:rPr>
            <w:noProof/>
            <w:webHidden/>
          </w:rPr>
          <w:fldChar w:fldCharType="separate"/>
        </w:r>
        <w:r>
          <w:rPr>
            <w:noProof/>
            <w:webHidden/>
          </w:rPr>
          <w:t>12</w:t>
        </w:r>
        <w:r w:rsidR="00052FB2">
          <w:rPr>
            <w:noProof/>
            <w:webHidden/>
          </w:rPr>
          <w:fldChar w:fldCharType="end"/>
        </w:r>
      </w:hyperlink>
    </w:p>
    <w:p w14:paraId="0ACA9D2F" w14:textId="4B586D79" w:rsidR="00052FB2" w:rsidRDefault="00573CDA">
      <w:pPr>
        <w:pStyle w:val="TOC2"/>
        <w:tabs>
          <w:tab w:val="left" w:pos="720"/>
          <w:tab w:val="right" w:leader="dot" w:pos="9062"/>
        </w:tabs>
        <w:rPr>
          <w:rFonts w:eastAsiaTheme="minorEastAsia" w:cstheme="minorBidi"/>
          <w:noProof/>
          <w:sz w:val="22"/>
          <w:szCs w:val="22"/>
        </w:rPr>
      </w:pPr>
      <w:hyperlink w:anchor="_Toc524476401" w:history="1">
        <w:r w:rsidR="00052FB2" w:rsidRPr="00E0022E">
          <w:rPr>
            <w:rStyle w:val="Hyperlink"/>
            <w:noProof/>
            <w:lang w:val="en-GB"/>
          </w:rPr>
          <w:t>3.6</w:t>
        </w:r>
        <w:r w:rsidR="00052FB2">
          <w:rPr>
            <w:rFonts w:eastAsiaTheme="minorEastAsia" w:cstheme="minorBidi"/>
            <w:noProof/>
            <w:sz w:val="22"/>
            <w:szCs w:val="22"/>
          </w:rPr>
          <w:tab/>
        </w:r>
        <w:r w:rsidR="00052FB2" w:rsidRPr="00E0022E">
          <w:rPr>
            <w:rStyle w:val="Hyperlink"/>
            <w:noProof/>
            <w:lang w:val="en-GB"/>
          </w:rPr>
          <w:t>Project Management Professional Body of Knowledge (PM-BoK)</w:t>
        </w:r>
        <w:r w:rsidR="00052FB2">
          <w:rPr>
            <w:noProof/>
            <w:webHidden/>
          </w:rPr>
          <w:tab/>
        </w:r>
        <w:r w:rsidR="00052FB2">
          <w:rPr>
            <w:noProof/>
            <w:webHidden/>
          </w:rPr>
          <w:fldChar w:fldCharType="begin"/>
        </w:r>
        <w:r w:rsidR="00052FB2">
          <w:rPr>
            <w:noProof/>
            <w:webHidden/>
          </w:rPr>
          <w:instrText xml:space="preserve"> PAGEREF _Toc524476401 \h </w:instrText>
        </w:r>
        <w:r w:rsidR="00052FB2">
          <w:rPr>
            <w:noProof/>
            <w:webHidden/>
          </w:rPr>
        </w:r>
        <w:r w:rsidR="00052FB2">
          <w:rPr>
            <w:noProof/>
            <w:webHidden/>
          </w:rPr>
          <w:fldChar w:fldCharType="separate"/>
        </w:r>
        <w:r>
          <w:rPr>
            <w:noProof/>
            <w:webHidden/>
          </w:rPr>
          <w:t>12</w:t>
        </w:r>
        <w:r w:rsidR="00052FB2">
          <w:rPr>
            <w:noProof/>
            <w:webHidden/>
          </w:rPr>
          <w:fldChar w:fldCharType="end"/>
        </w:r>
      </w:hyperlink>
    </w:p>
    <w:p w14:paraId="19FCB81E" w14:textId="5327C12F" w:rsidR="00052FB2" w:rsidRDefault="00573CDA">
      <w:pPr>
        <w:pStyle w:val="TOC1"/>
        <w:tabs>
          <w:tab w:val="left" w:pos="480"/>
          <w:tab w:val="right" w:leader="dot" w:pos="9062"/>
        </w:tabs>
        <w:rPr>
          <w:rFonts w:eastAsiaTheme="minorEastAsia" w:cstheme="minorBidi"/>
          <w:noProof/>
          <w:sz w:val="22"/>
          <w:szCs w:val="22"/>
        </w:rPr>
      </w:pPr>
      <w:hyperlink w:anchor="_Toc524476402" w:history="1">
        <w:r w:rsidR="00052FB2" w:rsidRPr="00E0022E">
          <w:rPr>
            <w:rStyle w:val="Hyperlink"/>
            <w:noProof/>
            <w:lang w:val="en-GB"/>
          </w:rPr>
          <w:t>4</w:t>
        </w:r>
        <w:r w:rsidR="00052FB2">
          <w:rPr>
            <w:rFonts w:eastAsiaTheme="minorEastAsia" w:cstheme="minorBidi"/>
            <w:noProof/>
            <w:sz w:val="22"/>
            <w:szCs w:val="22"/>
          </w:rPr>
          <w:tab/>
        </w:r>
        <w:r w:rsidR="00052FB2" w:rsidRPr="00E0022E">
          <w:rPr>
            <w:rStyle w:val="Hyperlink"/>
            <w:noProof/>
            <w:lang w:val="en-GB"/>
          </w:rPr>
          <w:t>Data Science Body of Knowledge (DS-BoK) definition</w:t>
        </w:r>
        <w:r w:rsidR="00052FB2">
          <w:rPr>
            <w:noProof/>
            <w:webHidden/>
          </w:rPr>
          <w:tab/>
        </w:r>
        <w:r w:rsidR="00052FB2">
          <w:rPr>
            <w:noProof/>
            <w:webHidden/>
          </w:rPr>
          <w:fldChar w:fldCharType="begin"/>
        </w:r>
        <w:r w:rsidR="00052FB2">
          <w:rPr>
            <w:noProof/>
            <w:webHidden/>
          </w:rPr>
          <w:instrText xml:space="preserve"> PAGEREF _Toc524476402 \h </w:instrText>
        </w:r>
        <w:r w:rsidR="00052FB2">
          <w:rPr>
            <w:noProof/>
            <w:webHidden/>
          </w:rPr>
        </w:r>
        <w:r w:rsidR="00052FB2">
          <w:rPr>
            <w:noProof/>
            <w:webHidden/>
          </w:rPr>
          <w:fldChar w:fldCharType="separate"/>
        </w:r>
        <w:r>
          <w:rPr>
            <w:noProof/>
            <w:webHidden/>
          </w:rPr>
          <w:t>14</w:t>
        </w:r>
        <w:r w:rsidR="00052FB2">
          <w:rPr>
            <w:noProof/>
            <w:webHidden/>
          </w:rPr>
          <w:fldChar w:fldCharType="end"/>
        </w:r>
      </w:hyperlink>
    </w:p>
    <w:p w14:paraId="0F30188A" w14:textId="0AE37DEE" w:rsidR="00052FB2" w:rsidRDefault="00573CDA">
      <w:pPr>
        <w:pStyle w:val="TOC2"/>
        <w:tabs>
          <w:tab w:val="left" w:pos="720"/>
          <w:tab w:val="right" w:leader="dot" w:pos="9062"/>
        </w:tabs>
        <w:rPr>
          <w:rFonts w:eastAsiaTheme="minorEastAsia" w:cstheme="minorBidi"/>
          <w:noProof/>
          <w:sz w:val="22"/>
          <w:szCs w:val="22"/>
        </w:rPr>
      </w:pPr>
      <w:hyperlink w:anchor="_Toc524476403" w:history="1">
        <w:r w:rsidR="00052FB2" w:rsidRPr="00E0022E">
          <w:rPr>
            <w:rStyle w:val="Hyperlink"/>
            <w:noProof/>
            <w:lang w:val="en-GB"/>
          </w:rPr>
          <w:t>4.1</w:t>
        </w:r>
        <w:r w:rsidR="00052FB2">
          <w:rPr>
            <w:rFonts w:eastAsiaTheme="minorEastAsia" w:cstheme="minorBidi"/>
            <w:noProof/>
            <w:sz w:val="22"/>
            <w:szCs w:val="22"/>
          </w:rPr>
          <w:tab/>
        </w:r>
        <w:r w:rsidR="00052FB2" w:rsidRPr="00E0022E">
          <w:rPr>
            <w:rStyle w:val="Hyperlink"/>
            <w:noProof/>
            <w:lang w:val="en-GB"/>
          </w:rPr>
          <w:t>General Approach and Structure of DS-BoK</w:t>
        </w:r>
        <w:r w:rsidR="00052FB2">
          <w:rPr>
            <w:noProof/>
            <w:webHidden/>
          </w:rPr>
          <w:tab/>
        </w:r>
        <w:r w:rsidR="00052FB2">
          <w:rPr>
            <w:noProof/>
            <w:webHidden/>
          </w:rPr>
          <w:fldChar w:fldCharType="begin"/>
        </w:r>
        <w:r w:rsidR="00052FB2">
          <w:rPr>
            <w:noProof/>
            <w:webHidden/>
          </w:rPr>
          <w:instrText xml:space="preserve"> PAGEREF _Toc524476403 \h </w:instrText>
        </w:r>
        <w:r w:rsidR="00052FB2">
          <w:rPr>
            <w:noProof/>
            <w:webHidden/>
          </w:rPr>
        </w:r>
        <w:r w:rsidR="00052FB2">
          <w:rPr>
            <w:noProof/>
            <w:webHidden/>
          </w:rPr>
          <w:fldChar w:fldCharType="separate"/>
        </w:r>
        <w:r>
          <w:rPr>
            <w:noProof/>
            <w:webHidden/>
          </w:rPr>
          <w:t>14</w:t>
        </w:r>
        <w:r w:rsidR="00052FB2">
          <w:rPr>
            <w:noProof/>
            <w:webHidden/>
          </w:rPr>
          <w:fldChar w:fldCharType="end"/>
        </w:r>
      </w:hyperlink>
    </w:p>
    <w:p w14:paraId="432A1E1B" w14:textId="6C2EDA17" w:rsidR="00052FB2" w:rsidRDefault="00573CDA">
      <w:pPr>
        <w:pStyle w:val="TOC2"/>
        <w:tabs>
          <w:tab w:val="left" w:pos="720"/>
          <w:tab w:val="right" w:leader="dot" w:pos="9062"/>
        </w:tabs>
        <w:rPr>
          <w:rFonts w:eastAsiaTheme="minorEastAsia" w:cstheme="minorBidi"/>
          <w:noProof/>
          <w:sz w:val="22"/>
          <w:szCs w:val="22"/>
        </w:rPr>
      </w:pPr>
      <w:hyperlink w:anchor="_Toc524476404" w:history="1">
        <w:r w:rsidR="00052FB2" w:rsidRPr="00E0022E">
          <w:rPr>
            <w:rStyle w:val="Hyperlink"/>
            <w:noProof/>
            <w:lang w:val="en-GB"/>
          </w:rPr>
          <w:t>4.2</w:t>
        </w:r>
        <w:r w:rsidR="00052FB2">
          <w:rPr>
            <w:rFonts w:eastAsiaTheme="minorEastAsia" w:cstheme="minorBidi"/>
            <w:noProof/>
            <w:sz w:val="22"/>
            <w:szCs w:val="22"/>
          </w:rPr>
          <w:tab/>
        </w:r>
        <w:r w:rsidR="00052FB2" w:rsidRPr="00E0022E">
          <w:rPr>
            <w:rStyle w:val="Hyperlink"/>
            <w:noProof/>
          </w:rPr>
          <w:t>Data Science Body of Knowledge Areas and Knowledge Units</w:t>
        </w:r>
        <w:r w:rsidR="00052FB2">
          <w:rPr>
            <w:noProof/>
            <w:webHidden/>
          </w:rPr>
          <w:tab/>
        </w:r>
        <w:r w:rsidR="00052FB2">
          <w:rPr>
            <w:noProof/>
            <w:webHidden/>
          </w:rPr>
          <w:fldChar w:fldCharType="begin"/>
        </w:r>
        <w:r w:rsidR="00052FB2">
          <w:rPr>
            <w:noProof/>
            <w:webHidden/>
          </w:rPr>
          <w:instrText xml:space="preserve"> PAGEREF _Toc524476404 \h </w:instrText>
        </w:r>
        <w:r w:rsidR="00052FB2">
          <w:rPr>
            <w:noProof/>
            <w:webHidden/>
          </w:rPr>
        </w:r>
        <w:r w:rsidR="00052FB2">
          <w:rPr>
            <w:noProof/>
            <w:webHidden/>
          </w:rPr>
          <w:fldChar w:fldCharType="separate"/>
        </w:r>
        <w:r>
          <w:rPr>
            <w:noProof/>
            <w:webHidden/>
          </w:rPr>
          <w:t>15</w:t>
        </w:r>
        <w:r w:rsidR="00052FB2">
          <w:rPr>
            <w:noProof/>
            <w:webHidden/>
          </w:rPr>
          <w:fldChar w:fldCharType="end"/>
        </w:r>
      </w:hyperlink>
    </w:p>
    <w:p w14:paraId="41D1BF96" w14:textId="147CDC64" w:rsidR="00052FB2" w:rsidRDefault="00573CDA">
      <w:pPr>
        <w:pStyle w:val="TOC1"/>
        <w:tabs>
          <w:tab w:val="left" w:pos="480"/>
          <w:tab w:val="right" w:leader="dot" w:pos="9062"/>
        </w:tabs>
        <w:rPr>
          <w:rFonts w:eastAsiaTheme="minorEastAsia" w:cstheme="minorBidi"/>
          <w:noProof/>
          <w:sz w:val="22"/>
          <w:szCs w:val="22"/>
        </w:rPr>
      </w:pPr>
      <w:hyperlink w:anchor="_Toc524476405" w:history="1">
        <w:r w:rsidR="00052FB2" w:rsidRPr="00E0022E">
          <w:rPr>
            <w:rStyle w:val="Hyperlink"/>
            <w:noProof/>
            <w:lang w:val="en-GB"/>
          </w:rPr>
          <w:t>5</w:t>
        </w:r>
        <w:r w:rsidR="00052FB2">
          <w:rPr>
            <w:rFonts w:eastAsiaTheme="minorEastAsia" w:cstheme="minorBidi"/>
            <w:noProof/>
            <w:sz w:val="22"/>
            <w:szCs w:val="22"/>
          </w:rPr>
          <w:tab/>
        </w:r>
        <w:r w:rsidR="00052FB2" w:rsidRPr="00E0022E">
          <w:rPr>
            <w:rStyle w:val="Hyperlink"/>
            <w:noProof/>
          </w:rPr>
          <w:t>Conclusion and further developments</w:t>
        </w:r>
        <w:r w:rsidR="00052FB2">
          <w:rPr>
            <w:noProof/>
            <w:webHidden/>
          </w:rPr>
          <w:tab/>
        </w:r>
        <w:r w:rsidR="00052FB2">
          <w:rPr>
            <w:noProof/>
            <w:webHidden/>
          </w:rPr>
          <w:fldChar w:fldCharType="begin"/>
        </w:r>
        <w:r w:rsidR="00052FB2">
          <w:rPr>
            <w:noProof/>
            <w:webHidden/>
          </w:rPr>
          <w:instrText xml:space="preserve"> PAGEREF _Toc524476405 \h </w:instrText>
        </w:r>
        <w:r w:rsidR="00052FB2">
          <w:rPr>
            <w:noProof/>
            <w:webHidden/>
          </w:rPr>
        </w:r>
        <w:r w:rsidR="00052FB2">
          <w:rPr>
            <w:noProof/>
            <w:webHidden/>
          </w:rPr>
          <w:fldChar w:fldCharType="separate"/>
        </w:r>
        <w:r>
          <w:rPr>
            <w:noProof/>
            <w:webHidden/>
          </w:rPr>
          <w:t>29</w:t>
        </w:r>
        <w:r w:rsidR="00052FB2">
          <w:rPr>
            <w:noProof/>
            <w:webHidden/>
          </w:rPr>
          <w:fldChar w:fldCharType="end"/>
        </w:r>
      </w:hyperlink>
    </w:p>
    <w:p w14:paraId="26AFA5CD" w14:textId="3F5533CB" w:rsidR="00052FB2" w:rsidRDefault="00573CDA">
      <w:pPr>
        <w:pStyle w:val="TOC2"/>
        <w:tabs>
          <w:tab w:val="left" w:pos="720"/>
          <w:tab w:val="right" w:leader="dot" w:pos="9062"/>
        </w:tabs>
        <w:rPr>
          <w:rFonts w:eastAsiaTheme="minorEastAsia" w:cstheme="minorBidi"/>
          <w:noProof/>
          <w:sz w:val="22"/>
          <w:szCs w:val="22"/>
        </w:rPr>
      </w:pPr>
      <w:hyperlink w:anchor="_Toc524476406" w:history="1">
        <w:r w:rsidR="00052FB2" w:rsidRPr="00E0022E">
          <w:rPr>
            <w:rStyle w:val="Hyperlink"/>
            <w:noProof/>
          </w:rPr>
          <w:t>5.1</w:t>
        </w:r>
        <w:r w:rsidR="00052FB2">
          <w:rPr>
            <w:rFonts w:eastAsiaTheme="minorEastAsia" w:cstheme="minorBidi"/>
            <w:noProof/>
            <w:sz w:val="22"/>
            <w:szCs w:val="22"/>
          </w:rPr>
          <w:tab/>
        </w:r>
        <w:r w:rsidR="00052FB2" w:rsidRPr="00E0022E">
          <w:rPr>
            <w:rStyle w:val="Hyperlink"/>
            <w:noProof/>
          </w:rPr>
          <w:t>Summary of the presented development</w:t>
        </w:r>
        <w:r w:rsidR="00052FB2">
          <w:rPr>
            <w:noProof/>
            <w:webHidden/>
          </w:rPr>
          <w:tab/>
        </w:r>
        <w:r w:rsidR="00052FB2">
          <w:rPr>
            <w:noProof/>
            <w:webHidden/>
          </w:rPr>
          <w:fldChar w:fldCharType="begin"/>
        </w:r>
        <w:r w:rsidR="00052FB2">
          <w:rPr>
            <w:noProof/>
            <w:webHidden/>
          </w:rPr>
          <w:instrText xml:space="preserve"> PAGEREF _Toc524476406 \h </w:instrText>
        </w:r>
        <w:r w:rsidR="00052FB2">
          <w:rPr>
            <w:noProof/>
            <w:webHidden/>
          </w:rPr>
        </w:r>
        <w:r w:rsidR="00052FB2">
          <w:rPr>
            <w:noProof/>
            <w:webHidden/>
          </w:rPr>
          <w:fldChar w:fldCharType="separate"/>
        </w:r>
        <w:r>
          <w:rPr>
            <w:noProof/>
            <w:webHidden/>
          </w:rPr>
          <w:t>29</w:t>
        </w:r>
        <w:r w:rsidR="00052FB2">
          <w:rPr>
            <w:noProof/>
            <w:webHidden/>
          </w:rPr>
          <w:fldChar w:fldCharType="end"/>
        </w:r>
      </w:hyperlink>
    </w:p>
    <w:p w14:paraId="3B7867D0" w14:textId="42B0C17F" w:rsidR="00052FB2" w:rsidRDefault="00573CDA">
      <w:pPr>
        <w:pStyle w:val="TOC2"/>
        <w:tabs>
          <w:tab w:val="left" w:pos="720"/>
          <w:tab w:val="right" w:leader="dot" w:pos="9062"/>
        </w:tabs>
        <w:rPr>
          <w:rFonts w:eastAsiaTheme="minorEastAsia" w:cstheme="minorBidi"/>
          <w:noProof/>
          <w:sz w:val="22"/>
          <w:szCs w:val="22"/>
        </w:rPr>
      </w:pPr>
      <w:hyperlink w:anchor="_Toc524476407" w:history="1">
        <w:r w:rsidR="00052FB2" w:rsidRPr="00E0022E">
          <w:rPr>
            <w:rStyle w:val="Hyperlink"/>
            <w:noProof/>
            <w:lang w:val="en-GB"/>
          </w:rPr>
          <w:t>5.2</w:t>
        </w:r>
        <w:r w:rsidR="00052FB2">
          <w:rPr>
            <w:rFonts w:eastAsiaTheme="minorEastAsia" w:cstheme="minorBidi"/>
            <w:noProof/>
            <w:sz w:val="22"/>
            <w:szCs w:val="22"/>
          </w:rPr>
          <w:tab/>
        </w:r>
        <w:r w:rsidR="00052FB2" w:rsidRPr="00E0022E">
          <w:rPr>
            <w:rStyle w:val="Hyperlink"/>
            <w:noProof/>
            <w:lang w:val="en-GB"/>
          </w:rPr>
          <w:t>Further developments to formalize CF-DS and DS-BoK</w:t>
        </w:r>
        <w:r w:rsidR="00052FB2">
          <w:rPr>
            <w:noProof/>
            <w:webHidden/>
          </w:rPr>
          <w:tab/>
        </w:r>
        <w:r w:rsidR="00052FB2">
          <w:rPr>
            <w:noProof/>
            <w:webHidden/>
          </w:rPr>
          <w:fldChar w:fldCharType="begin"/>
        </w:r>
        <w:r w:rsidR="00052FB2">
          <w:rPr>
            <w:noProof/>
            <w:webHidden/>
          </w:rPr>
          <w:instrText xml:space="preserve"> PAGEREF _Toc524476407 \h </w:instrText>
        </w:r>
        <w:r w:rsidR="00052FB2">
          <w:rPr>
            <w:noProof/>
            <w:webHidden/>
          </w:rPr>
        </w:r>
        <w:r w:rsidR="00052FB2">
          <w:rPr>
            <w:noProof/>
            <w:webHidden/>
          </w:rPr>
          <w:fldChar w:fldCharType="separate"/>
        </w:r>
        <w:r>
          <w:rPr>
            <w:noProof/>
            <w:webHidden/>
          </w:rPr>
          <w:t>29</w:t>
        </w:r>
        <w:r w:rsidR="00052FB2">
          <w:rPr>
            <w:noProof/>
            <w:webHidden/>
          </w:rPr>
          <w:fldChar w:fldCharType="end"/>
        </w:r>
      </w:hyperlink>
    </w:p>
    <w:p w14:paraId="15337533" w14:textId="11FBFB4F" w:rsidR="00052FB2" w:rsidRDefault="00573CDA">
      <w:pPr>
        <w:pStyle w:val="TOC1"/>
        <w:tabs>
          <w:tab w:val="left" w:pos="480"/>
          <w:tab w:val="right" w:leader="dot" w:pos="9062"/>
        </w:tabs>
        <w:rPr>
          <w:rFonts w:eastAsiaTheme="minorEastAsia" w:cstheme="minorBidi"/>
          <w:noProof/>
          <w:sz w:val="22"/>
          <w:szCs w:val="22"/>
        </w:rPr>
      </w:pPr>
      <w:hyperlink w:anchor="_Toc524476408" w:history="1">
        <w:r w:rsidR="00052FB2" w:rsidRPr="00E0022E">
          <w:rPr>
            <w:rStyle w:val="Hyperlink"/>
            <w:noProof/>
            <w:lang w:val="en-GB"/>
          </w:rPr>
          <w:t>6</w:t>
        </w:r>
        <w:r w:rsidR="00052FB2">
          <w:rPr>
            <w:rFonts w:eastAsiaTheme="minorEastAsia" w:cstheme="minorBidi"/>
            <w:noProof/>
            <w:sz w:val="22"/>
            <w:szCs w:val="22"/>
          </w:rPr>
          <w:tab/>
        </w:r>
        <w:r w:rsidR="00052FB2" w:rsidRPr="00E0022E">
          <w:rPr>
            <w:rStyle w:val="Hyperlink"/>
            <w:noProof/>
            <w:lang w:val="en-GB"/>
          </w:rPr>
          <w:t>References</w:t>
        </w:r>
        <w:r w:rsidR="00052FB2">
          <w:rPr>
            <w:noProof/>
            <w:webHidden/>
          </w:rPr>
          <w:tab/>
        </w:r>
        <w:r w:rsidR="00052FB2">
          <w:rPr>
            <w:noProof/>
            <w:webHidden/>
          </w:rPr>
          <w:fldChar w:fldCharType="begin"/>
        </w:r>
        <w:r w:rsidR="00052FB2">
          <w:rPr>
            <w:noProof/>
            <w:webHidden/>
          </w:rPr>
          <w:instrText xml:space="preserve"> PAGEREF _Toc524476408 \h </w:instrText>
        </w:r>
        <w:r w:rsidR="00052FB2">
          <w:rPr>
            <w:noProof/>
            <w:webHidden/>
          </w:rPr>
        </w:r>
        <w:r w:rsidR="00052FB2">
          <w:rPr>
            <w:noProof/>
            <w:webHidden/>
          </w:rPr>
          <w:fldChar w:fldCharType="separate"/>
        </w:r>
        <w:r>
          <w:rPr>
            <w:noProof/>
            <w:webHidden/>
          </w:rPr>
          <w:t>30</w:t>
        </w:r>
        <w:r w:rsidR="00052FB2">
          <w:rPr>
            <w:noProof/>
            <w:webHidden/>
          </w:rPr>
          <w:fldChar w:fldCharType="end"/>
        </w:r>
      </w:hyperlink>
    </w:p>
    <w:p w14:paraId="7223E8CF" w14:textId="0AE4B4D5" w:rsidR="00052FB2" w:rsidRDefault="00573CDA">
      <w:pPr>
        <w:pStyle w:val="TOC1"/>
        <w:tabs>
          <w:tab w:val="right" w:leader="dot" w:pos="9062"/>
        </w:tabs>
        <w:rPr>
          <w:rFonts w:eastAsiaTheme="minorEastAsia" w:cstheme="minorBidi"/>
          <w:noProof/>
          <w:sz w:val="22"/>
          <w:szCs w:val="22"/>
        </w:rPr>
      </w:pPr>
      <w:hyperlink w:anchor="_Toc524476409" w:history="1">
        <w:r w:rsidR="00052FB2" w:rsidRPr="00E0022E">
          <w:rPr>
            <w:rStyle w:val="Hyperlink"/>
            <w:noProof/>
            <w:lang w:val="en-GB"/>
          </w:rPr>
          <w:t>Acronyms</w:t>
        </w:r>
        <w:r w:rsidR="00052FB2">
          <w:rPr>
            <w:noProof/>
            <w:webHidden/>
          </w:rPr>
          <w:tab/>
        </w:r>
        <w:r w:rsidR="00052FB2">
          <w:rPr>
            <w:noProof/>
            <w:webHidden/>
          </w:rPr>
          <w:fldChar w:fldCharType="begin"/>
        </w:r>
        <w:r w:rsidR="00052FB2">
          <w:rPr>
            <w:noProof/>
            <w:webHidden/>
          </w:rPr>
          <w:instrText xml:space="preserve"> PAGEREF _Toc524476409 \h </w:instrText>
        </w:r>
        <w:r w:rsidR="00052FB2">
          <w:rPr>
            <w:noProof/>
            <w:webHidden/>
          </w:rPr>
        </w:r>
        <w:r w:rsidR="00052FB2">
          <w:rPr>
            <w:noProof/>
            <w:webHidden/>
          </w:rPr>
          <w:fldChar w:fldCharType="separate"/>
        </w:r>
        <w:r>
          <w:rPr>
            <w:noProof/>
            <w:webHidden/>
          </w:rPr>
          <w:t>31</w:t>
        </w:r>
        <w:r w:rsidR="00052FB2">
          <w:rPr>
            <w:noProof/>
            <w:webHidden/>
          </w:rPr>
          <w:fldChar w:fldCharType="end"/>
        </w:r>
      </w:hyperlink>
    </w:p>
    <w:p w14:paraId="66A751BF" w14:textId="02FA0C86" w:rsidR="00052FB2" w:rsidRDefault="00573CDA">
      <w:pPr>
        <w:pStyle w:val="TOC1"/>
        <w:tabs>
          <w:tab w:val="right" w:leader="dot" w:pos="9062"/>
        </w:tabs>
        <w:rPr>
          <w:rFonts w:eastAsiaTheme="minorEastAsia" w:cstheme="minorBidi"/>
          <w:noProof/>
          <w:sz w:val="22"/>
          <w:szCs w:val="22"/>
        </w:rPr>
      </w:pPr>
      <w:hyperlink w:anchor="_Toc524476410" w:history="1">
        <w:r w:rsidR="00052FB2" w:rsidRPr="00E0022E">
          <w:rPr>
            <w:rStyle w:val="Hyperlink"/>
            <w:noProof/>
            <w:lang w:val="en-GB"/>
          </w:rPr>
          <w:t>Appendix A. Overview of Bodies of Knowledge relevant to Data Science</w:t>
        </w:r>
        <w:r w:rsidR="00052FB2">
          <w:rPr>
            <w:noProof/>
            <w:webHidden/>
          </w:rPr>
          <w:tab/>
        </w:r>
        <w:r w:rsidR="00052FB2">
          <w:rPr>
            <w:noProof/>
            <w:webHidden/>
          </w:rPr>
          <w:fldChar w:fldCharType="begin"/>
        </w:r>
        <w:r w:rsidR="00052FB2">
          <w:rPr>
            <w:noProof/>
            <w:webHidden/>
          </w:rPr>
          <w:instrText xml:space="preserve"> PAGEREF _Toc524476410 \h </w:instrText>
        </w:r>
        <w:r w:rsidR="00052FB2">
          <w:rPr>
            <w:noProof/>
            <w:webHidden/>
          </w:rPr>
        </w:r>
        <w:r w:rsidR="00052FB2">
          <w:rPr>
            <w:noProof/>
            <w:webHidden/>
          </w:rPr>
          <w:fldChar w:fldCharType="separate"/>
        </w:r>
        <w:r>
          <w:rPr>
            <w:noProof/>
            <w:webHidden/>
          </w:rPr>
          <w:t>32</w:t>
        </w:r>
        <w:r w:rsidR="00052FB2">
          <w:rPr>
            <w:noProof/>
            <w:webHidden/>
          </w:rPr>
          <w:fldChar w:fldCharType="end"/>
        </w:r>
      </w:hyperlink>
    </w:p>
    <w:p w14:paraId="3BF7F2AA" w14:textId="4DBF2C8C" w:rsidR="00052FB2" w:rsidRDefault="00573CDA">
      <w:pPr>
        <w:pStyle w:val="TOC2"/>
        <w:tabs>
          <w:tab w:val="right" w:leader="dot" w:pos="9062"/>
        </w:tabs>
        <w:rPr>
          <w:rFonts w:eastAsiaTheme="minorEastAsia" w:cstheme="minorBidi"/>
          <w:noProof/>
          <w:sz w:val="22"/>
          <w:szCs w:val="22"/>
        </w:rPr>
      </w:pPr>
      <w:hyperlink w:anchor="_Toc524476411" w:history="1">
        <w:r w:rsidR="00052FB2" w:rsidRPr="00E0022E">
          <w:rPr>
            <w:rStyle w:val="Hyperlink"/>
            <w:noProof/>
            <w:lang w:val="en-GB"/>
          </w:rPr>
          <w:t>A.1. ICT Professional Body of knowledge</w:t>
        </w:r>
        <w:r w:rsidR="00052FB2">
          <w:rPr>
            <w:noProof/>
            <w:webHidden/>
          </w:rPr>
          <w:tab/>
        </w:r>
        <w:r w:rsidR="00052FB2">
          <w:rPr>
            <w:noProof/>
            <w:webHidden/>
          </w:rPr>
          <w:fldChar w:fldCharType="begin"/>
        </w:r>
        <w:r w:rsidR="00052FB2">
          <w:rPr>
            <w:noProof/>
            <w:webHidden/>
          </w:rPr>
          <w:instrText xml:space="preserve"> PAGEREF _Toc524476411 \h </w:instrText>
        </w:r>
        <w:r w:rsidR="00052FB2">
          <w:rPr>
            <w:noProof/>
            <w:webHidden/>
          </w:rPr>
        </w:r>
        <w:r w:rsidR="00052FB2">
          <w:rPr>
            <w:noProof/>
            <w:webHidden/>
          </w:rPr>
          <w:fldChar w:fldCharType="separate"/>
        </w:r>
        <w:r>
          <w:rPr>
            <w:noProof/>
            <w:webHidden/>
          </w:rPr>
          <w:t>32</w:t>
        </w:r>
        <w:r w:rsidR="00052FB2">
          <w:rPr>
            <w:noProof/>
            <w:webHidden/>
          </w:rPr>
          <w:fldChar w:fldCharType="end"/>
        </w:r>
      </w:hyperlink>
    </w:p>
    <w:p w14:paraId="32253B46" w14:textId="3A1CD5B9" w:rsidR="00052FB2" w:rsidRDefault="00573CDA">
      <w:pPr>
        <w:pStyle w:val="TOC2"/>
        <w:tabs>
          <w:tab w:val="right" w:leader="dot" w:pos="9062"/>
        </w:tabs>
        <w:rPr>
          <w:rFonts w:eastAsiaTheme="minorEastAsia" w:cstheme="minorBidi"/>
          <w:noProof/>
          <w:sz w:val="22"/>
          <w:szCs w:val="22"/>
        </w:rPr>
      </w:pPr>
      <w:hyperlink w:anchor="_Toc524476412" w:history="1">
        <w:r w:rsidR="00052FB2" w:rsidRPr="00E0022E">
          <w:rPr>
            <w:rStyle w:val="Hyperlink"/>
            <w:noProof/>
            <w:lang w:val="en-GB"/>
          </w:rPr>
          <w:t>A.2. Data Management Professional Body of knowledge</w:t>
        </w:r>
        <w:r w:rsidR="00052FB2">
          <w:rPr>
            <w:noProof/>
            <w:webHidden/>
          </w:rPr>
          <w:tab/>
        </w:r>
        <w:r w:rsidR="00052FB2">
          <w:rPr>
            <w:noProof/>
            <w:webHidden/>
          </w:rPr>
          <w:fldChar w:fldCharType="begin"/>
        </w:r>
        <w:r w:rsidR="00052FB2">
          <w:rPr>
            <w:noProof/>
            <w:webHidden/>
          </w:rPr>
          <w:instrText xml:space="preserve"> PAGEREF _Toc524476412 \h </w:instrText>
        </w:r>
        <w:r w:rsidR="00052FB2">
          <w:rPr>
            <w:noProof/>
            <w:webHidden/>
          </w:rPr>
        </w:r>
        <w:r w:rsidR="00052FB2">
          <w:rPr>
            <w:noProof/>
            <w:webHidden/>
          </w:rPr>
          <w:fldChar w:fldCharType="separate"/>
        </w:r>
        <w:r>
          <w:rPr>
            <w:noProof/>
            <w:webHidden/>
          </w:rPr>
          <w:t>33</w:t>
        </w:r>
        <w:r w:rsidR="00052FB2">
          <w:rPr>
            <w:noProof/>
            <w:webHidden/>
          </w:rPr>
          <w:fldChar w:fldCharType="end"/>
        </w:r>
      </w:hyperlink>
    </w:p>
    <w:p w14:paraId="595FCC43" w14:textId="7F3FE309" w:rsidR="00052FB2" w:rsidRDefault="00573CDA">
      <w:pPr>
        <w:pStyle w:val="TOC2"/>
        <w:tabs>
          <w:tab w:val="right" w:leader="dot" w:pos="9062"/>
        </w:tabs>
        <w:rPr>
          <w:rFonts w:eastAsiaTheme="minorEastAsia" w:cstheme="minorBidi"/>
          <w:noProof/>
          <w:sz w:val="22"/>
          <w:szCs w:val="22"/>
        </w:rPr>
      </w:pPr>
      <w:hyperlink w:anchor="_Toc524476413" w:history="1">
        <w:r w:rsidR="00052FB2" w:rsidRPr="00E0022E">
          <w:rPr>
            <w:rStyle w:val="Hyperlink"/>
            <w:noProof/>
            <w:lang w:val="en-GB"/>
          </w:rPr>
          <w:t>A.3. Project Management Professional Body of knowledge</w:t>
        </w:r>
        <w:r w:rsidR="00052FB2">
          <w:rPr>
            <w:noProof/>
            <w:webHidden/>
          </w:rPr>
          <w:tab/>
        </w:r>
        <w:r w:rsidR="00052FB2">
          <w:rPr>
            <w:noProof/>
            <w:webHidden/>
          </w:rPr>
          <w:fldChar w:fldCharType="begin"/>
        </w:r>
        <w:r w:rsidR="00052FB2">
          <w:rPr>
            <w:noProof/>
            <w:webHidden/>
          </w:rPr>
          <w:instrText xml:space="preserve"> PAGEREF _Toc524476413 \h </w:instrText>
        </w:r>
        <w:r w:rsidR="00052FB2">
          <w:rPr>
            <w:noProof/>
            <w:webHidden/>
          </w:rPr>
        </w:r>
        <w:r w:rsidR="00052FB2">
          <w:rPr>
            <w:noProof/>
            <w:webHidden/>
          </w:rPr>
          <w:fldChar w:fldCharType="separate"/>
        </w:r>
        <w:r>
          <w:rPr>
            <w:noProof/>
            <w:webHidden/>
          </w:rPr>
          <w:t>35</w:t>
        </w:r>
        <w:r w:rsidR="00052FB2">
          <w:rPr>
            <w:noProof/>
            <w:webHidden/>
          </w:rPr>
          <w:fldChar w:fldCharType="end"/>
        </w:r>
      </w:hyperlink>
    </w:p>
    <w:p w14:paraId="4B2C0C64" w14:textId="50F5BF63" w:rsidR="00052FB2" w:rsidRDefault="00573CDA">
      <w:pPr>
        <w:pStyle w:val="TOC1"/>
        <w:tabs>
          <w:tab w:val="right" w:leader="dot" w:pos="9062"/>
        </w:tabs>
        <w:rPr>
          <w:rFonts w:eastAsiaTheme="minorEastAsia" w:cstheme="minorBidi"/>
          <w:noProof/>
          <w:sz w:val="22"/>
          <w:szCs w:val="22"/>
        </w:rPr>
      </w:pPr>
      <w:hyperlink w:anchor="_Toc524476414" w:history="1">
        <w:r w:rsidR="00052FB2" w:rsidRPr="00E0022E">
          <w:rPr>
            <w:rStyle w:val="Hyperlink"/>
            <w:noProof/>
          </w:rPr>
          <w:t>Appendix B. Subset of ACM/IEEE CCS2012 for Data Science (as defined in DS-BoK Release 1)</w:t>
        </w:r>
        <w:r w:rsidR="00052FB2">
          <w:rPr>
            <w:noProof/>
            <w:webHidden/>
          </w:rPr>
          <w:tab/>
        </w:r>
        <w:r w:rsidR="00052FB2">
          <w:rPr>
            <w:noProof/>
            <w:webHidden/>
          </w:rPr>
          <w:fldChar w:fldCharType="begin"/>
        </w:r>
        <w:r w:rsidR="00052FB2">
          <w:rPr>
            <w:noProof/>
            <w:webHidden/>
          </w:rPr>
          <w:instrText xml:space="preserve"> PAGEREF _Toc524476414 \h </w:instrText>
        </w:r>
        <w:r w:rsidR="00052FB2">
          <w:rPr>
            <w:noProof/>
            <w:webHidden/>
          </w:rPr>
        </w:r>
        <w:r w:rsidR="00052FB2">
          <w:rPr>
            <w:noProof/>
            <w:webHidden/>
          </w:rPr>
          <w:fldChar w:fldCharType="separate"/>
        </w:r>
        <w:r>
          <w:rPr>
            <w:noProof/>
            <w:webHidden/>
          </w:rPr>
          <w:t>38</w:t>
        </w:r>
        <w:r w:rsidR="00052FB2">
          <w:rPr>
            <w:noProof/>
            <w:webHidden/>
          </w:rPr>
          <w:fldChar w:fldCharType="end"/>
        </w:r>
      </w:hyperlink>
    </w:p>
    <w:p w14:paraId="73E4414D" w14:textId="7EBC2130" w:rsidR="00052FB2" w:rsidRDefault="00573CDA">
      <w:pPr>
        <w:pStyle w:val="TOC2"/>
        <w:tabs>
          <w:tab w:val="right" w:leader="dot" w:pos="9062"/>
        </w:tabs>
        <w:rPr>
          <w:rFonts w:eastAsiaTheme="minorEastAsia" w:cstheme="minorBidi"/>
          <w:noProof/>
          <w:sz w:val="22"/>
          <w:szCs w:val="22"/>
        </w:rPr>
      </w:pPr>
      <w:hyperlink w:anchor="_Toc524476415" w:history="1">
        <w:r w:rsidR="00052FB2" w:rsidRPr="00E0022E">
          <w:rPr>
            <w:rStyle w:val="Hyperlink"/>
            <w:noProof/>
          </w:rPr>
          <w:t>B.1. ACM Classification Computer Science (2012) structure and Data Science related Knowledge Areas</w:t>
        </w:r>
        <w:r w:rsidR="00052FB2">
          <w:rPr>
            <w:noProof/>
            <w:webHidden/>
          </w:rPr>
          <w:tab/>
        </w:r>
        <w:r w:rsidR="00052FB2">
          <w:rPr>
            <w:noProof/>
            <w:webHidden/>
          </w:rPr>
          <w:fldChar w:fldCharType="begin"/>
        </w:r>
        <w:r w:rsidR="00052FB2">
          <w:rPr>
            <w:noProof/>
            <w:webHidden/>
          </w:rPr>
          <w:instrText xml:space="preserve"> PAGEREF _Toc524476415 \h </w:instrText>
        </w:r>
        <w:r w:rsidR="00052FB2">
          <w:rPr>
            <w:noProof/>
            <w:webHidden/>
          </w:rPr>
        </w:r>
        <w:r w:rsidR="00052FB2">
          <w:rPr>
            <w:noProof/>
            <w:webHidden/>
          </w:rPr>
          <w:fldChar w:fldCharType="separate"/>
        </w:r>
        <w:r>
          <w:rPr>
            <w:noProof/>
            <w:webHidden/>
          </w:rPr>
          <w:t>38</w:t>
        </w:r>
        <w:r w:rsidR="00052FB2">
          <w:rPr>
            <w:noProof/>
            <w:webHidden/>
          </w:rPr>
          <w:fldChar w:fldCharType="end"/>
        </w:r>
      </w:hyperlink>
    </w:p>
    <w:p w14:paraId="2647A7A7" w14:textId="2FE451FF" w:rsidR="00F46E46" w:rsidRPr="00F955B1" w:rsidRDefault="00F46E46" w:rsidP="00353174">
      <w:r w:rsidRPr="00785109">
        <w:fldChar w:fldCharType="end"/>
      </w:r>
    </w:p>
    <w:p w14:paraId="350BCEE5" w14:textId="77777777" w:rsidR="00F46E46" w:rsidRPr="00F955B1" w:rsidRDefault="00F46E46" w:rsidP="00353174"/>
    <w:p w14:paraId="45F16117" w14:textId="7C651A42" w:rsidR="00EE1A84" w:rsidRDefault="00EE1A84" w:rsidP="00353174">
      <w:pPr>
        <w:pStyle w:val="Heading1"/>
      </w:pPr>
      <w:bookmarkStart w:id="3" w:name="_Toc524476393"/>
      <w:r>
        <w:t>Introduction</w:t>
      </w:r>
      <w:bookmarkEnd w:id="3"/>
    </w:p>
    <w:p w14:paraId="478EF620" w14:textId="77777777" w:rsidR="00B92FE5" w:rsidRDefault="00B92FE5" w:rsidP="00B92FE5">
      <w:r>
        <w:t>Data Science Competence Framework (CF-DS) is a part of the EDISON Data Science Framework (EDSF) that comprise of the following documents: Data Science Competence Framework (CF-DS) [1], Data Science Body of Knowledge (DS-BoK) [2], Model Curriculum (MC-DC) [3], and Data Science Professional Profiles (DSPP) [4].</w:t>
      </w:r>
    </w:p>
    <w:p w14:paraId="51677A7C" w14:textId="77777777" w:rsidR="00B92FE5" w:rsidRDefault="00B92FE5" w:rsidP="00A50832">
      <w:pPr>
        <w:rPr>
          <w:szCs w:val="20"/>
          <w:lang w:val="en-GB"/>
        </w:rPr>
      </w:pPr>
    </w:p>
    <w:p w14:paraId="302D5C92" w14:textId="0492D263" w:rsidR="00983D1C" w:rsidRDefault="00A50832" w:rsidP="00A50832">
      <w:pPr>
        <w:rPr>
          <w:lang w:val="en-GB"/>
        </w:rPr>
      </w:pPr>
      <w:r w:rsidRPr="00535B6D">
        <w:rPr>
          <w:szCs w:val="20"/>
          <w:lang w:val="en-GB"/>
        </w:rPr>
        <w:t xml:space="preserve">This </w:t>
      </w:r>
      <w:r>
        <w:rPr>
          <w:szCs w:val="20"/>
          <w:lang w:val="en-GB"/>
        </w:rPr>
        <w:t xml:space="preserve">document </w:t>
      </w:r>
      <w:r w:rsidRPr="00535B6D">
        <w:rPr>
          <w:szCs w:val="20"/>
          <w:lang w:val="en-GB"/>
        </w:rPr>
        <w:t xml:space="preserve">presents </w:t>
      </w:r>
      <w:r w:rsidR="00B92FE5">
        <w:rPr>
          <w:szCs w:val="20"/>
          <w:lang w:val="en-GB"/>
        </w:rPr>
        <w:t xml:space="preserve">the </w:t>
      </w:r>
      <w:r w:rsidRPr="00ED7294">
        <w:rPr>
          <w:lang w:val="en-GB"/>
        </w:rPr>
        <w:t xml:space="preserve">Data Science Body of Knowledge (DS-BoK) </w:t>
      </w:r>
      <w:r w:rsidR="00B92FE5">
        <w:rPr>
          <w:lang w:val="en-GB"/>
        </w:rPr>
        <w:t xml:space="preserve">Release 3 </w:t>
      </w:r>
      <w:r w:rsidR="00B92FE5">
        <w:rPr>
          <w:szCs w:val="20"/>
          <w:lang w:val="en-GB"/>
        </w:rPr>
        <w:t>revised and updated</w:t>
      </w:r>
      <w:r w:rsidR="00B92FE5">
        <w:rPr>
          <w:lang w:val="en-GB"/>
        </w:rPr>
        <w:t xml:space="preserve"> after the Release 2 publication in July 2017, based on feedback from multiple practical implementations by champion universities that cooperated with the EDISON project and incorporating comments and suggestions from experts and community discussions. </w:t>
      </w:r>
      <w:r w:rsidR="00983D1C">
        <w:rPr>
          <w:lang w:val="en-GB"/>
        </w:rPr>
        <w:t>The Release 3 revision and update was discussed and approved at the EDSF Release 3 Design Workshop on 18-19 July 2018 in Amsterdam</w:t>
      </w:r>
      <w:r w:rsidR="00983D1C">
        <w:rPr>
          <w:rStyle w:val="FootnoteReference"/>
          <w:lang w:val="en-GB"/>
        </w:rPr>
        <w:footnoteReference w:id="1"/>
      </w:r>
      <w:r w:rsidR="00983D1C">
        <w:rPr>
          <w:lang w:val="en-GB"/>
        </w:rPr>
        <w:t>.</w:t>
      </w:r>
    </w:p>
    <w:p w14:paraId="34B0FAD0" w14:textId="77777777" w:rsidR="00983D1C" w:rsidRDefault="00983D1C" w:rsidP="00A50832">
      <w:pPr>
        <w:rPr>
          <w:lang w:val="en-GB"/>
        </w:rPr>
      </w:pPr>
    </w:p>
    <w:p w14:paraId="1DF4D327" w14:textId="0C180D65" w:rsidR="001C43A3" w:rsidRPr="00370269" w:rsidRDefault="001C43A3" w:rsidP="001C43A3">
      <w:r>
        <w:t xml:space="preserve">The main goal of the proposed Data Science Body of Knowledge </w:t>
      </w:r>
      <w:r w:rsidR="008C07A8">
        <w:t>i</w:t>
      </w:r>
      <w:r w:rsidRPr="00370269">
        <w:t xml:space="preserve">s a to propose a consistent Data Science Body of Knowledge that would consolidate existing scattered standards, practices and resources </w:t>
      </w:r>
      <w:r>
        <w:t>and</w:t>
      </w:r>
      <w:r w:rsidRPr="00370269">
        <w:t xml:space="preserve"> answer requirements from multiple stakeholders to create </w:t>
      </w:r>
      <w:r>
        <w:t>a</w:t>
      </w:r>
      <w:r w:rsidRPr="00370269">
        <w:t xml:space="preserve"> sustainable Data Science competences and skills management ecosystem,</w:t>
      </w:r>
    </w:p>
    <w:p w14:paraId="6E1104DF" w14:textId="77777777" w:rsidR="001C43A3" w:rsidRDefault="001C43A3" w:rsidP="00A50832">
      <w:pPr>
        <w:rPr>
          <w:lang w:val="en-GB"/>
        </w:rPr>
      </w:pPr>
      <w:bookmarkStart w:id="4" w:name="_GoBack"/>
      <w:bookmarkEnd w:id="4"/>
    </w:p>
    <w:p w14:paraId="081C2211" w14:textId="25880413" w:rsidR="00A50832" w:rsidRPr="00ED7294" w:rsidRDefault="00A50832" w:rsidP="00A50832">
      <w:pPr>
        <w:rPr>
          <w:lang w:val="en-GB"/>
        </w:rPr>
      </w:pPr>
      <w:r>
        <w:rPr>
          <w:lang w:val="en-GB"/>
        </w:rPr>
        <w:t xml:space="preserve">The presented DS-BoK definition is </w:t>
      </w:r>
      <w:r w:rsidRPr="00ED7294">
        <w:rPr>
          <w:lang w:val="en-GB"/>
        </w:rPr>
        <w:t xml:space="preserve">based on overview and analysis of existing </w:t>
      </w:r>
      <w:r>
        <w:rPr>
          <w:lang w:val="en-GB"/>
        </w:rPr>
        <w:t xml:space="preserve">bodies of knowledge that are relevant to </w:t>
      </w:r>
      <w:r w:rsidR="00652737">
        <w:rPr>
          <w:lang w:val="en-GB"/>
        </w:rPr>
        <w:t xml:space="preserve">required </w:t>
      </w:r>
      <w:r w:rsidR="00DC5043">
        <w:rPr>
          <w:lang w:val="en-GB"/>
        </w:rPr>
        <w:t>competence</w:t>
      </w:r>
      <w:r w:rsidR="00652737">
        <w:rPr>
          <w:lang w:val="en-GB"/>
        </w:rPr>
        <w:t>s</w:t>
      </w:r>
      <w:r w:rsidR="00DC5043">
        <w:rPr>
          <w:lang w:val="en-GB"/>
        </w:rPr>
        <w:t xml:space="preserve"> and knowledge</w:t>
      </w:r>
      <w:r w:rsidRPr="00ED7294">
        <w:rPr>
          <w:lang w:val="en-GB"/>
        </w:rPr>
        <w:t xml:space="preserve"> for Data Science</w:t>
      </w:r>
      <w:r>
        <w:rPr>
          <w:lang w:val="en-GB"/>
        </w:rPr>
        <w:t xml:space="preserve"> and required to fulfil </w:t>
      </w:r>
      <w:r w:rsidR="00652737">
        <w:rPr>
          <w:lang w:val="en-GB"/>
        </w:rPr>
        <w:t xml:space="preserve">the </w:t>
      </w:r>
      <w:r>
        <w:rPr>
          <w:lang w:val="en-GB"/>
        </w:rPr>
        <w:t>identified in CF-DS competences and skills</w:t>
      </w:r>
      <w:r w:rsidRPr="00ED7294">
        <w:rPr>
          <w:lang w:val="en-GB"/>
        </w:rPr>
        <w:t>.</w:t>
      </w:r>
    </w:p>
    <w:p w14:paraId="3A5399E1" w14:textId="77777777" w:rsidR="00A50832" w:rsidRPr="00ED7294" w:rsidRDefault="00A50832" w:rsidP="00A50832">
      <w:pPr>
        <w:rPr>
          <w:lang w:val="en-GB"/>
        </w:rPr>
      </w:pPr>
    </w:p>
    <w:p w14:paraId="714CA154" w14:textId="03FC25D6" w:rsidR="00A50832" w:rsidRDefault="00A50832" w:rsidP="00A50832">
      <w:pPr>
        <w:rPr>
          <w:lang w:val="en-GB"/>
        </w:rPr>
      </w:pPr>
      <w:r w:rsidRPr="00ED7294">
        <w:rPr>
          <w:lang w:val="en-GB"/>
        </w:rPr>
        <w:t xml:space="preserve">The </w:t>
      </w:r>
      <w:r>
        <w:rPr>
          <w:lang w:val="en-GB"/>
        </w:rPr>
        <w:t>presented</w:t>
      </w:r>
      <w:r w:rsidRPr="00ED7294">
        <w:rPr>
          <w:lang w:val="en-GB"/>
        </w:rPr>
        <w:t xml:space="preserve"> </w:t>
      </w:r>
      <w:r>
        <w:rPr>
          <w:lang w:val="en-GB"/>
        </w:rPr>
        <w:t>DS-BoK defines six</w:t>
      </w:r>
      <w:r w:rsidRPr="00ED7294">
        <w:rPr>
          <w:lang w:val="en-GB"/>
        </w:rPr>
        <w:t xml:space="preserve"> groups of </w:t>
      </w:r>
      <w:r w:rsidR="00BE2560">
        <w:rPr>
          <w:lang w:val="en-GB"/>
        </w:rPr>
        <w:t>K</w:t>
      </w:r>
      <w:r>
        <w:rPr>
          <w:lang w:val="en-GB"/>
        </w:rPr>
        <w:t xml:space="preserve">nowledge </w:t>
      </w:r>
      <w:r w:rsidR="00BE2560">
        <w:rPr>
          <w:lang w:val="en-GB"/>
        </w:rPr>
        <w:t>A</w:t>
      </w:r>
      <w:r>
        <w:rPr>
          <w:lang w:val="en-GB"/>
        </w:rPr>
        <w:t>reas (KA</w:t>
      </w:r>
      <w:r w:rsidR="00652737">
        <w:rPr>
          <w:lang w:val="en-GB"/>
        </w:rPr>
        <w:t>G</w:t>
      </w:r>
      <w:r>
        <w:rPr>
          <w:lang w:val="en-GB"/>
        </w:rPr>
        <w:t>)</w:t>
      </w:r>
      <w:r w:rsidRPr="00ED7294">
        <w:rPr>
          <w:lang w:val="en-GB"/>
        </w:rPr>
        <w:t xml:space="preserve"> </w:t>
      </w:r>
      <w:r>
        <w:rPr>
          <w:lang w:val="en-GB"/>
        </w:rPr>
        <w:t>that are linked to the identified competence groups</w:t>
      </w:r>
      <w:r w:rsidR="00652737">
        <w:rPr>
          <w:lang w:val="en-GB"/>
        </w:rPr>
        <w:t xml:space="preserve"> defined in CF-DS</w:t>
      </w:r>
      <w:r>
        <w:rPr>
          <w:lang w:val="en-GB"/>
        </w:rPr>
        <w:t>: K</w:t>
      </w:r>
      <w:r w:rsidR="00652737">
        <w:rPr>
          <w:lang w:val="en-GB"/>
        </w:rPr>
        <w:t>AG</w:t>
      </w:r>
      <w:r>
        <w:rPr>
          <w:lang w:val="en-GB"/>
        </w:rPr>
        <w:t>-DSA</w:t>
      </w:r>
      <w:r w:rsidRPr="00ED7294">
        <w:rPr>
          <w:lang w:val="en-GB"/>
        </w:rPr>
        <w:t xml:space="preserve"> Data Analytics</w:t>
      </w:r>
      <w:r>
        <w:rPr>
          <w:lang w:val="en-GB"/>
        </w:rPr>
        <w:t>;</w:t>
      </w:r>
      <w:r w:rsidRPr="00ED7294">
        <w:rPr>
          <w:lang w:val="en-GB"/>
        </w:rPr>
        <w:t xml:space="preserve"> </w:t>
      </w:r>
      <w:r>
        <w:rPr>
          <w:lang w:val="en-GB"/>
        </w:rPr>
        <w:t>K</w:t>
      </w:r>
      <w:r w:rsidR="00652737">
        <w:rPr>
          <w:lang w:val="en-GB"/>
        </w:rPr>
        <w:t>AG</w:t>
      </w:r>
      <w:r>
        <w:rPr>
          <w:lang w:val="en-GB"/>
        </w:rPr>
        <w:t>-DSDM Data Management, K</w:t>
      </w:r>
      <w:r w:rsidR="00652737">
        <w:rPr>
          <w:lang w:val="en-GB"/>
        </w:rPr>
        <w:t>AG</w:t>
      </w:r>
      <w:r>
        <w:rPr>
          <w:lang w:val="en-GB"/>
        </w:rPr>
        <w:t xml:space="preserve">-DSE </w:t>
      </w:r>
      <w:r w:rsidRPr="00ED7294">
        <w:rPr>
          <w:lang w:val="en-GB"/>
        </w:rPr>
        <w:t xml:space="preserve">Data Science Engineering, </w:t>
      </w:r>
      <w:r>
        <w:rPr>
          <w:lang w:val="en-GB"/>
        </w:rPr>
        <w:t>K</w:t>
      </w:r>
      <w:r w:rsidR="00652737">
        <w:rPr>
          <w:lang w:val="en-GB"/>
        </w:rPr>
        <w:t>AG</w:t>
      </w:r>
      <w:r>
        <w:rPr>
          <w:lang w:val="en-GB"/>
        </w:rPr>
        <w:t>-DSRM</w:t>
      </w:r>
      <w:r w:rsidR="00652737">
        <w:rPr>
          <w:lang w:val="en-GB"/>
        </w:rPr>
        <w:t>P</w:t>
      </w:r>
      <w:r>
        <w:rPr>
          <w:lang w:val="en-GB"/>
        </w:rPr>
        <w:t xml:space="preserve"> Research Methods</w:t>
      </w:r>
      <w:r w:rsidR="00652737">
        <w:rPr>
          <w:lang w:val="en-GB"/>
        </w:rPr>
        <w:t xml:space="preserve"> and Project Management</w:t>
      </w:r>
      <w:r>
        <w:rPr>
          <w:lang w:val="en-GB"/>
        </w:rPr>
        <w:t>; and K</w:t>
      </w:r>
      <w:r w:rsidR="00652737">
        <w:rPr>
          <w:lang w:val="en-GB"/>
        </w:rPr>
        <w:t>AG</w:t>
      </w:r>
      <w:r>
        <w:rPr>
          <w:lang w:val="en-GB"/>
        </w:rPr>
        <w:t>-DSB</w:t>
      </w:r>
      <w:r w:rsidR="00652737">
        <w:rPr>
          <w:lang w:val="en-GB"/>
        </w:rPr>
        <w:t>P</w:t>
      </w:r>
      <w:r>
        <w:rPr>
          <w:lang w:val="en-GB"/>
        </w:rPr>
        <w:t xml:space="preserve">M Business Process Management. </w:t>
      </w:r>
      <w:r w:rsidR="002D7486">
        <w:t>Knowledge Areas are composed of a number of Knowledge Units (KU) which are currently lowest component of the DS-BoK.</w:t>
      </w:r>
      <w:r w:rsidR="002D7486">
        <w:rPr>
          <w:lang w:val="en-GB"/>
        </w:rPr>
        <w:t xml:space="preserve"> </w:t>
      </w:r>
      <w:r>
        <w:rPr>
          <w:lang w:val="en-GB"/>
        </w:rPr>
        <w:t>Defining the d</w:t>
      </w:r>
      <w:r w:rsidRPr="00ED7294">
        <w:rPr>
          <w:lang w:val="en-GB"/>
        </w:rPr>
        <w:t xml:space="preserve">omain </w:t>
      </w:r>
      <w:r>
        <w:rPr>
          <w:lang w:val="en-GB"/>
        </w:rPr>
        <w:t>k</w:t>
      </w:r>
      <w:r w:rsidRPr="00ED7294">
        <w:rPr>
          <w:lang w:val="en-GB"/>
        </w:rPr>
        <w:t>nowledge</w:t>
      </w:r>
      <w:r>
        <w:rPr>
          <w:lang w:val="en-GB"/>
        </w:rPr>
        <w:t xml:space="preserve"> groups both for science and business will </w:t>
      </w:r>
      <w:r w:rsidR="002D7486">
        <w:rPr>
          <w:lang w:val="en-GB"/>
        </w:rPr>
        <w:t xml:space="preserve">be </w:t>
      </w:r>
      <w:r>
        <w:rPr>
          <w:lang w:val="en-GB"/>
        </w:rPr>
        <w:t xml:space="preserve">a subject for further </w:t>
      </w:r>
      <w:r w:rsidR="002D7486">
        <w:rPr>
          <w:lang w:val="en-GB"/>
        </w:rPr>
        <w:t xml:space="preserve">DS-BoK </w:t>
      </w:r>
      <w:r>
        <w:rPr>
          <w:lang w:val="en-GB"/>
        </w:rPr>
        <w:t xml:space="preserve">development in tight cooperation with domain specialists. </w:t>
      </w:r>
    </w:p>
    <w:p w14:paraId="23D5FA05" w14:textId="6CAF223E" w:rsidR="00A50832" w:rsidRDefault="00A50832" w:rsidP="00A50832">
      <w:pPr>
        <w:rPr>
          <w:lang w:val="en-GB"/>
        </w:rPr>
      </w:pPr>
    </w:p>
    <w:p w14:paraId="149DAE78" w14:textId="50526C82" w:rsidR="00652737" w:rsidRDefault="002D7486" w:rsidP="00652737">
      <w:pPr>
        <w:rPr>
          <w:lang w:val="en-GB"/>
        </w:rPr>
      </w:pPr>
      <w:r>
        <w:t xml:space="preserve">DS-BoK incorporates best practices in Computer Science and domain specific BoK’s and includes KAs and KUs defined where possible based on the Classification Computer Science (CCS2012), components taken from other BoKs and proposed new KAs/KUs to incorporate new technologies used in Data Science and their recent developments. </w:t>
      </w:r>
    </w:p>
    <w:p w14:paraId="1F3B1774" w14:textId="0519A646" w:rsidR="00652737" w:rsidRDefault="00652737" w:rsidP="00652737">
      <w:pPr>
        <w:rPr>
          <w:lang w:val="en-GB"/>
        </w:rPr>
      </w:pPr>
      <w:r w:rsidRPr="00ED7294">
        <w:rPr>
          <w:lang w:val="en-GB"/>
        </w:rPr>
        <w:t>The definition of the Data Science Body of Knowledge</w:t>
      </w:r>
      <w:r>
        <w:rPr>
          <w:lang w:val="en-GB"/>
        </w:rPr>
        <w:t xml:space="preserve"> provide</w:t>
      </w:r>
      <w:r w:rsidR="002D7486">
        <w:rPr>
          <w:lang w:val="en-GB"/>
        </w:rPr>
        <w:t>s</w:t>
      </w:r>
      <w:r w:rsidRPr="00ED7294">
        <w:rPr>
          <w:lang w:val="en-GB"/>
        </w:rPr>
        <w:t xml:space="preserve"> </w:t>
      </w:r>
      <w:r>
        <w:rPr>
          <w:lang w:val="en-GB"/>
        </w:rPr>
        <w:t xml:space="preserve">a basis for defining the Data Science </w:t>
      </w:r>
      <w:r w:rsidRPr="00ED7294">
        <w:rPr>
          <w:lang w:val="en-GB"/>
        </w:rPr>
        <w:t>Model Curriculum an</w:t>
      </w:r>
      <w:r>
        <w:rPr>
          <w:lang w:val="en-GB"/>
        </w:rPr>
        <w:t>d further for the Data Science p</w:t>
      </w:r>
      <w:r w:rsidRPr="00ED7294">
        <w:rPr>
          <w:lang w:val="en-GB"/>
        </w:rPr>
        <w:t xml:space="preserve">rofessional certification. </w:t>
      </w:r>
    </w:p>
    <w:p w14:paraId="3A22F3FC" w14:textId="77777777" w:rsidR="00652737" w:rsidRPr="00ED7294" w:rsidRDefault="00652737" w:rsidP="00652737">
      <w:pPr>
        <w:rPr>
          <w:lang w:val="en-GB"/>
        </w:rPr>
      </w:pPr>
    </w:p>
    <w:p w14:paraId="62E557DF" w14:textId="5C76DB20" w:rsidR="00A50832" w:rsidRDefault="002D7486" w:rsidP="00A50832">
      <w:pPr>
        <w:rPr>
          <w:lang w:val="en-GB"/>
        </w:rPr>
      </w:pPr>
      <w:r>
        <w:rPr>
          <w:lang w:val="en-GB"/>
        </w:rPr>
        <w:t>DS-BoK is m</w:t>
      </w:r>
      <w:r w:rsidR="00A1258E">
        <w:rPr>
          <w:lang w:val="en-GB"/>
        </w:rPr>
        <w:t xml:space="preserve">aintained by the University of Amsterdam </w:t>
      </w:r>
      <w:r>
        <w:rPr>
          <w:lang w:val="en-GB"/>
        </w:rPr>
        <w:t>as a part of the</w:t>
      </w:r>
      <w:r w:rsidRPr="002D7486">
        <w:rPr>
          <w:lang w:val="en-GB"/>
        </w:rPr>
        <w:t xml:space="preserve"> </w:t>
      </w:r>
      <w:r>
        <w:rPr>
          <w:lang w:val="en-GB"/>
        </w:rPr>
        <w:t>community shared EDISON Initiative</w:t>
      </w:r>
      <w:r w:rsidR="00A1258E">
        <w:rPr>
          <w:lang w:val="en-GB"/>
        </w:rPr>
        <w:t>.</w:t>
      </w:r>
      <w:r w:rsidRPr="002D7486">
        <w:rPr>
          <w:lang w:val="en-GB"/>
        </w:rPr>
        <w:t xml:space="preserve"> </w:t>
      </w:r>
      <w:r>
        <w:rPr>
          <w:lang w:val="en-GB"/>
        </w:rPr>
        <w:t>Further work will be required to develop consistent DS-BoK that can be accepted by academic community and professional training community.</w:t>
      </w:r>
    </w:p>
    <w:p w14:paraId="611278B6" w14:textId="77777777" w:rsidR="00182625" w:rsidRPr="00ED7294" w:rsidRDefault="00182625" w:rsidP="00182625">
      <w:pPr>
        <w:rPr>
          <w:lang w:val="en-GB"/>
        </w:rPr>
      </w:pPr>
    </w:p>
    <w:p w14:paraId="1CADCD63" w14:textId="1CC6A9F7" w:rsidR="00182625" w:rsidRPr="00ED7294" w:rsidRDefault="00182625" w:rsidP="00182625">
      <w:pPr>
        <w:rPr>
          <w:lang w:val="en-GB"/>
        </w:rPr>
      </w:pPr>
      <w:r w:rsidRPr="00ED7294">
        <w:rPr>
          <w:lang w:val="en-GB"/>
        </w:rPr>
        <w:t xml:space="preserve">The </w:t>
      </w:r>
      <w:r w:rsidR="00CB4AC8">
        <w:rPr>
          <w:lang w:val="en-GB"/>
        </w:rPr>
        <w:t>presen</w:t>
      </w:r>
      <w:r w:rsidRPr="00ED7294">
        <w:rPr>
          <w:lang w:val="en-GB"/>
        </w:rPr>
        <w:t>t</w:t>
      </w:r>
      <w:r w:rsidR="00CB4AC8">
        <w:rPr>
          <w:lang w:val="en-GB"/>
        </w:rPr>
        <w:t>ed</w:t>
      </w:r>
      <w:r w:rsidRPr="00ED7294">
        <w:rPr>
          <w:lang w:val="en-GB"/>
        </w:rPr>
        <w:t xml:space="preserve"> </w:t>
      </w:r>
      <w:r w:rsidR="00CB4AC8">
        <w:rPr>
          <w:lang w:val="en-GB"/>
        </w:rPr>
        <w:t xml:space="preserve">document </w:t>
      </w:r>
      <w:r w:rsidRPr="00ED7294">
        <w:rPr>
          <w:lang w:val="en-GB"/>
        </w:rPr>
        <w:t xml:space="preserve">has the following structure. </w:t>
      </w:r>
      <w:bookmarkStart w:id="5" w:name="_Hlk524451675"/>
      <w:r w:rsidRPr="00ED7294">
        <w:rPr>
          <w:lang w:val="en-GB"/>
        </w:rPr>
        <w:t xml:space="preserve">Section 2 provides an overview </w:t>
      </w:r>
      <w:r w:rsidR="00CB4AC8">
        <w:rPr>
          <w:lang w:val="en-GB"/>
        </w:rPr>
        <w:t xml:space="preserve">of the EDISON Data Science </w:t>
      </w:r>
      <w:r w:rsidR="00A1258E">
        <w:rPr>
          <w:lang w:val="en-GB"/>
        </w:rPr>
        <w:t>F</w:t>
      </w:r>
      <w:r w:rsidR="00CB4AC8">
        <w:rPr>
          <w:lang w:val="en-GB"/>
        </w:rPr>
        <w:t xml:space="preserve">ramework and related </w:t>
      </w:r>
      <w:r w:rsidR="00A1258E">
        <w:rPr>
          <w:lang w:val="en-GB"/>
        </w:rPr>
        <w:t xml:space="preserve">components of the Data Science </w:t>
      </w:r>
      <w:r w:rsidR="00557133">
        <w:rPr>
          <w:lang w:val="en-GB"/>
        </w:rPr>
        <w:t>professional</w:t>
      </w:r>
      <w:r w:rsidR="00A1258E">
        <w:rPr>
          <w:lang w:val="en-GB"/>
        </w:rPr>
        <w:t xml:space="preserve"> ecosystem</w:t>
      </w:r>
      <w:r w:rsidR="00CB4AC8">
        <w:rPr>
          <w:lang w:val="en-GB"/>
        </w:rPr>
        <w:t>.</w:t>
      </w:r>
      <w:bookmarkEnd w:id="5"/>
      <w:r w:rsidR="00CB4AC8">
        <w:rPr>
          <w:lang w:val="en-GB"/>
        </w:rPr>
        <w:t xml:space="preserve"> Section 3 provides overview of existing BoKs related to Data Science knowledge areas. </w:t>
      </w:r>
      <w:r w:rsidRPr="00ED7294">
        <w:rPr>
          <w:lang w:val="en-GB"/>
        </w:rPr>
        <w:t xml:space="preserve">Section </w:t>
      </w:r>
      <w:r w:rsidR="00CB4AC8">
        <w:rPr>
          <w:lang w:val="en-GB"/>
        </w:rPr>
        <w:t>3</w:t>
      </w:r>
      <w:r w:rsidRPr="00ED7294">
        <w:rPr>
          <w:lang w:val="en-GB"/>
        </w:rPr>
        <w:t xml:space="preserve"> </w:t>
      </w:r>
      <w:r w:rsidR="00CB4AC8">
        <w:rPr>
          <w:lang w:val="en-GB"/>
        </w:rPr>
        <w:t>also includes</w:t>
      </w:r>
      <w:r w:rsidRPr="00ED7294">
        <w:rPr>
          <w:lang w:val="en-GB"/>
        </w:rPr>
        <w:t xml:space="preserve"> other important components for </w:t>
      </w:r>
      <w:r w:rsidR="00CB4AC8">
        <w:rPr>
          <w:lang w:val="en-GB"/>
        </w:rPr>
        <w:t>the</w:t>
      </w:r>
      <w:r w:rsidRPr="00ED7294">
        <w:rPr>
          <w:lang w:val="en-GB"/>
        </w:rPr>
        <w:t xml:space="preserve"> DS-BoK definition such as data lifecycle management model</w:t>
      </w:r>
      <w:r>
        <w:rPr>
          <w:lang w:val="en-GB"/>
        </w:rPr>
        <w:t>s</w:t>
      </w:r>
      <w:r w:rsidRPr="00ED7294">
        <w:rPr>
          <w:lang w:val="en-GB"/>
        </w:rPr>
        <w:t>, scientific methods, and business process management lifecycle</w:t>
      </w:r>
      <w:r>
        <w:rPr>
          <w:lang w:val="en-GB"/>
        </w:rPr>
        <w:t xml:space="preserve"> models</w:t>
      </w:r>
      <w:r w:rsidRPr="00ED7294">
        <w:rPr>
          <w:lang w:val="en-GB"/>
        </w:rPr>
        <w:t xml:space="preserve">. </w:t>
      </w:r>
      <w:r>
        <w:rPr>
          <w:lang w:val="en-GB"/>
        </w:rPr>
        <w:t>S</w:t>
      </w:r>
      <w:r w:rsidRPr="00ED7294">
        <w:rPr>
          <w:lang w:val="en-GB"/>
        </w:rPr>
        <w:t xml:space="preserve">ection 4 </w:t>
      </w:r>
      <w:r w:rsidR="00CB4AC8">
        <w:rPr>
          <w:lang w:val="en-GB"/>
        </w:rPr>
        <w:t xml:space="preserve">described the proposed DS-BoK structure and </w:t>
      </w:r>
      <w:r w:rsidRPr="00ED7294">
        <w:rPr>
          <w:lang w:val="en-GB"/>
        </w:rPr>
        <w:t>provides the initial definition of the DS-BoK.</w:t>
      </w:r>
      <w:r>
        <w:rPr>
          <w:lang w:val="en-GB"/>
        </w:rPr>
        <w:t xml:space="preserve"> </w:t>
      </w:r>
      <w:r w:rsidR="00CB4AC8">
        <w:rPr>
          <w:lang w:val="en-GB"/>
        </w:rPr>
        <w:t xml:space="preserve">Section 5 provides summary of the achieved results and suggests </w:t>
      </w:r>
      <w:r w:rsidR="00557133">
        <w:rPr>
          <w:lang w:val="en-GB"/>
        </w:rPr>
        <w:t>further development</w:t>
      </w:r>
      <w:r w:rsidR="00CB4AC8">
        <w:rPr>
          <w:lang w:val="en-GB"/>
        </w:rPr>
        <w:t>.</w:t>
      </w:r>
    </w:p>
    <w:p w14:paraId="1D0BEE11" w14:textId="77777777" w:rsidR="00182625" w:rsidRPr="00ED7294" w:rsidRDefault="00182625" w:rsidP="00182625">
      <w:pPr>
        <w:rPr>
          <w:lang w:val="en-GB"/>
        </w:rPr>
      </w:pPr>
    </w:p>
    <w:p w14:paraId="15E07CFB" w14:textId="4109B81C" w:rsidR="00060D97" w:rsidRDefault="00182625" w:rsidP="00A50832">
      <w:pPr>
        <w:rPr>
          <w:lang w:val="en-GB"/>
        </w:rPr>
      </w:pPr>
      <w:r w:rsidRPr="00ED7294">
        <w:rPr>
          <w:lang w:val="en-GB"/>
        </w:rPr>
        <w:t xml:space="preserve">Appendices </w:t>
      </w:r>
      <w:r>
        <w:rPr>
          <w:lang w:val="en-GB"/>
        </w:rPr>
        <w:t xml:space="preserve">to this document </w:t>
      </w:r>
      <w:r w:rsidRPr="00ED7294">
        <w:rPr>
          <w:lang w:val="en-GB"/>
        </w:rPr>
        <w:t xml:space="preserve">contain important supplementary information: </w:t>
      </w:r>
      <w:r w:rsidR="00CB4AC8">
        <w:rPr>
          <w:lang w:val="en-GB"/>
        </w:rPr>
        <w:t>detailed information about reviewed</w:t>
      </w:r>
      <w:r w:rsidRPr="00ED7294">
        <w:rPr>
          <w:lang w:val="en-GB"/>
        </w:rPr>
        <w:t xml:space="preserve"> bodies of knowledge related to identified Data Science knowledge areas;</w:t>
      </w:r>
      <w:r w:rsidR="00A50832">
        <w:rPr>
          <w:lang w:val="en-GB"/>
        </w:rPr>
        <w:t xml:space="preserve"> </w:t>
      </w:r>
      <w:r w:rsidR="00CB4AC8">
        <w:rPr>
          <w:lang w:val="en-GB"/>
        </w:rPr>
        <w:t>taxonomy of the Data Science knowledge areas and scientific disciplines built as a subset of the ACM CCS (2012) classification</w:t>
      </w:r>
      <w:r w:rsidR="00A50832" w:rsidRPr="00ED7294">
        <w:rPr>
          <w:lang w:val="en-GB"/>
        </w:rPr>
        <w:t>.</w:t>
      </w:r>
      <w:r w:rsidR="00A50832">
        <w:rPr>
          <w:lang w:val="en-GB"/>
        </w:rPr>
        <w:t xml:space="preserve"> </w:t>
      </w:r>
    </w:p>
    <w:p w14:paraId="78F16CCC" w14:textId="77777777" w:rsidR="00182625" w:rsidRDefault="00182625" w:rsidP="00353174">
      <w:pPr>
        <w:rPr>
          <w:lang w:val="en-GB"/>
        </w:rPr>
      </w:pPr>
    </w:p>
    <w:p w14:paraId="34EAFD95" w14:textId="32471D1B" w:rsidR="00D01F07" w:rsidRPr="00070B6B" w:rsidRDefault="00D01F07" w:rsidP="00D01F07">
      <w:pPr>
        <w:pStyle w:val="Heading1"/>
      </w:pPr>
      <w:bookmarkStart w:id="6" w:name="_Toc524476394"/>
      <w:r>
        <w:t xml:space="preserve">EDISON Data Science </w:t>
      </w:r>
      <w:r w:rsidR="000E014F">
        <w:t>F</w:t>
      </w:r>
      <w:r>
        <w:t>ramework</w:t>
      </w:r>
      <w:bookmarkEnd w:id="6"/>
      <w:r>
        <w:t xml:space="preserve"> </w:t>
      </w:r>
    </w:p>
    <w:p w14:paraId="54CEA672" w14:textId="77777777" w:rsidR="002C3FD4" w:rsidRDefault="002C3FD4" w:rsidP="002C3FD4">
      <w:pPr>
        <w:pStyle w:val="Articletext"/>
        <w:spacing w:after="0"/>
        <w:rPr>
          <w:rFonts w:asciiTheme="minorHAnsi" w:hAnsiTheme="minorHAnsi"/>
          <w:sz w:val="20"/>
          <w:szCs w:val="20"/>
        </w:rPr>
      </w:pPr>
      <w:bookmarkStart w:id="7" w:name="_Hlk486330782"/>
      <w:r>
        <w:rPr>
          <w:rFonts w:asciiTheme="minorHAnsi" w:hAnsiTheme="minorHAnsi"/>
          <w:sz w:val="20"/>
          <w:szCs w:val="20"/>
        </w:rPr>
        <w:t>The EDISON Data Science Framework provides a basis for the definition of the Data Science profession and enabling the definition of the other components related to Data Science education, training, organisational roles definition and skills management, as well as professional certification.</w:t>
      </w:r>
    </w:p>
    <w:p w14:paraId="16D4389C" w14:textId="77777777" w:rsidR="002C3FD4" w:rsidRDefault="002C3FD4" w:rsidP="002C3FD4">
      <w:pPr>
        <w:pStyle w:val="Articletext"/>
        <w:spacing w:after="0"/>
        <w:rPr>
          <w:rFonts w:asciiTheme="minorHAnsi" w:hAnsiTheme="minorHAnsi"/>
          <w:sz w:val="20"/>
          <w:szCs w:val="20"/>
        </w:rPr>
      </w:pPr>
    </w:p>
    <w:p w14:paraId="668C804D" w14:textId="77777777" w:rsidR="002C3FD4" w:rsidRPr="00AE3640" w:rsidRDefault="002C3FD4" w:rsidP="002C3FD4">
      <w:pPr>
        <w:pStyle w:val="Articletext"/>
        <w:spacing w:after="0"/>
        <w:rPr>
          <w:rFonts w:asciiTheme="minorHAnsi" w:hAnsiTheme="minorHAnsi"/>
          <w:sz w:val="20"/>
          <w:szCs w:val="20"/>
        </w:rPr>
      </w:pPr>
      <w:r w:rsidRPr="00606347">
        <w:rPr>
          <w:rFonts w:asciiTheme="minorHAnsi" w:hAnsiTheme="minorHAnsi"/>
          <w:sz w:val="20"/>
          <w:szCs w:val="20"/>
        </w:rPr>
        <w:t xml:space="preserve">Figure 1 below illustrates the main components of the EDISON Data </w:t>
      </w:r>
      <w:r w:rsidRPr="00AE3640">
        <w:rPr>
          <w:rFonts w:asciiTheme="minorHAnsi" w:hAnsiTheme="minorHAnsi"/>
          <w:sz w:val="20"/>
          <w:szCs w:val="20"/>
        </w:rPr>
        <w:t>Science Framework (EDSF) and their inter-relations that provides conceptual basis for the development of the Data Science profession:</w:t>
      </w:r>
    </w:p>
    <w:p w14:paraId="3722FCB0" w14:textId="77777777" w:rsidR="002C3FD4" w:rsidRPr="00606347" w:rsidRDefault="002C3FD4" w:rsidP="002C3FD4">
      <w:pPr>
        <w:pStyle w:val="Bullet1"/>
        <w:rPr>
          <w:rFonts w:asciiTheme="minorHAnsi" w:hAnsiTheme="minorHAnsi"/>
          <w:sz w:val="20"/>
          <w:szCs w:val="20"/>
        </w:rPr>
      </w:pPr>
      <w:r w:rsidRPr="00606347">
        <w:rPr>
          <w:rFonts w:asciiTheme="minorHAnsi" w:hAnsiTheme="minorHAnsi"/>
          <w:sz w:val="20"/>
          <w:szCs w:val="20"/>
        </w:rPr>
        <w:t>CF-DS – Data Science Competence Framework</w:t>
      </w:r>
      <w:r>
        <w:rPr>
          <w:rFonts w:asciiTheme="minorHAnsi" w:hAnsiTheme="minorHAnsi"/>
          <w:sz w:val="20"/>
          <w:szCs w:val="20"/>
        </w:rPr>
        <w:t xml:space="preserve"> [1]</w:t>
      </w:r>
    </w:p>
    <w:p w14:paraId="5444C94C" w14:textId="3123CA39" w:rsidR="002C3FD4" w:rsidRPr="00606347" w:rsidRDefault="002C3FD4" w:rsidP="002C3FD4">
      <w:pPr>
        <w:pStyle w:val="Bullet1"/>
        <w:rPr>
          <w:rFonts w:asciiTheme="minorHAnsi" w:hAnsiTheme="minorHAnsi"/>
          <w:sz w:val="20"/>
          <w:szCs w:val="20"/>
        </w:rPr>
      </w:pPr>
      <w:r w:rsidRPr="00606347">
        <w:rPr>
          <w:rFonts w:asciiTheme="minorHAnsi" w:hAnsiTheme="minorHAnsi"/>
          <w:sz w:val="20"/>
          <w:szCs w:val="20"/>
        </w:rPr>
        <w:t>DS-BoK – Data Science Body of Knowledge</w:t>
      </w:r>
      <w:r>
        <w:rPr>
          <w:rFonts w:asciiTheme="minorHAnsi" w:hAnsiTheme="minorHAnsi"/>
          <w:sz w:val="20"/>
          <w:szCs w:val="20"/>
        </w:rPr>
        <w:t xml:space="preserve"> </w:t>
      </w:r>
      <w:r w:rsidR="0003092D">
        <w:rPr>
          <w:rFonts w:asciiTheme="minorHAnsi" w:hAnsiTheme="minorHAnsi"/>
          <w:sz w:val="20"/>
          <w:szCs w:val="20"/>
        </w:rPr>
        <w:t xml:space="preserve">(this document </w:t>
      </w:r>
      <w:r>
        <w:rPr>
          <w:rFonts w:asciiTheme="minorHAnsi" w:hAnsiTheme="minorHAnsi"/>
          <w:sz w:val="20"/>
          <w:szCs w:val="20"/>
        </w:rPr>
        <w:t>[2]</w:t>
      </w:r>
      <w:r w:rsidR="0003092D">
        <w:rPr>
          <w:rFonts w:asciiTheme="minorHAnsi" w:hAnsiTheme="minorHAnsi"/>
          <w:sz w:val="20"/>
          <w:szCs w:val="20"/>
        </w:rPr>
        <w:t>)</w:t>
      </w:r>
    </w:p>
    <w:p w14:paraId="6DEB4EE2" w14:textId="77777777" w:rsidR="002C3FD4" w:rsidRPr="00606347" w:rsidRDefault="002C3FD4" w:rsidP="002C3FD4">
      <w:pPr>
        <w:pStyle w:val="Bullet1"/>
        <w:rPr>
          <w:rFonts w:asciiTheme="minorHAnsi" w:hAnsiTheme="minorHAnsi"/>
          <w:sz w:val="20"/>
          <w:szCs w:val="20"/>
        </w:rPr>
      </w:pPr>
      <w:r w:rsidRPr="00606347">
        <w:rPr>
          <w:rFonts w:asciiTheme="minorHAnsi" w:hAnsiTheme="minorHAnsi"/>
          <w:sz w:val="20"/>
          <w:szCs w:val="20"/>
        </w:rPr>
        <w:t>MC-DS – Data Science Model Curriculum</w:t>
      </w:r>
      <w:r>
        <w:rPr>
          <w:rFonts w:asciiTheme="minorHAnsi" w:hAnsiTheme="minorHAnsi"/>
          <w:sz w:val="20"/>
          <w:szCs w:val="20"/>
        </w:rPr>
        <w:t xml:space="preserve"> [3]</w:t>
      </w:r>
    </w:p>
    <w:p w14:paraId="773E31FA" w14:textId="77777777" w:rsidR="002C3FD4" w:rsidRPr="00606347" w:rsidRDefault="002C3FD4" w:rsidP="002C3FD4">
      <w:pPr>
        <w:pStyle w:val="Bullet1"/>
        <w:rPr>
          <w:rFonts w:asciiTheme="minorHAnsi" w:hAnsiTheme="minorHAnsi"/>
          <w:sz w:val="20"/>
          <w:szCs w:val="20"/>
        </w:rPr>
      </w:pPr>
      <w:r>
        <w:rPr>
          <w:rFonts w:asciiTheme="minorHAnsi" w:hAnsiTheme="minorHAnsi"/>
          <w:sz w:val="20"/>
          <w:szCs w:val="20"/>
        </w:rPr>
        <w:t xml:space="preserve">DSPP - </w:t>
      </w:r>
      <w:r w:rsidRPr="00606347">
        <w:rPr>
          <w:rFonts w:asciiTheme="minorHAnsi" w:hAnsiTheme="minorHAnsi"/>
          <w:sz w:val="20"/>
          <w:szCs w:val="20"/>
        </w:rPr>
        <w:t xml:space="preserve">Data Science </w:t>
      </w:r>
      <w:r>
        <w:rPr>
          <w:rFonts w:asciiTheme="minorHAnsi" w:hAnsiTheme="minorHAnsi"/>
          <w:sz w:val="20"/>
          <w:szCs w:val="20"/>
        </w:rPr>
        <w:t xml:space="preserve">Professional profiles and </w:t>
      </w:r>
      <w:r w:rsidRPr="00606347">
        <w:rPr>
          <w:rFonts w:asciiTheme="minorHAnsi" w:hAnsiTheme="minorHAnsi"/>
          <w:sz w:val="20"/>
          <w:szCs w:val="20"/>
        </w:rPr>
        <w:t>occupations taxonomy</w:t>
      </w:r>
      <w:r>
        <w:rPr>
          <w:rFonts w:asciiTheme="minorHAnsi" w:hAnsiTheme="minorHAnsi"/>
          <w:sz w:val="20"/>
          <w:szCs w:val="20"/>
        </w:rPr>
        <w:t xml:space="preserve"> [4]</w:t>
      </w:r>
    </w:p>
    <w:p w14:paraId="28104A05" w14:textId="77777777" w:rsidR="002C3FD4" w:rsidRPr="00606347" w:rsidRDefault="002C3FD4" w:rsidP="002C3FD4">
      <w:pPr>
        <w:pStyle w:val="Bullet1"/>
        <w:rPr>
          <w:rFonts w:asciiTheme="minorHAnsi" w:hAnsiTheme="minorHAnsi"/>
          <w:sz w:val="20"/>
          <w:szCs w:val="20"/>
        </w:rPr>
      </w:pPr>
      <w:r w:rsidRPr="00606347">
        <w:rPr>
          <w:rFonts w:asciiTheme="minorHAnsi" w:hAnsiTheme="minorHAnsi"/>
          <w:sz w:val="20"/>
          <w:szCs w:val="20"/>
        </w:rPr>
        <w:t>Data Science Taxonomy and Scientific Disciplines Classification</w:t>
      </w:r>
    </w:p>
    <w:p w14:paraId="13F46195" w14:textId="77777777" w:rsidR="002C3FD4" w:rsidRPr="00606347" w:rsidRDefault="002C3FD4" w:rsidP="002C3FD4">
      <w:pPr>
        <w:pStyle w:val="Articletext"/>
        <w:spacing w:after="0"/>
        <w:rPr>
          <w:rFonts w:asciiTheme="minorHAnsi" w:hAnsiTheme="minorHAnsi"/>
          <w:sz w:val="20"/>
          <w:szCs w:val="20"/>
        </w:rPr>
      </w:pPr>
    </w:p>
    <w:p w14:paraId="21505AB6" w14:textId="77777777" w:rsidR="002C3FD4" w:rsidRPr="00606347" w:rsidRDefault="002C3FD4" w:rsidP="002C3FD4">
      <w:pPr>
        <w:pStyle w:val="Articletext"/>
        <w:spacing w:after="0" w:line="240" w:lineRule="auto"/>
        <w:rPr>
          <w:rFonts w:asciiTheme="minorHAnsi" w:hAnsiTheme="minorHAnsi"/>
          <w:sz w:val="20"/>
          <w:szCs w:val="20"/>
        </w:rPr>
      </w:pPr>
      <w:r w:rsidRPr="00606347">
        <w:rPr>
          <w:rFonts w:asciiTheme="minorHAnsi" w:hAnsiTheme="minorHAnsi"/>
          <w:sz w:val="20"/>
          <w:szCs w:val="20"/>
        </w:rPr>
        <w:t>The proposed framework provides basis for other components of the Data Science professional ecosystem</w:t>
      </w:r>
      <w:r>
        <w:rPr>
          <w:rStyle w:val="FootnoteReference"/>
          <w:rFonts w:asciiTheme="minorHAnsi" w:hAnsiTheme="minorHAnsi"/>
          <w:sz w:val="20"/>
          <w:szCs w:val="20"/>
        </w:rPr>
        <w:footnoteReference w:id="2"/>
      </w:r>
      <w:r w:rsidRPr="00606347">
        <w:rPr>
          <w:rFonts w:asciiTheme="minorHAnsi" w:hAnsiTheme="minorHAnsi"/>
          <w:sz w:val="20"/>
          <w:szCs w:val="20"/>
        </w:rPr>
        <w:t xml:space="preserve"> such as </w:t>
      </w:r>
    </w:p>
    <w:p w14:paraId="22B4B9D5" w14:textId="77777777" w:rsidR="002C3FD4" w:rsidRPr="00606347" w:rsidRDefault="002C3FD4" w:rsidP="002C3FD4">
      <w:pPr>
        <w:pStyle w:val="Bullet1"/>
        <w:rPr>
          <w:rFonts w:asciiTheme="minorHAnsi" w:hAnsiTheme="minorHAnsi"/>
          <w:sz w:val="20"/>
          <w:szCs w:val="20"/>
        </w:rPr>
      </w:pPr>
      <w:r w:rsidRPr="00606347">
        <w:rPr>
          <w:rFonts w:asciiTheme="minorHAnsi" w:hAnsiTheme="minorHAnsi"/>
          <w:sz w:val="20"/>
          <w:szCs w:val="20"/>
        </w:rPr>
        <w:t xml:space="preserve">EDISON Online Education Environment </w:t>
      </w:r>
      <w:r>
        <w:rPr>
          <w:rFonts w:asciiTheme="minorHAnsi" w:hAnsiTheme="minorHAnsi"/>
          <w:sz w:val="20"/>
          <w:szCs w:val="20"/>
        </w:rPr>
        <w:t>(EOEE)</w:t>
      </w:r>
    </w:p>
    <w:p w14:paraId="0A49DF53" w14:textId="77777777" w:rsidR="002C3FD4" w:rsidRPr="00606347" w:rsidRDefault="002C3FD4" w:rsidP="002C3FD4">
      <w:pPr>
        <w:pStyle w:val="Bullet1"/>
        <w:rPr>
          <w:rFonts w:asciiTheme="minorHAnsi" w:hAnsiTheme="minorHAnsi"/>
          <w:sz w:val="20"/>
          <w:szCs w:val="20"/>
        </w:rPr>
      </w:pPr>
      <w:r w:rsidRPr="00606347">
        <w:rPr>
          <w:rFonts w:asciiTheme="minorHAnsi" w:hAnsiTheme="minorHAnsi"/>
          <w:sz w:val="20"/>
          <w:szCs w:val="20"/>
        </w:rPr>
        <w:t xml:space="preserve">Education and Training Directory </w:t>
      </w:r>
      <w:r>
        <w:rPr>
          <w:rFonts w:asciiTheme="minorHAnsi" w:hAnsiTheme="minorHAnsi"/>
          <w:sz w:val="20"/>
          <w:szCs w:val="20"/>
        </w:rPr>
        <w:t>and Marketplace</w:t>
      </w:r>
    </w:p>
    <w:p w14:paraId="4F091671" w14:textId="77777777" w:rsidR="002C3FD4" w:rsidRPr="00606347" w:rsidRDefault="002C3FD4" w:rsidP="002C3FD4">
      <w:pPr>
        <w:pStyle w:val="Bullet1"/>
        <w:rPr>
          <w:rFonts w:asciiTheme="minorHAnsi" w:hAnsiTheme="minorHAnsi"/>
          <w:sz w:val="20"/>
          <w:szCs w:val="20"/>
        </w:rPr>
      </w:pPr>
      <w:r>
        <w:rPr>
          <w:rFonts w:asciiTheme="minorHAnsi" w:hAnsiTheme="minorHAnsi"/>
          <w:sz w:val="20"/>
          <w:szCs w:val="20"/>
        </w:rPr>
        <w:t xml:space="preserve">Data Science </w:t>
      </w:r>
      <w:r w:rsidRPr="00606347">
        <w:rPr>
          <w:rFonts w:asciiTheme="minorHAnsi" w:hAnsiTheme="minorHAnsi"/>
          <w:sz w:val="20"/>
          <w:szCs w:val="20"/>
        </w:rPr>
        <w:t>Community Portal (CP)</w:t>
      </w:r>
      <w:r>
        <w:rPr>
          <w:rFonts w:asciiTheme="minorHAnsi" w:hAnsiTheme="minorHAnsi"/>
          <w:sz w:val="20"/>
          <w:szCs w:val="20"/>
        </w:rPr>
        <w:t xml:space="preserve"> that also includes tools for individual competences benchmarking and personalized educational path building</w:t>
      </w:r>
    </w:p>
    <w:p w14:paraId="2AAEDC19" w14:textId="77777777" w:rsidR="002C3FD4" w:rsidRPr="00606347" w:rsidRDefault="002C3FD4" w:rsidP="002C3FD4">
      <w:pPr>
        <w:pStyle w:val="Bullet1"/>
        <w:rPr>
          <w:rFonts w:asciiTheme="minorHAnsi" w:hAnsiTheme="minorHAnsi"/>
          <w:sz w:val="20"/>
          <w:szCs w:val="20"/>
        </w:rPr>
      </w:pPr>
      <w:r>
        <w:rPr>
          <w:rFonts w:asciiTheme="minorHAnsi" w:hAnsiTheme="minorHAnsi"/>
          <w:sz w:val="20"/>
          <w:szCs w:val="20"/>
        </w:rPr>
        <w:t xml:space="preserve">Certification Framework for core </w:t>
      </w:r>
      <w:r w:rsidRPr="00606347">
        <w:rPr>
          <w:rFonts w:asciiTheme="minorHAnsi" w:hAnsiTheme="minorHAnsi"/>
          <w:sz w:val="20"/>
          <w:szCs w:val="20"/>
        </w:rPr>
        <w:t xml:space="preserve">Data Science </w:t>
      </w:r>
      <w:r>
        <w:rPr>
          <w:rFonts w:asciiTheme="minorHAnsi" w:hAnsiTheme="minorHAnsi"/>
          <w:sz w:val="20"/>
          <w:szCs w:val="20"/>
        </w:rPr>
        <w:t xml:space="preserve">competences and </w:t>
      </w:r>
      <w:r w:rsidRPr="00606347">
        <w:rPr>
          <w:rFonts w:asciiTheme="minorHAnsi" w:hAnsiTheme="minorHAnsi"/>
          <w:sz w:val="20"/>
          <w:szCs w:val="20"/>
        </w:rPr>
        <w:t>professional profiles</w:t>
      </w:r>
    </w:p>
    <w:p w14:paraId="113E65E7" w14:textId="77777777" w:rsidR="002C3FD4" w:rsidRPr="00606347" w:rsidRDefault="002C3FD4" w:rsidP="002C3FD4"/>
    <w:p w14:paraId="21D818F3" w14:textId="77777777" w:rsidR="002C3FD4" w:rsidRPr="00606347" w:rsidRDefault="002C3FD4" w:rsidP="002C3FD4">
      <w:r>
        <w:rPr>
          <w:noProof/>
        </w:rPr>
        <w:drawing>
          <wp:inline distT="0" distB="0" distL="0" distR="0" wp14:anchorId="3E5E5EF9" wp14:editId="456E4FFF">
            <wp:extent cx="5760720" cy="20294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ison-dsci-framework-v08.png"/>
                    <pic:cNvPicPr/>
                  </pic:nvPicPr>
                  <pic:blipFill>
                    <a:blip r:embed="rId12"/>
                    <a:stretch>
                      <a:fillRect/>
                    </a:stretch>
                  </pic:blipFill>
                  <pic:spPr>
                    <a:xfrm>
                      <a:off x="0" y="0"/>
                      <a:ext cx="5760720" cy="2029460"/>
                    </a:xfrm>
                    <a:prstGeom prst="rect">
                      <a:avLst/>
                    </a:prstGeom>
                  </pic:spPr>
                </pic:pic>
              </a:graphicData>
            </a:graphic>
          </wp:inline>
        </w:drawing>
      </w:r>
    </w:p>
    <w:p w14:paraId="7A41E76F" w14:textId="77777777" w:rsidR="002C3FD4" w:rsidRPr="00606347" w:rsidRDefault="002C3FD4" w:rsidP="002C3FD4"/>
    <w:p w14:paraId="4D588044" w14:textId="16DB4910" w:rsidR="002C3FD4" w:rsidRPr="00606347" w:rsidRDefault="002C3FD4" w:rsidP="002C3FD4">
      <w:pPr>
        <w:pStyle w:val="Caption"/>
        <w:jc w:val="center"/>
        <w:rPr>
          <w:lang w:val="en-US"/>
        </w:rPr>
      </w:pPr>
      <w:bookmarkStart w:id="8" w:name="_Toc459809186"/>
      <w:bookmarkStart w:id="9" w:name="_Toc460413799"/>
      <w:r w:rsidRPr="00606347">
        <w:rPr>
          <w:lang w:val="en-US"/>
        </w:rPr>
        <w:t xml:space="preserve">Figure </w:t>
      </w:r>
      <w:r w:rsidRPr="00606347">
        <w:rPr>
          <w:lang w:val="en-US"/>
        </w:rPr>
        <w:fldChar w:fldCharType="begin"/>
      </w:r>
      <w:r w:rsidRPr="00606347">
        <w:rPr>
          <w:lang w:val="en-US"/>
        </w:rPr>
        <w:instrText xml:space="preserve"> SEQ Figure \* ARABIC </w:instrText>
      </w:r>
      <w:r w:rsidRPr="00606347">
        <w:rPr>
          <w:lang w:val="en-US"/>
        </w:rPr>
        <w:fldChar w:fldCharType="separate"/>
      </w:r>
      <w:r w:rsidR="00573CDA">
        <w:rPr>
          <w:noProof/>
          <w:lang w:val="en-US"/>
        </w:rPr>
        <w:t>1</w:t>
      </w:r>
      <w:r w:rsidRPr="00606347">
        <w:rPr>
          <w:lang w:val="en-US"/>
        </w:rPr>
        <w:fldChar w:fldCharType="end"/>
      </w:r>
      <w:r w:rsidRPr="00606347">
        <w:rPr>
          <w:lang w:val="en-US"/>
        </w:rPr>
        <w:t xml:space="preserve"> EDISON Data Science Framework components.</w:t>
      </w:r>
      <w:bookmarkEnd w:id="8"/>
      <w:bookmarkEnd w:id="9"/>
    </w:p>
    <w:p w14:paraId="573D7CC1" w14:textId="77777777" w:rsidR="002C3FD4" w:rsidRPr="00606347" w:rsidRDefault="002C3FD4" w:rsidP="002C3FD4">
      <w:pPr>
        <w:pStyle w:val="Articletext"/>
        <w:rPr>
          <w:rFonts w:asciiTheme="minorHAnsi" w:hAnsiTheme="minorHAnsi"/>
          <w:sz w:val="20"/>
          <w:szCs w:val="20"/>
        </w:rPr>
      </w:pPr>
    </w:p>
    <w:p w14:paraId="6CE7DFF6" w14:textId="77777777" w:rsidR="002C3FD4" w:rsidRDefault="002C3FD4" w:rsidP="002C3FD4">
      <w:r>
        <w:t>The CF-DS provides the overall basis for the whole EDSF. The core CF-DS includes common competences required for successful work of Data Scientist in different work environments in industry and in research and through the whole career path. The future CF-DS development will include coverage of the domain specific competences and skills and will involve domain and subject matter experts.</w:t>
      </w:r>
    </w:p>
    <w:p w14:paraId="1687D722" w14:textId="77777777" w:rsidR="002C3FD4" w:rsidRDefault="002C3FD4" w:rsidP="002C3FD4"/>
    <w:p w14:paraId="7454E314" w14:textId="17AFB95D" w:rsidR="002C3FD4" w:rsidRDefault="002C3FD4" w:rsidP="002C3FD4">
      <w:r>
        <w:t>The DS-BoK defines the Knowledge Areas (KA) for building Data Science curricula that are required to support identified Data Science competences. DS-BoK is organised by Knowledge Area Groups (KAG) that correspond to the CF-DS competence groups.</w:t>
      </w:r>
      <w:r w:rsidR="0075604B">
        <w:t xml:space="preserve"> Knowledge Areas are composed of a number Knowledge Units (KU) which are currently lowest component of the DS-BoK.</w:t>
      </w:r>
      <w:r>
        <w:t xml:space="preserve"> DS-BoK incorporates best practices in Computer Science and domain specific BoK’s and includes KAs </w:t>
      </w:r>
      <w:r w:rsidR="0075604B">
        <w:t xml:space="preserve">and KUs </w:t>
      </w:r>
      <w:r>
        <w:t xml:space="preserve">defined </w:t>
      </w:r>
      <w:r w:rsidR="00330EB6">
        <w:t xml:space="preserve">where possible </w:t>
      </w:r>
      <w:r>
        <w:t>based on the Classification Computer Science (CCS2012)</w:t>
      </w:r>
      <w:r w:rsidR="004D28AC">
        <w:t xml:space="preserve"> [6]</w:t>
      </w:r>
      <w:r>
        <w:t>, components taken from other BoKs and proposed new KA</w:t>
      </w:r>
      <w:r w:rsidR="0075604B">
        <w:t>s/KUs</w:t>
      </w:r>
      <w:r>
        <w:t xml:space="preserve"> to incorporate new technologies used in Data Science and their recent developments. </w:t>
      </w:r>
    </w:p>
    <w:p w14:paraId="77986B27" w14:textId="77777777" w:rsidR="002C3FD4" w:rsidRDefault="002C3FD4" w:rsidP="002C3FD4"/>
    <w:p w14:paraId="2D539ECC" w14:textId="27D660BD" w:rsidR="002C3FD4" w:rsidRDefault="002C3FD4" w:rsidP="002C3FD4">
      <w:r>
        <w:t xml:space="preserve">The MC-DS is built based on CF-DS and DS-BoK where Learning Outcomes </w:t>
      </w:r>
      <w:r w:rsidR="0075604B">
        <w:t xml:space="preserve">(LO) </w:t>
      </w:r>
      <w:r>
        <w:t xml:space="preserve">are defined based on CF-DS competences and Learning Units are mapped to Knowledge Units in DS-BoK. Three mastery (or proficiency) levels are defined for each Learning Outcome to allow for flexible curricula development and profiling for different Data Science professional profiles. The proposed Learning </w:t>
      </w:r>
      <w:r w:rsidR="0075604B">
        <w:t>O</w:t>
      </w:r>
      <w:r>
        <w:t xml:space="preserve">utcomes are enumerated to have direct mapping to the enumerated competences in CF-DS. </w:t>
      </w:r>
    </w:p>
    <w:p w14:paraId="7BFFB3AD" w14:textId="77777777" w:rsidR="002C3FD4" w:rsidRPr="00AC1DD6" w:rsidRDefault="002C3FD4" w:rsidP="002C3FD4"/>
    <w:p w14:paraId="1B9CDD33" w14:textId="336C707A" w:rsidR="002C3FD4" w:rsidRPr="00B61EB8" w:rsidRDefault="002C3FD4" w:rsidP="002C3FD4">
      <w:pPr>
        <w:rPr>
          <w:lang w:val="en-GB"/>
        </w:rPr>
      </w:pPr>
      <w:r w:rsidRPr="00AC1DD6">
        <w:t>The DSP</w:t>
      </w:r>
      <w:r>
        <w:t>P</w:t>
      </w:r>
      <w:r w:rsidRPr="00AC1DD6">
        <w:t xml:space="preserve"> are defined as an extension to </w:t>
      </w:r>
      <w:r w:rsidRPr="00B61EB8">
        <w:rPr>
          <w:lang w:val="en-GB"/>
        </w:rPr>
        <w:t>European Skills, Competences, Qualifications and Occupations (ESCO)</w:t>
      </w:r>
      <w:r>
        <w:rPr>
          <w:lang w:val="en-GB"/>
        </w:rPr>
        <w:t xml:space="preserve"> </w:t>
      </w:r>
      <w:r w:rsidR="0075604B">
        <w:rPr>
          <w:lang w:val="en-GB"/>
        </w:rPr>
        <w:t xml:space="preserve">taxonomy </w:t>
      </w:r>
      <w:r w:rsidR="004D28AC">
        <w:rPr>
          <w:lang w:val="en-GB"/>
        </w:rPr>
        <w:t xml:space="preserve">[5] </w:t>
      </w:r>
      <w:r>
        <w:rPr>
          <w:lang w:val="en-GB"/>
        </w:rPr>
        <w:t>using the ESCO top classification groups</w:t>
      </w:r>
      <w:r w:rsidRPr="00B61EB8">
        <w:rPr>
          <w:lang w:val="en-GB"/>
        </w:rPr>
        <w:t>. DSP</w:t>
      </w:r>
      <w:r>
        <w:rPr>
          <w:lang w:val="en-GB"/>
        </w:rPr>
        <w:t>P</w:t>
      </w:r>
      <w:r w:rsidRPr="00B61EB8">
        <w:rPr>
          <w:lang w:val="en-GB"/>
        </w:rPr>
        <w:t xml:space="preserve"> definition </w:t>
      </w:r>
      <w:r>
        <w:rPr>
          <w:lang w:val="en-GB"/>
        </w:rPr>
        <w:t>provides</w:t>
      </w:r>
      <w:r w:rsidRPr="00B61EB8">
        <w:rPr>
          <w:lang w:val="en-GB"/>
        </w:rPr>
        <w:t xml:space="preserve"> an important instrument to define effective organisational structures and roles related to Data Science positions and can be also used for building individual career path and corresponding competences and skills transferability between organisations and sectors.</w:t>
      </w:r>
    </w:p>
    <w:p w14:paraId="6BDEAFFD" w14:textId="77777777" w:rsidR="002C3FD4" w:rsidRPr="00B61EB8" w:rsidRDefault="002C3FD4" w:rsidP="002C3FD4">
      <w:pPr>
        <w:rPr>
          <w:lang w:val="en-GB"/>
        </w:rPr>
      </w:pPr>
    </w:p>
    <w:p w14:paraId="59125B2B" w14:textId="6649EA1B" w:rsidR="002C3FD4" w:rsidRDefault="002C3FD4" w:rsidP="002C3FD4">
      <w:r w:rsidRPr="00AC1DD6">
        <w:t>The Data Science Taxonomy and Scientific Disciplines Classification</w:t>
      </w:r>
      <w:r w:rsidRPr="00B61EB8">
        <w:rPr>
          <w:lang w:val="en-GB"/>
        </w:rPr>
        <w:t xml:space="preserve"> will serve to maintain consistency between four core components of EDSF: CF-DS, DS-BoK, MC-DS, and DSP profiles. </w:t>
      </w:r>
      <w:r>
        <w:t xml:space="preserve">To ensure consistency and linking between EDSF components, all individual elements of the framework are enumerated, in particular: competences, skills, and knowledge </w:t>
      </w:r>
      <w:r w:rsidR="0075604B">
        <w:t xml:space="preserve">topics </w:t>
      </w:r>
      <w:r>
        <w:t xml:space="preserve">in CF-DS, knowledge groups, areas and units in DS-BoK, </w:t>
      </w:r>
      <w:r w:rsidR="0075604B">
        <w:t xml:space="preserve">learning outcomes and </w:t>
      </w:r>
      <w:r>
        <w:t xml:space="preserve">learning units in MC-DS, and professional profiles in DSPP. </w:t>
      </w:r>
    </w:p>
    <w:p w14:paraId="30406DF1" w14:textId="77777777" w:rsidR="002C3FD4" w:rsidRDefault="002C3FD4" w:rsidP="002C3FD4"/>
    <w:p w14:paraId="32C690EA" w14:textId="77777777" w:rsidR="002C3FD4" w:rsidRPr="00B61EB8" w:rsidRDefault="002C3FD4" w:rsidP="002C3FD4">
      <w:pPr>
        <w:rPr>
          <w:lang w:val="en-GB"/>
        </w:rPr>
      </w:pPr>
      <w:r w:rsidRPr="00B61EB8">
        <w:rPr>
          <w:lang w:val="en-GB"/>
        </w:rPr>
        <w:t xml:space="preserve">It is anticipated that successful acceptance of the proposed EDSF and its core components will require standardisation and </w:t>
      </w:r>
      <w:r>
        <w:rPr>
          <w:lang w:val="en-GB"/>
        </w:rPr>
        <w:t>interaction</w:t>
      </w:r>
      <w:r w:rsidRPr="00B61EB8">
        <w:rPr>
          <w:lang w:val="en-GB"/>
        </w:rPr>
        <w:t xml:space="preserve"> with the European and international standardisation bodies and professional organisations. This work is being done </w:t>
      </w:r>
      <w:r>
        <w:rPr>
          <w:lang w:val="en-GB"/>
        </w:rPr>
        <w:t xml:space="preserve">as a part of the ongoing EDSF dissemination and sustainability activity. </w:t>
      </w:r>
    </w:p>
    <w:p w14:paraId="06B23D19" w14:textId="77777777" w:rsidR="002C3FD4" w:rsidRPr="007522C4" w:rsidRDefault="002C3FD4" w:rsidP="002C3FD4"/>
    <w:p w14:paraId="7EDEA49F" w14:textId="3CA6F788" w:rsidR="002C3FD4" w:rsidRPr="00B61EB8" w:rsidRDefault="002C3FD4" w:rsidP="002C3FD4">
      <w:pPr>
        <w:rPr>
          <w:lang w:val="en-GB"/>
        </w:rPr>
      </w:pPr>
      <w:r w:rsidRPr="00B61EB8">
        <w:rPr>
          <w:lang w:val="en-GB"/>
        </w:rPr>
        <w:t xml:space="preserve">The EDISON Data Science professional ecosystem illustrated in Figure 1 uses core EDSF components </w:t>
      </w:r>
      <w:r>
        <w:rPr>
          <w:lang w:val="en-GB"/>
        </w:rPr>
        <w:t xml:space="preserve">to specify </w:t>
      </w:r>
      <w:r w:rsidRPr="00B61EB8">
        <w:rPr>
          <w:lang w:val="en-GB"/>
        </w:rPr>
        <w:t xml:space="preserve">the </w:t>
      </w:r>
      <w:r>
        <w:rPr>
          <w:lang w:val="en-GB"/>
        </w:rPr>
        <w:t xml:space="preserve">potential </w:t>
      </w:r>
      <w:r w:rsidRPr="00B61EB8">
        <w:rPr>
          <w:lang w:val="en-GB"/>
        </w:rPr>
        <w:t xml:space="preserve">services </w:t>
      </w:r>
      <w:r>
        <w:rPr>
          <w:lang w:val="en-GB"/>
        </w:rPr>
        <w:t xml:space="preserve">that can be offered for </w:t>
      </w:r>
      <w:r w:rsidR="0075604B">
        <w:rPr>
          <w:lang w:val="en-GB"/>
        </w:rPr>
        <w:t xml:space="preserve">the </w:t>
      </w:r>
      <w:r>
        <w:rPr>
          <w:lang w:val="en-GB"/>
        </w:rPr>
        <w:t xml:space="preserve">professional Data Science community and provide basis for the sustainable Data Science competences and skills management by organisations, in particular in conditions of emerging Industry 4.0, growing digitalisations and Artificial Intelligence development. </w:t>
      </w:r>
      <w:r w:rsidR="0075604B">
        <w:rPr>
          <w:lang w:val="en-GB"/>
        </w:rPr>
        <w:t>A</w:t>
      </w:r>
      <w:r>
        <w:rPr>
          <w:lang w:val="en-GB"/>
        </w:rPr>
        <w:t>s an example of practical use</w:t>
      </w:r>
      <w:r w:rsidRPr="00B61EB8">
        <w:rPr>
          <w:lang w:val="en-GB"/>
        </w:rPr>
        <w:t xml:space="preserve">, CF-DS and DS-BoK </w:t>
      </w:r>
      <w:r>
        <w:rPr>
          <w:lang w:val="en-GB"/>
        </w:rPr>
        <w:t>can b</w:t>
      </w:r>
      <w:r w:rsidRPr="00B61EB8">
        <w:rPr>
          <w:lang w:val="en-GB"/>
        </w:rPr>
        <w:t xml:space="preserve">e used for individual competences and knowledge benchmarking and </w:t>
      </w:r>
      <w:r>
        <w:rPr>
          <w:lang w:val="en-GB"/>
        </w:rPr>
        <w:t>pla</w:t>
      </w:r>
      <w:r w:rsidRPr="00B61EB8">
        <w:rPr>
          <w:lang w:val="en-GB"/>
        </w:rPr>
        <w:t xml:space="preserve">y </w:t>
      </w:r>
      <w:r>
        <w:rPr>
          <w:lang w:val="en-GB"/>
        </w:rPr>
        <w:t>i</w:t>
      </w:r>
      <w:r w:rsidRPr="00B61EB8">
        <w:rPr>
          <w:lang w:val="en-GB"/>
        </w:rPr>
        <w:t xml:space="preserve">nstrumental </w:t>
      </w:r>
      <w:r>
        <w:rPr>
          <w:lang w:val="en-GB"/>
        </w:rPr>
        <w:t>role in</w:t>
      </w:r>
      <w:r w:rsidRPr="00B61EB8">
        <w:rPr>
          <w:lang w:val="en-GB"/>
        </w:rPr>
        <w:t xml:space="preserve"> constructing personalised learning path</w:t>
      </w:r>
      <w:r>
        <w:rPr>
          <w:lang w:val="en-GB"/>
        </w:rPr>
        <w:t>s</w:t>
      </w:r>
      <w:r w:rsidRPr="00B61EB8">
        <w:rPr>
          <w:lang w:val="en-GB"/>
        </w:rPr>
        <w:t xml:space="preserve"> and professional (up/re-) skilling </w:t>
      </w:r>
      <w:r>
        <w:rPr>
          <w:lang w:val="en-GB"/>
        </w:rPr>
        <w:t xml:space="preserve">programs </w:t>
      </w:r>
      <w:r w:rsidRPr="00B61EB8">
        <w:rPr>
          <w:lang w:val="en-GB"/>
        </w:rPr>
        <w:t>based on MC-DS.</w:t>
      </w:r>
    </w:p>
    <w:bookmarkEnd w:id="7"/>
    <w:p w14:paraId="7FAB3A15" w14:textId="77777777" w:rsidR="00182625" w:rsidRPr="00671116" w:rsidRDefault="00182625" w:rsidP="00353174">
      <w:pPr>
        <w:rPr>
          <w:lang w:val="en-GB"/>
        </w:rPr>
      </w:pPr>
    </w:p>
    <w:p w14:paraId="61E98209" w14:textId="53A81039" w:rsidR="00182625" w:rsidRPr="00ED7294" w:rsidRDefault="00C24875" w:rsidP="00B6294D">
      <w:pPr>
        <w:pStyle w:val="Heading1"/>
        <w:rPr>
          <w:lang w:val="en-GB"/>
        </w:rPr>
      </w:pPr>
      <w:bookmarkStart w:id="10" w:name="_Toc444586574"/>
      <w:bookmarkStart w:id="11" w:name="_Toc524476395"/>
      <w:r>
        <w:rPr>
          <w:lang w:val="en-GB"/>
        </w:rPr>
        <w:t>Overview</w:t>
      </w:r>
      <w:r w:rsidR="00182625" w:rsidRPr="00ED7294">
        <w:rPr>
          <w:lang w:val="en-GB"/>
        </w:rPr>
        <w:t xml:space="preserve"> </w:t>
      </w:r>
      <w:r w:rsidR="003D7D6A">
        <w:rPr>
          <w:lang w:val="en-GB"/>
        </w:rPr>
        <w:t xml:space="preserve">of </w:t>
      </w:r>
      <w:r w:rsidR="00182625" w:rsidRPr="00ED7294">
        <w:rPr>
          <w:lang w:val="en-GB"/>
        </w:rPr>
        <w:t>BoK</w:t>
      </w:r>
      <w:r w:rsidR="003D7D6A">
        <w:rPr>
          <w:lang w:val="en-GB"/>
        </w:rPr>
        <w:t>s</w:t>
      </w:r>
      <w:r w:rsidR="00182625" w:rsidRPr="00ED7294">
        <w:rPr>
          <w:lang w:val="en-GB"/>
        </w:rPr>
        <w:t xml:space="preserve"> relevant to DS-BoK</w:t>
      </w:r>
      <w:bookmarkEnd w:id="10"/>
      <w:bookmarkEnd w:id="11"/>
    </w:p>
    <w:p w14:paraId="562E80E3" w14:textId="77777777" w:rsidR="00182625" w:rsidRPr="00ED7294" w:rsidRDefault="00182625" w:rsidP="00182625">
      <w:pPr>
        <w:rPr>
          <w:rFonts w:ascii="Cambria" w:hAnsi="Cambria"/>
          <w:lang w:val="en-GB"/>
        </w:rPr>
      </w:pPr>
      <w:r w:rsidRPr="00ED7294">
        <w:rPr>
          <w:rFonts w:ascii="Cambria" w:hAnsi="Cambria"/>
          <w:lang w:val="en-GB"/>
        </w:rPr>
        <w:t xml:space="preserve">The following BoK’s have been reviewed to provide a basis for initial definition of the DS-BoK: </w:t>
      </w:r>
    </w:p>
    <w:p w14:paraId="51137AB3" w14:textId="564A3687" w:rsidR="00182625" w:rsidRPr="00ED7294" w:rsidRDefault="00182625" w:rsidP="00D9134A">
      <w:pPr>
        <w:pStyle w:val="ListParagraph"/>
        <w:numPr>
          <w:ilvl w:val="0"/>
          <w:numId w:val="22"/>
        </w:numPr>
        <w:ind w:left="357" w:hanging="357"/>
        <w:jc w:val="both"/>
        <w:rPr>
          <w:rFonts w:ascii="Cambria" w:hAnsi="Cambria"/>
          <w:lang w:val="en-GB"/>
        </w:rPr>
      </w:pPr>
      <w:r w:rsidRPr="00ED7294">
        <w:rPr>
          <w:lang w:val="en-GB"/>
        </w:rPr>
        <w:t>ACM Computer Science Body of Knowledge (ACM CS-BoK) [</w:t>
      </w:r>
      <w:r w:rsidR="005A54D4">
        <w:rPr>
          <w:lang w:val="en-GB"/>
        </w:rPr>
        <w:t>6</w:t>
      </w:r>
      <w:r w:rsidRPr="00ED7294">
        <w:rPr>
          <w:lang w:val="en-GB"/>
        </w:rPr>
        <w:t xml:space="preserve">, </w:t>
      </w:r>
      <w:r w:rsidR="005A54D4">
        <w:rPr>
          <w:lang w:val="en-GB"/>
        </w:rPr>
        <w:t>7, 8</w:t>
      </w:r>
      <w:r w:rsidRPr="00ED7294">
        <w:rPr>
          <w:lang w:val="en-GB"/>
        </w:rPr>
        <w:t>]</w:t>
      </w:r>
    </w:p>
    <w:p w14:paraId="735716FE" w14:textId="58151010" w:rsidR="00182625" w:rsidRPr="00ED7294" w:rsidRDefault="00182625" w:rsidP="00D9134A">
      <w:pPr>
        <w:pStyle w:val="ListParagraph"/>
        <w:numPr>
          <w:ilvl w:val="0"/>
          <w:numId w:val="22"/>
        </w:numPr>
        <w:ind w:left="357" w:hanging="357"/>
        <w:jc w:val="both"/>
        <w:rPr>
          <w:rFonts w:ascii="Cambria" w:hAnsi="Cambria"/>
          <w:lang w:val="en-GB"/>
        </w:rPr>
      </w:pPr>
      <w:r w:rsidRPr="00ED7294">
        <w:rPr>
          <w:lang w:val="en-GB"/>
        </w:rPr>
        <w:t>ICT professional</w:t>
      </w:r>
      <w:r w:rsidR="005A54D4">
        <w:rPr>
          <w:lang w:val="en-GB"/>
        </w:rPr>
        <w:t xml:space="preserve"> Body of Knowledge (ICT-BoK) [9</w:t>
      </w:r>
      <w:r w:rsidRPr="00ED7294">
        <w:rPr>
          <w:lang w:val="en-GB"/>
        </w:rPr>
        <w:t>]</w:t>
      </w:r>
    </w:p>
    <w:p w14:paraId="6F19F2AD" w14:textId="1322AC19" w:rsidR="00182625" w:rsidRPr="00ED7294" w:rsidRDefault="00182625" w:rsidP="00D9134A">
      <w:pPr>
        <w:pStyle w:val="ListParagraph"/>
        <w:numPr>
          <w:ilvl w:val="0"/>
          <w:numId w:val="22"/>
        </w:numPr>
        <w:ind w:left="357" w:hanging="357"/>
        <w:jc w:val="both"/>
        <w:rPr>
          <w:rFonts w:ascii="Cambria" w:hAnsi="Cambria"/>
          <w:lang w:val="en-GB"/>
        </w:rPr>
      </w:pPr>
      <w:r w:rsidRPr="00ED7294">
        <w:rPr>
          <w:lang w:val="en-GB"/>
        </w:rPr>
        <w:t>Business Analytics Body of Knowledge (BABOK) [</w:t>
      </w:r>
      <w:r w:rsidR="005A54D4">
        <w:rPr>
          <w:lang w:val="en-GB"/>
        </w:rPr>
        <w:t>10</w:t>
      </w:r>
      <w:r w:rsidRPr="00ED7294">
        <w:rPr>
          <w:lang w:val="en-GB"/>
        </w:rPr>
        <w:t>]</w:t>
      </w:r>
    </w:p>
    <w:p w14:paraId="517FBFF9" w14:textId="5F758128" w:rsidR="00182625" w:rsidRPr="00ED7294" w:rsidRDefault="00182625" w:rsidP="00D9134A">
      <w:pPr>
        <w:pStyle w:val="ListParagraph"/>
        <w:numPr>
          <w:ilvl w:val="0"/>
          <w:numId w:val="22"/>
        </w:numPr>
        <w:ind w:left="357" w:hanging="357"/>
        <w:jc w:val="both"/>
        <w:rPr>
          <w:rFonts w:ascii="Cambria" w:hAnsi="Cambria"/>
          <w:lang w:val="en-GB"/>
        </w:rPr>
      </w:pPr>
      <w:r w:rsidRPr="00ED7294">
        <w:rPr>
          <w:rFonts w:ascii="Cambria" w:hAnsi="Cambria"/>
          <w:lang w:val="en-GB"/>
        </w:rPr>
        <w:t>Software Engineerin</w:t>
      </w:r>
      <w:r w:rsidR="005A54D4">
        <w:rPr>
          <w:rFonts w:ascii="Cambria" w:hAnsi="Cambria"/>
          <w:lang w:val="en-GB"/>
        </w:rPr>
        <w:t>g Body of Knowledge (SWEBOK) [11</w:t>
      </w:r>
      <w:r w:rsidRPr="00ED7294">
        <w:rPr>
          <w:rFonts w:ascii="Cambria" w:hAnsi="Cambria"/>
          <w:lang w:val="en-GB"/>
        </w:rPr>
        <w:t>]</w:t>
      </w:r>
    </w:p>
    <w:p w14:paraId="2CF4874E" w14:textId="1E01063A" w:rsidR="00182625" w:rsidRPr="00ED7294" w:rsidRDefault="00182625" w:rsidP="00D9134A">
      <w:pPr>
        <w:pStyle w:val="ListParagraph"/>
        <w:numPr>
          <w:ilvl w:val="0"/>
          <w:numId w:val="22"/>
        </w:numPr>
        <w:ind w:left="357" w:hanging="357"/>
        <w:jc w:val="both"/>
        <w:rPr>
          <w:rFonts w:ascii="Cambria" w:hAnsi="Cambria"/>
          <w:lang w:val="en-GB"/>
        </w:rPr>
      </w:pPr>
      <w:r w:rsidRPr="00ED7294">
        <w:rPr>
          <w:lang w:val="en-GB"/>
        </w:rPr>
        <w:t>Data Management Body of Knowledge (DM-BoK) by Data Management Assoc</w:t>
      </w:r>
      <w:r w:rsidR="005A54D4">
        <w:rPr>
          <w:lang w:val="en-GB"/>
        </w:rPr>
        <w:t>iation International (DAMAI) [12</w:t>
      </w:r>
      <w:r w:rsidRPr="00ED7294">
        <w:rPr>
          <w:lang w:val="en-GB"/>
        </w:rPr>
        <w:t>]</w:t>
      </w:r>
    </w:p>
    <w:p w14:paraId="3BF778A1" w14:textId="6110A239" w:rsidR="00182625" w:rsidRPr="00ED7294" w:rsidRDefault="00182625" w:rsidP="00D9134A">
      <w:pPr>
        <w:pStyle w:val="ListParagraph"/>
        <w:numPr>
          <w:ilvl w:val="0"/>
          <w:numId w:val="22"/>
        </w:numPr>
        <w:ind w:left="357" w:hanging="357"/>
        <w:jc w:val="both"/>
        <w:rPr>
          <w:rFonts w:ascii="Cambria" w:hAnsi="Cambria"/>
          <w:lang w:val="en-GB"/>
        </w:rPr>
      </w:pPr>
      <w:r w:rsidRPr="00ED7294">
        <w:rPr>
          <w:lang w:val="en-GB"/>
        </w:rPr>
        <w:t>Project Management Professiona</w:t>
      </w:r>
      <w:r w:rsidR="005A54D4">
        <w:rPr>
          <w:lang w:val="en-GB"/>
        </w:rPr>
        <w:t>l Body of Knowledge (PM-BoK) [13</w:t>
      </w:r>
      <w:r w:rsidRPr="00ED7294">
        <w:rPr>
          <w:lang w:val="en-GB"/>
        </w:rPr>
        <w:t>]</w:t>
      </w:r>
    </w:p>
    <w:p w14:paraId="1FDB824C" w14:textId="77777777" w:rsidR="00182625" w:rsidRDefault="00182625" w:rsidP="00182625">
      <w:pPr>
        <w:rPr>
          <w:lang w:val="en-GB"/>
        </w:rPr>
      </w:pPr>
    </w:p>
    <w:p w14:paraId="43224DDD" w14:textId="7D034096" w:rsidR="00182625" w:rsidRPr="00ED7294" w:rsidRDefault="00963660" w:rsidP="00182625">
      <w:pPr>
        <w:rPr>
          <w:lang w:val="en-GB"/>
        </w:rPr>
      </w:pPr>
      <w:r>
        <w:rPr>
          <w:lang w:val="en-GB"/>
        </w:rPr>
        <w:t>The f</w:t>
      </w:r>
      <w:r w:rsidR="00182625" w:rsidRPr="00ED7294">
        <w:rPr>
          <w:lang w:val="en-GB"/>
        </w:rPr>
        <w:t xml:space="preserve">ollowing sections </w:t>
      </w:r>
      <w:r w:rsidR="00BA69E8">
        <w:rPr>
          <w:lang w:val="en-GB"/>
        </w:rPr>
        <w:t>provid</w:t>
      </w:r>
      <w:r w:rsidR="00182625" w:rsidRPr="00ED7294">
        <w:rPr>
          <w:lang w:val="en-GB"/>
        </w:rPr>
        <w:t xml:space="preserve">e a short description </w:t>
      </w:r>
      <w:r w:rsidR="00FF1E74">
        <w:rPr>
          <w:lang w:val="en-GB"/>
        </w:rPr>
        <w:t xml:space="preserve">and analysis </w:t>
      </w:r>
      <w:r w:rsidR="00182625" w:rsidRPr="00ED7294">
        <w:rPr>
          <w:lang w:val="en-GB"/>
        </w:rPr>
        <w:t>of each body of knowledge. The</w:t>
      </w:r>
      <w:r w:rsidR="00FF1E74">
        <w:rPr>
          <w:lang w:val="en-GB"/>
        </w:rPr>
        <w:t>se</w:t>
      </w:r>
      <w:r w:rsidR="00182625" w:rsidRPr="00ED7294">
        <w:rPr>
          <w:lang w:val="en-GB"/>
        </w:rPr>
        <w:t xml:space="preserve"> </w:t>
      </w:r>
      <w:r w:rsidR="00FF1E74">
        <w:rPr>
          <w:lang w:val="en-GB"/>
        </w:rPr>
        <w:t xml:space="preserve">allowed to identify what components of the existing BoKs can be re-used to construct a consistent Data Science Body of Knowledge that should support competence groups defined in CF-DS. </w:t>
      </w:r>
      <w:r w:rsidR="00182625" w:rsidRPr="00ED7294">
        <w:rPr>
          <w:lang w:val="en-GB"/>
        </w:rPr>
        <w:t>The DS-BoK should also reflect the data-lifecycle management</w:t>
      </w:r>
      <w:r w:rsidR="00FF1E74">
        <w:rPr>
          <w:lang w:val="en-GB"/>
        </w:rPr>
        <w:t xml:space="preserve"> where different organisational roles, functions, competences and knowledge are required</w:t>
      </w:r>
      <w:r w:rsidR="00182625" w:rsidRPr="00ED7294">
        <w:rPr>
          <w:lang w:val="en-GB"/>
        </w:rPr>
        <w:t xml:space="preserve">. </w:t>
      </w:r>
    </w:p>
    <w:p w14:paraId="1611F03A" w14:textId="77777777" w:rsidR="00182625" w:rsidRPr="00ED7294" w:rsidRDefault="00182625" w:rsidP="00182625">
      <w:pPr>
        <w:rPr>
          <w:rFonts w:ascii="Cambria" w:hAnsi="Cambria"/>
          <w:lang w:val="en-GB"/>
        </w:rPr>
      </w:pPr>
    </w:p>
    <w:p w14:paraId="4939ABD9" w14:textId="0E492646" w:rsidR="00182625" w:rsidRPr="00ED7294" w:rsidRDefault="00182625" w:rsidP="00182625">
      <w:pPr>
        <w:rPr>
          <w:lang w:val="en-GB"/>
        </w:rPr>
      </w:pPr>
      <w:r w:rsidRPr="00ED7294">
        <w:rPr>
          <w:lang w:val="en-GB"/>
        </w:rPr>
        <w:t>The presented analysis allowed to identify what existing BoK</w:t>
      </w:r>
      <w:r>
        <w:rPr>
          <w:lang w:val="en-GB"/>
        </w:rPr>
        <w:t>’</w:t>
      </w:r>
      <w:r w:rsidRPr="00ED7294">
        <w:rPr>
          <w:lang w:val="en-GB"/>
        </w:rPr>
        <w:t>s can be used in the DS-BoK definition or mapped to ensure knowledge transferability and education programmes com</w:t>
      </w:r>
      <w:r w:rsidR="00557133">
        <w:rPr>
          <w:lang w:val="en-GB"/>
        </w:rPr>
        <w:t>patibility</w:t>
      </w:r>
      <w:r w:rsidRPr="00ED7294">
        <w:rPr>
          <w:lang w:val="en-GB"/>
        </w:rPr>
        <w:t xml:space="preserve">. From this initial analysis the relevant best practices have been identified to structure the DS-BoK and provide </w:t>
      </w:r>
      <w:r w:rsidR="00FF1E74">
        <w:rPr>
          <w:lang w:val="en-GB"/>
        </w:rPr>
        <w:t xml:space="preserve">a </w:t>
      </w:r>
      <w:r w:rsidRPr="00ED7294">
        <w:rPr>
          <w:lang w:val="en-GB"/>
        </w:rPr>
        <w:t xml:space="preserve">basis for defining the </w:t>
      </w:r>
      <w:r w:rsidR="00FF1E74">
        <w:rPr>
          <w:lang w:val="en-GB"/>
        </w:rPr>
        <w:t>Data Science professional</w:t>
      </w:r>
      <w:r w:rsidRPr="00ED7294">
        <w:rPr>
          <w:lang w:val="en-GB"/>
        </w:rPr>
        <w:t xml:space="preserve"> certification scheme. </w:t>
      </w:r>
    </w:p>
    <w:p w14:paraId="44828850" w14:textId="77777777" w:rsidR="00182625" w:rsidRPr="00ED7294" w:rsidRDefault="00182625" w:rsidP="00B817A9">
      <w:pPr>
        <w:pStyle w:val="Heading2"/>
        <w:rPr>
          <w:lang w:val="en-GB"/>
        </w:rPr>
      </w:pPr>
      <w:bookmarkStart w:id="12" w:name="_Toc444586575"/>
      <w:bookmarkStart w:id="13" w:name="_Toc524476396"/>
      <w:r w:rsidRPr="00ED7294">
        <w:rPr>
          <w:lang w:val="en-GB"/>
        </w:rPr>
        <w:t>ACM Computer Science Body of Knowledge (CS-BoK)</w:t>
      </w:r>
      <w:bookmarkEnd w:id="12"/>
      <w:bookmarkEnd w:id="13"/>
    </w:p>
    <w:p w14:paraId="5EB42ECA" w14:textId="5157197A" w:rsidR="00182625" w:rsidRPr="00ED7294" w:rsidRDefault="00182625" w:rsidP="00182625">
      <w:pPr>
        <w:rPr>
          <w:lang w:val="en-GB"/>
        </w:rPr>
      </w:pPr>
      <w:r w:rsidRPr="00ED7294">
        <w:rPr>
          <w:lang w:val="en-GB"/>
        </w:rPr>
        <w:t>In the ACM-CS2013-final report [</w:t>
      </w:r>
      <w:r w:rsidR="0074432B">
        <w:rPr>
          <w:lang w:val="en-GB"/>
        </w:rPr>
        <w:t xml:space="preserve">7, </w:t>
      </w:r>
      <w:r w:rsidRPr="00ED7294">
        <w:rPr>
          <w:lang w:val="en-GB"/>
        </w:rPr>
        <w:t xml:space="preserve">8] the Body of Knowledge is defined as a specification of the content to be covered in a curriculum </w:t>
      </w:r>
      <w:r w:rsidR="00BA69E8">
        <w:rPr>
          <w:lang w:val="en-GB"/>
        </w:rPr>
        <w:t xml:space="preserve">that serves </w:t>
      </w:r>
      <w:r w:rsidRPr="00ED7294">
        <w:rPr>
          <w:lang w:val="en-GB"/>
        </w:rPr>
        <w:t>as an implementation</w:t>
      </w:r>
      <w:r w:rsidR="00BA69E8">
        <w:rPr>
          <w:lang w:val="en-GB"/>
        </w:rPr>
        <w:t xml:space="preserve"> of the BoK</w:t>
      </w:r>
      <w:r w:rsidRPr="00ED7294">
        <w:rPr>
          <w:lang w:val="en-GB"/>
        </w:rPr>
        <w:t xml:space="preserve">. The ACM-BoK describes and structures the knowledge areas needed to define a curriculum in Computer Science, it includes 18 Knowledge Areas (where 6 KAs are newly introduced in ACM CS2013): </w:t>
      </w:r>
    </w:p>
    <w:p w14:paraId="4173F165" w14:textId="77777777" w:rsidR="00182625" w:rsidRPr="00ED7294" w:rsidRDefault="00182625" w:rsidP="00182625">
      <w:pPr>
        <w:rPr>
          <w:lang w:val="en-GB"/>
        </w:rPr>
      </w:pPr>
    </w:p>
    <w:p w14:paraId="18008CC1" w14:textId="77777777" w:rsidR="00182625" w:rsidRPr="00ED7294" w:rsidRDefault="00182625" w:rsidP="00182625">
      <w:pPr>
        <w:rPr>
          <w:lang w:val="en-GB"/>
        </w:rPr>
      </w:pPr>
      <w:r w:rsidRPr="00ED7294">
        <w:rPr>
          <w:lang w:val="en-GB"/>
        </w:rPr>
        <w:t>AL - Algorithms and Complexity</w:t>
      </w:r>
    </w:p>
    <w:p w14:paraId="68249284" w14:textId="77777777" w:rsidR="00182625" w:rsidRPr="00ED7294" w:rsidRDefault="00182625" w:rsidP="00182625">
      <w:pPr>
        <w:rPr>
          <w:lang w:val="en-GB"/>
        </w:rPr>
      </w:pPr>
      <w:r w:rsidRPr="00ED7294">
        <w:rPr>
          <w:lang w:val="en-GB"/>
        </w:rPr>
        <w:t>AR - Architecture and Organization</w:t>
      </w:r>
    </w:p>
    <w:p w14:paraId="5E15B9F4" w14:textId="77777777" w:rsidR="00182625" w:rsidRPr="00ED7294" w:rsidRDefault="00182625" w:rsidP="00182625">
      <w:pPr>
        <w:rPr>
          <w:lang w:val="en-GB"/>
        </w:rPr>
      </w:pPr>
      <w:r w:rsidRPr="00ED7294">
        <w:rPr>
          <w:lang w:val="en-GB"/>
        </w:rPr>
        <w:t>CN - Computational Science</w:t>
      </w:r>
    </w:p>
    <w:p w14:paraId="028BA3FB" w14:textId="77777777" w:rsidR="00182625" w:rsidRPr="00ED7294" w:rsidRDefault="00182625" w:rsidP="00182625">
      <w:pPr>
        <w:rPr>
          <w:lang w:val="en-GB"/>
        </w:rPr>
      </w:pPr>
      <w:r w:rsidRPr="00ED7294">
        <w:rPr>
          <w:lang w:val="en-GB"/>
        </w:rPr>
        <w:t>DS - Discrete Structures</w:t>
      </w:r>
    </w:p>
    <w:p w14:paraId="421E7B99" w14:textId="77777777" w:rsidR="00182625" w:rsidRPr="00ED7294" w:rsidRDefault="00182625" w:rsidP="00182625">
      <w:pPr>
        <w:rPr>
          <w:lang w:val="en-GB"/>
        </w:rPr>
      </w:pPr>
      <w:r w:rsidRPr="00ED7294">
        <w:rPr>
          <w:lang w:val="en-GB"/>
        </w:rPr>
        <w:t>GV - Graphics and Visualization</w:t>
      </w:r>
    </w:p>
    <w:p w14:paraId="267864E4" w14:textId="77777777" w:rsidR="00182625" w:rsidRPr="00ED7294" w:rsidRDefault="00182625" w:rsidP="00182625">
      <w:pPr>
        <w:rPr>
          <w:lang w:val="en-GB"/>
        </w:rPr>
      </w:pPr>
      <w:r w:rsidRPr="00ED7294">
        <w:rPr>
          <w:lang w:val="en-GB"/>
        </w:rPr>
        <w:t>HCI - Human-Computer Interaction</w:t>
      </w:r>
    </w:p>
    <w:p w14:paraId="73C3542B" w14:textId="77777777" w:rsidR="00182625" w:rsidRPr="00ED7294" w:rsidRDefault="00182625" w:rsidP="00182625">
      <w:pPr>
        <w:rPr>
          <w:lang w:val="en-GB"/>
        </w:rPr>
      </w:pPr>
      <w:r w:rsidRPr="00ED7294">
        <w:rPr>
          <w:lang w:val="en-GB"/>
        </w:rPr>
        <w:t>IAS - Information Assurance and Security (new)</w:t>
      </w:r>
    </w:p>
    <w:p w14:paraId="2780F18E" w14:textId="77777777" w:rsidR="00182625" w:rsidRPr="00ED7294" w:rsidRDefault="00182625" w:rsidP="00182625">
      <w:pPr>
        <w:rPr>
          <w:lang w:val="en-GB"/>
        </w:rPr>
      </w:pPr>
      <w:r w:rsidRPr="00ED7294">
        <w:rPr>
          <w:lang w:val="en-GB"/>
        </w:rPr>
        <w:t>IM - Information Management</w:t>
      </w:r>
    </w:p>
    <w:p w14:paraId="18BF98D9" w14:textId="77777777" w:rsidR="00182625" w:rsidRPr="00ED7294" w:rsidRDefault="00182625" w:rsidP="00182625">
      <w:pPr>
        <w:rPr>
          <w:lang w:val="en-GB"/>
        </w:rPr>
      </w:pPr>
      <w:r w:rsidRPr="00ED7294">
        <w:rPr>
          <w:lang w:val="en-GB"/>
        </w:rPr>
        <w:t>IS - Intelligent Systems</w:t>
      </w:r>
    </w:p>
    <w:p w14:paraId="09578285" w14:textId="77777777" w:rsidR="00182625" w:rsidRPr="00ED7294" w:rsidRDefault="00182625" w:rsidP="00182625">
      <w:pPr>
        <w:rPr>
          <w:lang w:val="en-GB"/>
        </w:rPr>
      </w:pPr>
      <w:r w:rsidRPr="00ED7294">
        <w:rPr>
          <w:lang w:val="en-GB"/>
        </w:rPr>
        <w:t>NC - Networking and Communications (new)</w:t>
      </w:r>
    </w:p>
    <w:p w14:paraId="7D36D8F1" w14:textId="77777777" w:rsidR="00182625" w:rsidRPr="00ED7294" w:rsidRDefault="00182625" w:rsidP="00182625">
      <w:pPr>
        <w:rPr>
          <w:lang w:val="en-GB"/>
        </w:rPr>
      </w:pPr>
      <w:r w:rsidRPr="00ED7294">
        <w:rPr>
          <w:lang w:val="en-GB"/>
        </w:rPr>
        <w:t>OS - Operating Systems</w:t>
      </w:r>
    </w:p>
    <w:p w14:paraId="3C2D9155" w14:textId="77777777" w:rsidR="00182625" w:rsidRPr="00ED7294" w:rsidRDefault="00182625" w:rsidP="00182625">
      <w:pPr>
        <w:rPr>
          <w:lang w:val="en-GB"/>
        </w:rPr>
      </w:pPr>
      <w:r w:rsidRPr="00ED7294">
        <w:rPr>
          <w:lang w:val="en-GB"/>
        </w:rPr>
        <w:t>PBD - Platform-based Development (new)</w:t>
      </w:r>
    </w:p>
    <w:p w14:paraId="3B2D466A" w14:textId="77777777" w:rsidR="00182625" w:rsidRPr="00ED7294" w:rsidRDefault="00182625" w:rsidP="00182625">
      <w:pPr>
        <w:rPr>
          <w:lang w:val="en-GB"/>
        </w:rPr>
      </w:pPr>
      <w:r w:rsidRPr="00ED7294">
        <w:rPr>
          <w:lang w:val="en-GB"/>
        </w:rPr>
        <w:t>PD - Parallel and Distributed Computing (new)</w:t>
      </w:r>
    </w:p>
    <w:p w14:paraId="52F336DC" w14:textId="77777777" w:rsidR="00182625" w:rsidRPr="00ED7294" w:rsidRDefault="00182625" w:rsidP="00182625">
      <w:pPr>
        <w:rPr>
          <w:lang w:val="en-GB"/>
        </w:rPr>
      </w:pPr>
      <w:r w:rsidRPr="00ED7294">
        <w:rPr>
          <w:lang w:val="en-GB"/>
        </w:rPr>
        <w:t>PL - Programming Languages</w:t>
      </w:r>
    </w:p>
    <w:p w14:paraId="578C7468" w14:textId="77777777" w:rsidR="00182625" w:rsidRPr="00ED7294" w:rsidRDefault="00182625" w:rsidP="00182625">
      <w:pPr>
        <w:rPr>
          <w:lang w:val="en-GB"/>
        </w:rPr>
      </w:pPr>
      <w:r w:rsidRPr="00ED7294">
        <w:rPr>
          <w:lang w:val="en-GB"/>
        </w:rPr>
        <w:t>SDF - Software Development Fundamentals (new)</w:t>
      </w:r>
    </w:p>
    <w:p w14:paraId="425A957E" w14:textId="77777777" w:rsidR="00182625" w:rsidRPr="00ED7294" w:rsidRDefault="00182625" w:rsidP="00182625">
      <w:pPr>
        <w:rPr>
          <w:lang w:val="en-GB"/>
        </w:rPr>
      </w:pPr>
      <w:r w:rsidRPr="00ED7294">
        <w:rPr>
          <w:lang w:val="en-GB"/>
        </w:rPr>
        <w:t>SE - Software Engineering</w:t>
      </w:r>
    </w:p>
    <w:p w14:paraId="2825E934" w14:textId="77777777" w:rsidR="00182625" w:rsidRPr="00ED7294" w:rsidRDefault="00182625" w:rsidP="00182625">
      <w:pPr>
        <w:rPr>
          <w:lang w:val="en-GB"/>
        </w:rPr>
      </w:pPr>
      <w:r w:rsidRPr="00ED7294">
        <w:rPr>
          <w:lang w:val="en-GB"/>
        </w:rPr>
        <w:t>SF - Systems Fundamentals (new)</w:t>
      </w:r>
    </w:p>
    <w:p w14:paraId="57C72AC6" w14:textId="3E564B3C" w:rsidR="00182625" w:rsidRPr="00ED7294" w:rsidRDefault="00182625" w:rsidP="00182625">
      <w:pPr>
        <w:rPr>
          <w:lang w:val="en-GB"/>
        </w:rPr>
      </w:pPr>
      <w:r w:rsidRPr="00ED7294">
        <w:rPr>
          <w:lang w:val="en-GB"/>
        </w:rPr>
        <w:t>SP - Social Issues and Professional Practice</w:t>
      </w:r>
    </w:p>
    <w:p w14:paraId="33FA46F1" w14:textId="77777777" w:rsidR="00C44B51" w:rsidRDefault="00C44B51" w:rsidP="00182625">
      <w:pPr>
        <w:rPr>
          <w:lang w:val="en-GB"/>
        </w:rPr>
      </w:pPr>
    </w:p>
    <w:p w14:paraId="0EC0D4BC" w14:textId="31969362" w:rsidR="00182625" w:rsidRPr="00ED7294" w:rsidRDefault="00182625" w:rsidP="00182625">
      <w:pPr>
        <w:rPr>
          <w:lang w:val="en-GB"/>
        </w:rPr>
      </w:pPr>
      <w:r w:rsidRPr="00ED7294">
        <w:rPr>
          <w:lang w:val="en-GB"/>
        </w:rPr>
        <w:t>Knowledge areas should not directly match a particular course in a curriculum (this practice is strongly discouraged in the ACM report), often courses address topics from multiple knowledge areas. The ACM-CS2013-final report distinguish between two type of topics: Core topics subdivided into “Tier-1” (that are mandatory for each curriculum) and “Tier-2” (that are expected to be covered at 90-100% with minimum advised 80%), and elective topics. The ACM classification suggests that a curriculum should include all topics in Tier-1 and all or almost the topics in Tier 2. Tier 1 and Tier 2 topics are defined differently for different programmes and specialisations. To be complete a curriculum should cover</w:t>
      </w:r>
      <w:r w:rsidR="00FF1E74">
        <w:rPr>
          <w:lang w:val="en-GB"/>
        </w:rPr>
        <w:t>,</w:t>
      </w:r>
      <w:r w:rsidRPr="00ED7294">
        <w:rPr>
          <w:lang w:val="en-GB"/>
        </w:rPr>
        <w:t xml:space="preserve"> in addition to the topics of Core Tier 1 and 2</w:t>
      </w:r>
      <w:r w:rsidR="00FF1E74">
        <w:rPr>
          <w:lang w:val="en-GB"/>
        </w:rPr>
        <w:t>,</w:t>
      </w:r>
      <w:r w:rsidRPr="00ED7294">
        <w:rPr>
          <w:lang w:val="en-GB"/>
        </w:rPr>
        <w:t xml:space="preserve"> significant amount of elective material.  The reason for such a hierarchical approach to the structure of the Body of Knowledge is a useful way to group related information, not as a structure for organizing material into courses.</w:t>
      </w:r>
    </w:p>
    <w:p w14:paraId="16ADEBDE" w14:textId="77777777" w:rsidR="00182625" w:rsidRPr="00ED7294" w:rsidRDefault="00182625" w:rsidP="00182625">
      <w:pPr>
        <w:rPr>
          <w:lang w:val="en-GB"/>
        </w:rPr>
      </w:pPr>
    </w:p>
    <w:p w14:paraId="293E66A3" w14:textId="64E32795" w:rsidR="00182625" w:rsidRPr="00ED7294" w:rsidRDefault="00182625" w:rsidP="00182625">
      <w:pPr>
        <w:rPr>
          <w:lang w:val="en-GB"/>
        </w:rPr>
      </w:pPr>
      <w:r w:rsidRPr="00ED7294">
        <w:rPr>
          <w:lang w:val="en-GB"/>
        </w:rPr>
        <w:t>The ACM for computing Education in Community Colleges [</w:t>
      </w:r>
      <w:r w:rsidR="0074432B">
        <w:rPr>
          <w:lang w:val="en-GB"/>
        </w:rPr>
        <w:t>9</w:t>
      </w:r>
      <w:r w:rsidRPr="00ED7294">
        <w:rPr>
          <w:lang w:val="en-GB"/>
        </w:rPr>
        <w:t xml:space="preserve">] defines a BoK for IT outcome-based learning/education which identifies 6 technical competency areas and 5 work-place skills. While the technical areas are specific to IT competences and specify a set of demonstrable abilities of graduates to perform some specific functions, the so called work-place skills describe the ability the student/trainee to: </w:t>
      </w:r>
    </w:p>
    <w:p w14:paraId="59F43D86" w14:textId="212AB00C" w:rsidR="00182625" w:rsidRPr="00ED7294" w:rsidRDefault="00182625" w:rsidP="00020E5A">
      <w:pPr>
        <w:tabs>
          <w:tab w:val="right" w:pos="9072"/>
        </w:tabs>
        <w:ind w:left="284"/>
        <w:rPr>
          <w:lang w:val="en-GB"/>
        </w:rPr>
      </w:pPr>
      <w:r w:rsidRPr="00ED7294">
        <w:rPr>
          <w:lang w:val="en-GB"/>
        </w:rPr>
        <w:t xml:space="preserve">(1) function effectively as a member of a diverse team, </w:t>
      </w:r>
      <w:r w:rsidR="00020E5A">
        <w:rPr>
          <w:lang w:val="en-GB"/>
        </w:rPr>
        <w:tab/>
      </w:r>
    </w:p>
    <w:p w14:paraId="09E9345F" w14:textId="77777777" w:rsidR="00182625" w:rsidRPr="00ED7294" w:rsidRDefault="00182625" w:rsidP="00182625">
      <w:pPr>
        <w:ind w:left="284"/>
        <w:rPr>
          <w:lang w:val="en-GB"/>
        </w:rPr>
      </w:pPr>
      <w:r w:rsidRPr="00ED7294">
        <w:rPr>
          <w:lang w:val="en-GB"/>
        </w:rPr>
        <w:t xml:space="preserve">(2) read and interpret technical information, </w:t>
      </w:r>
    </w:p>
    <w:p w14:paraId="528AC932" w14:textId="77777777" w:rsidR="00182625" w:rsidRPr="00ED7294" w:rsidRDefault="00182625" w:rsidP="00182625">
      <w:pPr>
        <w:ind w:left="284"/>
        <w:rPr>
          <w:lang w:val="en-GB"/>
        </w:rPr>
      </w:pPr>
      <w:r w:rsidRPr="00ED7294">
        <w:rPr>
          <w:lang w:val="en-GB"/>
        </w:rPr>
        <w:t xml:space="preserve">(3) engage in continuous learning, </w:t>
      </w:r>
    </w:p>
    <w:p w14:paraId="31557535" w14:textId="3BFB72A5" w:rsidR="00182625" w:rsidRPr="00ED7294" w:rsidRDefault="00182625" w:rsidP="00182625">
      <w:pPr>
        <w:ind w:left="284"/>
        <w:rPr>
          <w:lang w:val="en-GB"/>
        </w:rPr>
      </w:pPr>
      <w:r w:rsidRPr="00ED7294">
        <w:rPr>
          <w:lang w:val="en-GB"/>
        </w:rPr>
        <w:t xml:space="preserve">(4) professional, legal, and ethical </w:t>
      </w:r>
      <w:r w:rsidR="00FC11F2" w:rsidRPr="00ED7294">
        <w:rPr>
          <w:lang w:val="en-GB"/>
        </w:rPr>
        <w:t>behaviour</w:t>
      </w:r>
      <w:r w:rsidRPr="00ED7294">
        <w:rPr>
          <w:lang w:val="en-GB"/>
        </w:rPr>
        <w:t xml:space="preserve">, and </w:t>
      </w:r>
    </w:p>
    <w:p w14:paraId="367E3744" w14:textId="77777777" w:rsidR="00182625" w:rsidRPr="00ED7294" w:rsidRDefault="00182625" w:rsidP="00182625">
      <w:pPr>
        <w:ind w:left="284"/>
        <w:rPr>
          <w:lang w:val="en-GB"/>
        </w:rPr>
      </w:pPr>
      <w:r w:rsidRPr="00ED7294">
        <w:rPr>
          <w:lang w:val="en-GB"/>
        </w:rPr>
        <w:t>(5) demonstrate business awareness and workplace effectiveness</w:t>
      </w:r>
    </w:p>
    <w:p w14:paraId="231AEA58" w14:textId="77777777" w:rsidR="00182625" w:rsidRPr="00ED7294" w:rsidRDefault="00182625" w:rsidP="00182625">
      <w:pPr>
        <w:rPr>
          <w:lang w:val="en-GB"/>
        </w:rPr>
      </w:pPr>
    </w:p>
    <w:p w14:paraId="5A9D061D" w14:textId="77777777" w:rsidR="00182625" w:rsidRPr="00ED7294" w:rsidRDefault="00182625" w:rsidP="00182625">
      <w:pPr>
        <w:rPr>
          <w:lang w:val="en-GB"/>
        </w:rPr>
      </w:pPr>
      <w:r w:rsidRPr="00ED7294">
        <w:rPr>
          <w:lang w:val="en-GB"/>
        </w:rPr>
        <w:t xml:space="preserve">The CS-BoK uses ACM Computing Classification System (CCS) which is standard and widely accepted what makes it a good basis for using it as a basis for building DS-BoK and providing necessary extensions/KAs related to identified Data Science competence groups (see section 3.4) which majority require background knowledge components from the general CS-BoK. </w:t>
      </w:r>
    </w:p>
    <w:p w14:paraId="55005FB3" w14:textId="77777777" w:rsidR="00182625" w:rsidRPr="00ED7294" w:rsidRDefault="00182625" w:rsidP="00182625">
      <w:pPr>
        <w:rPr>
          <w:lang w:val="en-GB"/>
        </w:rPr>
      </w:pPr>
    </w:p>
    <w:p w14:paraId="0A6435B7" w14:textId="77777777" w:rsidR="00182625" w:rsidRPr="00ED7294" w:rsidRDefault="00182625" w:rsidP="00B817A9">
      <w:pPr>
        <w:pStyle w:val="Heading2"/>
        <w:rPr>
          <w:lang w:val="en-GB"/>
        </w:rPr>
      </w:pPr>
      <w:bookmarkStart w:id="14" w:name="_Toc444586576"/>
      <w:bookmarkStart w:id="15" w:name="_Toc524476397"/>
      <w:r w:rsidRPr="00ED7294">
        <w:rPr>
          <w:lang w:val="en-GB"/>
        </w:rPr>
        <w:t>ICT professional Body of knowledge ICT-BoK</w:t>
      </w:r>
      <w:bookmarkEnd w:id="14"/>
      <w:bookmarkEnd w:id="15"/>
    </w:p>
    <w:p w14:paraId="416D5F3C" w14:textId="77777777" w:rsidR="00182625" w:rsidRPr="00ED7294" w:rsidRDefault="00182625" w:rsidP="00182625">
      <w:pPr>
        <w:rPr>
          <w:lang w:val="en-GB"/>
        </w:rPr>
      </w:pPr>
      <w:r w:rsidRPr="00ED7294">
        <w:rPr>
          <w:lang w:val="en-GB"/>
        </w:rPr>
        <w:t xml:space="preserve">The ICT-BoK is an effort promoted by the European Commission, under the eSkills initiative </w:t>
      </w:r>
      <w:r>
        <w:rPr>
          <w:lang w:val="en-GB"/>
        </w:rPr>
        <w:t>(</w:t>
      </w:r>
      <w:r w:rsidRPr="00526C0D">
        <w:rPr>
          <w:lang w:val="en-GB"/>
        </w:rPr>
        <w:t>http://eskills4jobs.ec.europa.eu/</w:t>
      </w:r>
      <w:r>
        <w:rPr>
          <w:lang w:val="en-GB"/>
        </w:rPr>
        <w:t xml:space="preserve">) </w:t>
      </w:r>
      <w:r w:rsidRPr="00ED7294">
        <w:rPr>
          <w:lang w:val="en-GB"/>
        </w:rPr>
        <w:t xml:space="preserve">to defines and organises the core knowledge of the ICT discipline. In order to foster the growth of digital jobs in Europe and to improve ICT Professionalism a study has been conducted to provide the basis of a “Framework for ICT professionalism” (http://ictprof.eu/). This framework consists of four building blocks which are also found in other professions: </w:t>
      </w:r>
    </w:p>
    <w:p w14:paraId="1BEB4BA7" w14:textId="77777777" w:rsidR="00182625" w:rsidRPr="00ED7294" w:rsidRDefault="00182625" w:rsidP="00182625">
      <w:pPr>
        <w:ind w:left="284"/>
        <w:rPr>
          <w:lang w:val="en-GB"/>
        </w:rPr>
      </w:pPr>
      <w:r w:rsidRPr="00ED7294">
        <w:rPr>
          <w:lang w:val="en-GB"/>
        </w:rPr>
        <w:t xml:space="preserve">i) body of knowledge (BoK);  </w:t>
      </w:r>
    </w:p>
    <w:p w14:paraId="2CC20AC1" w14:textId="77777777" w:rsidR="00182625" w:rsidRPr="00ED7294" w:rsidRDefault="00182625" w:rsidP="00182625">
      <w:pPr>
        <w:ind w:left="284"/>
        <w:rPr>
          <w:lang w:val="en-GB"/>
        </w:rPr>
      </w:pPr>
      <w:r w:rsidRPr="00ED7294">
        <w:rPr>
          <w:lang w:val="en-GB"/>
        </w:rPr>
        <w:t xml:space="preserve">ii) competence framework; </w:t>
      </w:r>
    </w:p>
    <w:p w14:paraId="2B2353B9" w14:textId="77777777" w:rsidR="00182625" w:rsidRPr="00ED7294" w:rsidRDefault="00182625" w:rsidP="00182625">
      <w:pPr>
        <w:ind w:left="284"/>
        <w:rPr>
          <w:lang w:val="en-GB"/>
        </w:rPr>
      </w:pPr>
      <w:r w:rsidRPr="00ED7294">
        <w:rPr>
          <w:lang w:val="en-GB"/>
        </w:rPr>
        <w:t xml:space="preserve">iii) education and training resources; and </w:t>
      </w:r>
    </w:p>
    <w:p w14:paraId="054FB03C" w14:textId="77777777" w:rsidR="00182625" w:rsidRPr="00ED7294" w:rsidRDefault="00182625" w:rsidP="00182625">
      <w:pPr>
        <w:ind w:left="284"/>
        <w:rPr>
          <w:lang w:val="en-GB"/>
        </w:rPr>
      </w:pPr>
      <w:r w:rsidRPr="00ED7294">
        <w:rPr>
          <w:lang w:val="en-GB"/>
        </w:rPr>
        <w:t xml:space="preserve">iv) code of professional ethics. </w:t>
      </w:r>
    </w:p>
    <w:p w14:paraId="5D28A0F9" w14:textId="77777777" w:rsidR="00182625" w:rsidRPr="00ED7294" w:rsidRDefault="00182625" w:rsidP="00182625">
      <w:pPr>
        <w:rPr>
          <w:lang w:val="en-GB"/>
        </w:rPr>
      </w:pPr>
    </w:p>
    <w:p w14:paraId="7AB44C9E" w14:textId="77777777" w:rsidR="00182625" w:rsidRPr="00ED7294" w:rsidRDefault="00182625" w:rsidP="00182625">
      <w:pPr>
        <w:rPr>
          <w:lang w:val="en-GB"/>
        </w:rPr>
      </w:pPr>
      <w:r w:rsidRPr="00ED7294">
        <w:rPr>
          <w:lang w:val="en-GB"/>
        </w:rPr>
        <w:t>A competence framework already exists and consists in the e</w:t>
      </w:r>
      <w:r>
        <w:rPr>
          <w:lang w:val="en-GB"/>
        </w:rPr>
        <w:t>-</w:t>
      </w:r>
      <w:r w:rsidRPr="00ED7294">
        <w:rPr>
          <w:lang w:val="en-GB"/>
        </w:rPr>
        <w:t xml:space="preserve">Competence Framework (now in its version 3.0 and promoted by CEN). However, an ICT Body of Knowledge that provides the basis for a common understanding of the foundational knowledge an ICT professional should possess, is not yet available. </w:t>
      </w:r>
    </w:p>
    <w:p w14:paraId="71EC3345" w14:textId="77777777" w:rsidR="00182625" w:rsidRPr="00ED7294" w:rsidRDefault="00182625" w:rsidP="00182625">
      <w:pPr>
        <w:rPr>
          <w:lang w:val="en-GB"/>
        </w:rPr>
      </w:pPr>
    </w:p>
    <w:p w14:paraId="0D77D13C" w14:textId="77777777" w:rsidR="00182625" w:rsidRPr="00ED7294" w:rsidRDefault="00182625" w:rsidP="00182625">
      <w:pPr>
        <w:rPr>
          <w:lang w:val="en-GB"/>
        </w:rPr>
      </w:pPr>
      <w:r w:rsidRPr="00ED7294">
        <w:rPr>
          <w:lang w:val="en-GB"/>
        </w:rPr>
        <w:t xml:space="preserve">The ICT-BoK is suggested to be structured in 5 </w:t>
      </w:r>
      <w:r w:rsidRPr="00ED7294">
        <w:rPr>
          <w:i/>
          <w:lang w:val="en-GB"/>
        </w:rPr>
        <w:t>Process Groups</w:t>
      </w:r>
      <w:r w:rsidRPr="00ED7294">
        <w:rPr>
          <w:lang w:val="en-GB"/>
        </w:rPr>
        <w:t xml:space="preserve">, defining the various phases of the project development or organisational workflow: </w:t>
      </w:r>
      <w:r w:rsidRPr="00ED7294">
        <w:rPr>
          <w:i/>
          <w:lang w:val="en-GB"/>
        </w:rPr>
        <w:t>Initiating</w:t>
      </w:r>
      <w:r w:rsidRPr="00ED7294">
        <w:rPr>
          <w:lang w:val="en-GB"/>
        </w:rPr>
        <w:t xml:space="preserve">, </w:t>
      </w:r>
      <w:r w:rsidRPr="00ED7294">
        <w:rPr>
          <w:i/>
          <w:lang w:val="en-GB"/>
        </w:rPr>
        <w:t>Planning</w:t>
      </w:r>
      <w:r w:rsidRPr="00ED7294">
        <w:rPr>
          <w:lang w:val="en-GB"/>
        </w:rPr>
        <w:t xml:space="preserve">, </w:t>
      </w:r>
      <w:r w:rsidRPr="00ED7294">
        <w:rPr>
          <w:i/>
          <w:lang w:val="en-GB"/>
        </w:rPr>
        <w:t>Executing</w:t>
      </w:r>
      <w:r w:rsidRPr="00ED7294">
        <w:rPr>
          <w:lang w:val="en-GB"/>
        </w:rPr>
        <w:t xml:space="preserve">, </w:t>
      </w:r>
      <w:r w:rsidRPr="00ED7294">
        <w:rPr>
          <w:i/>
          <w:lang w:val="en-GB"/>
        </w:rPr>
        <w:t>Monitoring and Controlling</w:t>
      </w:r>
      <w:r w:rsidRPr="00ED7294">
        <w:rPr>
          <w:lang w:val="en-GB"/>
        </w:rPr>
        <w:t xml:space="preserve">, </w:t>
      </w:r>
      <w:r w:rsidRPr="00ED7294">
        <w:rPr>
          <w:i/>
          <w:lang w:val="en-GB"/>
        </w:rPr>
        <w:t>Closing</w:t>
      </w:r>
      <w:r w:rsidRPr="00ED7294">
        <w:rPr>
          <w:lang w:val="en-GB"/>
        </w:rPr>
        <w:t xml:space="preserve">. </w:t>
      </w:r>
    </w:p>
    <w:p w14:paraId="48A2A551" w14:textId="77777777" w:rsidR="00182625" w:rsidRPr="00ED7294" w:rsidRDefault="00182625" w:rsidP="00182625">
      <w:pPr>
        <w:rPr>
          <w:lang w:val="en-GB"/>
        </w:rPr>
      </w:pPr>
    </w:p>
    <w:p w14:paraId="22ACE8F2" w14:textId="77777777" w:rsidR="00182625" w:rsidRPr="00ED7294" w:rsidRDefault="00182625" w:rsidP="00182625">
      <w:pPr>
        <w:rPr>
          <w:lang w:val="en-GB"/>
        </w:rPr>
      </w:pPr>
      <w:r w:rsidRPr="00ED7294">
        <w:rPr>
          <w:lang w:val="en-GB"/>
        </w:rPr>
        <w:t>The ICT-BoK aims at informing about the level of knowledge required to enter the ICT profession and acts as the first point of reference for anyone interested in working in ICT. Even if the ICT-BoK does not refer to Data Science competences explicitly the identified ICT processes can be applied to data management processes both in industry and academia in the context of well-defined and structured projects.</w:t>
      </w:r>
    </w:p>
    <w:p w14:paraId="5E71618E" w14:textId="77777777" w:rsidR="00182625" w:rsidRPr="00ED7294" w:rsidRDefault="00182625" w:rsidP="00182625">
      <w:pPr>
        <w:rPr>
          <w:lang w:val="en-GB"/>
        </w:rPr>
      </w:pPr>
    </w:p>
    <w:p w14:paraId="3EB87607" w14:textId="77777777" w:rsidR="00182625" w:rsidRPr="00ED7294" w:rsidRDefault="00182625" w:rsidP="00B817A9">
      <w:pPr>
        <w:pStyle w:val="Heading2"/>
        <w:rPr>
          <w:lang w:val="en-GB"/>
        </w:rPr>
      </w:pPr>
      <w:bookmarkStart w:id="16" w:name="_Toc444586577"/>
      <w:bookmarkStart w:id="17" w:name="_Toc524476398"/>
      <w:r w:rsidRPr="00ED7294">
        <w:rPr>
          <w:lang w:val="en-GB"/>
        </w:rPr>
        <w:t>Software Engineering Body of Knowledge (SWEBOK)</w:t>
      </w:r>
      <w:bookmarkEnd w:id="16"/>
      <w:bookmarkEnd w:id="17"/>
    </w:p>
    <w:p w14:paraId="4594C488" w14:textId="77777777" w:rsidR="00182625" w:rsidRPr="00ED7294" w:rsidRDefault="00182625" w:rsidP="00182625">
      <w:pPr>
        <w:rPr>
          <w:lang w:val="en-GB"/>
        </w:rPr>
      </w:pPr>
      <w:r w:rsidRPr="00ED7294">
        <w:rPr>
          <w:lang w:val="en-GB"/>
        </w:rPr>
        <w:t>The Software Engineering Body of Knowledge (SWEBOK) is an international standard ISO/IEC TR 19759:2015</w:t>
      </w:r>
      <w:r w:rsidRPr="00ED7294">
        <w:rPr>
          <w:rStyle w:val="FootnoteReference"/>
          <w:lang w:val="en-GB"/>
        </w:rPr>
        <w:footnoteReference w:id="3"/>
      </w:r>
      <w:r w:rsidRPr="00ED7294">
        <w:rPr>
          <w:lang w:val="en-GB"/>
        </w:rPr>
        <w:t xml:space="preserve"> specifying a guide to the generally accepted Software Engineering Body of Knowledge. The Guide to the Software Engineering Body of Knowledge (SWEBOK Guide) has been created through cooperation among several professional bodies and members of industry and is published by the IEEE Computer Society. The standard can be accessed freely from the IEEE Computer Society (http://www.computer.org/web/swebok/v3).</w:t>
      </w:r>
      <w:r w:rsidRPr="00ED7294">
        <w:rPr>
          <w:rStyle w:val="FootnoteReference"/>
          <w:lang w:val="en-GB"/>
        </w:rPr>
        <w:footnoteReference w:id="4"/>
      </w:r>
    </w:p>
    <w:p w14:paraId="77447503" w14:textId="77777777" w:rsidR="00182625" w:rsidRPr="00ED7294" w:rsidRDefault="00182625" w:rsidP="00182625">
      <w:pPr>
        <w:rPr>
          <w:lang w:val="en-GB"/>
        </w:rPr>
      </w:pPr>
    </w:p>
    <w:p w14:paraId="1849EB9A" w14:textId="23FCE745" w:rsidR="00182625" w:rsidRPr="00ED7294" w:rsidRDefault="00182625" w:rsidP="00182625">
      <w:pPr>
        <w:rPr>
          <w:lang w:val="en-GB"/>
        </w:rPr>
      </w:pPr>
      <w:r w:rsidRPr="00ED7294">
        <w:rPr>
          <w:lang w:val="en-GB"/>
        </w:rPr>
        <w:t xml:space="preserve">The published version of SWEBOK V3 has the following 15 knowledge areas (KAs) within the field of software engineering: and 7 additional disciplines are recognized as linked and providing important background knowledge that are beneficial for Software </w:t>
      </w:r>
      <w:r w:rsidR="00353901">
        <w:rPr>
          <w:lang w:val="en-GB"/>
        </w:rPr>
        <w:t>E</w:t>
      </w:r>
      <w:r w:rsidR="00353901" w:rsidRPr="00ED7294">
        <w:rPr>
          <w:lang w:val="en-GB"/>
        </w:rPr>
        <w:t>ngineering</w:t>
      </w:r>
      <w:r w:rsidRPr="00ED7294">
        <w:rPr>
          <w:lang w:val="en-GB"/>
        </w:rPr>
        <w:t>:</w:t>
      </w:r>
    </w:p>
    <w:p w14:paraId="66E041FE" w14:textId="77777777" w:rsidR="00182625" w:rsidRPr="00ED7294" w:rsidRDefault="00182625" w:rsidP="00182625">
      <w:pPr>
        <w:rPr>
          <w:lang w:val="en-GB"/>
        </w:rPr>
      </w:pPr>
    </w:p>
    <w:tbl>
      <w:tblPr>
        <w:tblW w:w="0" w:type="auto"/>
        <w:tblLook w:val="04A0" w:firstRow="1" w:lastRow="0" w:firstColumn="1" w:lastColumn="0" w:noHBand="0" w:noVBand="1"/>
      </w:tblPr>
      <w:tblGrid>
        <w:gridCol w:w="4531"/>
        <w:gridCol w:w="4531"/>
      </w:tblGrid>
      <w:tr w:rsidR="00182625" w:rsidRPr="00ED7294" w14:paraId="537F04A2" w14:textId="77777777" w:rsidTr="00B6294D">
        <w:tc>
          <w:tcPr>
            <w:tcW w:w="4531" w:type="dxa"/>
          </w:tcPr>
          <w:p w14:paraId="6F49A653" w14:textId="77777777" w:rsidR="00182625" w:rsidRPr="00ED7294" w:rsidRDefault="00182625" w:rsidP="00B6294D">
            <w:pPr>
              <w:rPr>
                <w:lang w:val="en-GB"/>
              </w:rPr>
            </w:pPr>
            <w:r w:rsidRPr="00ED7294">
              <w:rPr>
                <w:lang w:val="en-GB"/>
              </w:rPr>
              <w:t>SWEBOK Knowledge Areas</w:t>
            </w:r>
          </w:p>
        </w:tc>
        <w:tc>
          <w:tcPr>
            <w:tcW w:w="4531" w:type="dxa"/>
          </w:tcPr>
          <w:p w14:paraId="777EB8A8" w14:textId="77777777" w:rsidR="00182625" w:rsidRPr="00ED7294" w:rsidRDefault="00182625" w:rsidP="00B6294D">
            <w:pPr>
              <w:rPr>
                <w:lang w:val="en-GB"/>
              </w:rPr>
            </w:pPr>
            <w:r w:rsidRPr="00ED7294">
              <w:rPr>
                <w:lang w:val="en-GB"/>
              </w:rPr>
              <w:t>Additional linked disciplines</w:t>
            </w:r>
          </w:p>
        </w:tc>
      </w:tr>
      <w:tr w:rsidR="00182625" w:rsidRPr="00ED7294" w14:paraId="328FCE6A" w14:textId="77777777" w:rsidTr="00B6294D">
        <w:tc>
          <w:tcPr>
            <w:tcW w:w="4531" w:type="dxa"/>
          </w:tcPr>
          <w:p w14:paraId="4AE1A194" w14:textId="77777777" w:rsidR="00182625" w:rsidRPr="00ED7294" w:rsidRDefault="00182625" w:rsidP="00D9134A">
            <w:pPr>
              <w:pStyle w:val="ListParagraph"/>
              <w:numPr>
                <w:ilvl w:val="0"/>
                <w:numId w:val="25"/>
              </w:numPr>
              <w:jc w:val="both"/>
              <w:rPr>
                <w:lang w:val="en-GB"/>
              </w:rPr>
            </w:pPr>
            <w:r w:rsidRPr="00ED7294">
              <w:rPr>
                <w:lang w:val="en-GB"/>
              </w:rPr>
              <w:t>Software requirements</w:t>
            </w:r>
          </w:p>
          <w:p w14:paraId="4D0085BA" w14:textId="77777777" w:rsidR="00182625" w:rsidRPr="00ED7294" w:rsidRDefault="00182625" w:rsidP="00D9134A">
            <w:pPr>
              <w:pStyle w:val="ListParagraph"/>
              <w:numPr>
                <w:ilvl w:val="0"/>
                <w:numId w:val="25"/>
              </w:numPr>
              <w:jc w:val="both"/>
              <w:rPr>
                <w:lang w:val="en-GB"/>
              </w:rPr>
            </w:pPr>
            <w:r w:rsidRPr="00ED7294">
              <w:rPr>
                <w:lang w:val="en-GB"/>
              </w:rPr>
              <w:t>Software design</w:t>
            </w:r>
          </w:p>
          <w:p w14:paraId="28171E0B" w14:textId="77777777" w:rsidR="00182625" w:rsidRPr="00ED7294" w:rsidRDefault="00182625" w:rsidP="00D9134A">
            <w:pPr>
              <w:pStyle w:val="ListParagraph"/>
              <w:numPr>
                <w:ilvl w:val="0"/>
                <w:numId w:val="25"/>
              </w:numPr>
              <w:jc w:val="both"/>
              <w:rPr>
                <w:lang w:val="en-GB"/>
              </w:rPr>
            </w:pPr>
            <w:r w:rsidRPr="00ED7294">
              <w:rPr>
                <w:lang w:val="en-GB"/>
              </w:rPr>
              <w:t>Software construction</w:t>
            </w:r>
          </w:p>
          <w:p w14:paraId="19E84DF0" w14:textId="77777777" w:rsidR="00182625" w:rsidRPr="00ED7294" w:rsidRDefault="00182625" w:rsidP="00D9134A">
            <w:pPr>
              <w:pStyle w:val="ListParagraph"/>
              <w:numPr>
                <w:ilvl w:val="0"/>
                <w:numId w:val="25"/>
              </w:numPr>
              <w:jc w:val="both"/>
              <w:rPr>
                <w:lang w:val="en-GB"/>
              </w:rPr>
            </w:pPr>
            <w:r w:rsidRPr="00ED7294">
              <w:rPr>
                <w:lang w:val="en-GB"/>
              </w:rPr>
              <w:t>Software testing</w:t>
            </w:r>
          </w:p>
          <w:p w14:paraId="00029DAC" w14:textId="77777777" w:rsidR="00182625" w:rsidRPr="00ED7294" w:rsidRDefault="00182625" w:rsidP="00D9134A">
            <w:pPr>
              <w:pStyle w:val="ListParagraph"/>
              <w:numPr>
                <w:ilvl w:val="0"/>
                <w:numId w:val="25"/>
              </w:numPr>
              <w:jc w:val="both"/>
              <w:rPr>
                <w:lang w:val="en-GB"/>
              </w:rPr>
            </w:pPr>
            <w:r w:rsidRPr="00ED7294">
              <w:rPr>
                <w:lang w:val="en-GB"/>
              </w:rPr>
              <w:t>Software maintenance</w:t>
            </w:r>
          </w:p>
          <w:p w14:paraId="7F678CC6" w14:textId="77777777" w:rsidR="00182625" w:rsidRPr="00ED7294" w:rsidRDefault="00182625" w:rsidP="00D9134A">
            <w:pPr>
              <w:pStyle w:val="ListParagraph"/>
              <w:numPr>
                <w:ilvl w:val="0"/>
                <w:numId w:val="25"/>
              </w:numPr>
              <w:jc w:val="both"/>
              <w:rPr>
                <w:lang w:val="en-GB"/>
              </w:rPr>
            </w:pPr>
            <w:r w:rsidRPr="00ED7294">
              <w:rPr>
                <w:lang w:val="en-GB"/>
              </w:rPr>
              <w:t>Software configuration management</w:t>
            </w:r>
          </w:p>
          <w:p w14:paraId="42907819" w14:textId="77777777" w:rsidR="00182625" w:rsidRPr="00ED7294" w:rsidRDefault="00182625" w:rsidP="00D9134A">
            <w:pPr>
              <w:pStyle w:val="ListParagraph"/>
              <w:numPr>
                <w:ilvl w:val="0"/>
                <w:numId w:val="25"/>
              </w:numPr>
              <w:jc w:val="both"/>
              <w:rPr>
                <w:lang w:val="en-GB"/>
              </w:rPr>
            </w:pPr>
            <w:r w:rsidRPr="00ED7294">
              <w:rPr>
                <w:lang w:val="en-GB"/>
              </w:rPr>
              <w:t>Software engineering management</w:t>
            </w:r>
          </w:p>
          <w:p w14:paraId="3B5C3B90" w14:textId="77777777" w:rsidR="00182625" w:rsidRPr="00ED7294" w:rsidRDefault="00182625" w:rsidP="00D9134A">
            <w:pPr>
              <w:pStyle w:val="ListParagraph"/>
              <w:numPr>
                <w:ilvl w:val="0"/>
                <w:numId w:val="25"/>
              </w:numPr>
              <w:jc w:val="both"/>
              <w:rPr>
                <w:lang w:val="en-GB"/>
              </w:rPr>
            </w:pPr>
            <w:r w:rsidRPr="00ED7294">
              <w:rPr>
                <w:lang w:val="en-GB"/>
              </w:rPr>
              <w:t>Software engineering process</w:t>
            </w:r>
          </w:p>
          <w:p w14:paraId="5C65CD0A" w14:textId="77777777" w:rsidR="00182625" w:rsidRPr="00ED7294" w:rsidRDefault="00182625" w:rsidP="00D9134A">
            <w:pPr>
              <w:pStyle w:val="ListParagraph"/>
              <w:numPr>
                <w:ilvl w:val="0"/>
                <w:numId w:val="25"/>
              </w:numPr>
              <w:jc w:val="both"/>
              <w:rPr>
                <w:lang w:val="en-GB"/>
              </w:rPr>
            </w:pPr>
            <w:r w:rsidRPr="00ED7294">
              <w:rPr>
                <w:lang w:val="en-GB"/>
              </w:rPr>
              <w:t>Software engineering models and methods</w:t>
            </w:r>
          </w:p>
          <w:p w14:paraId="4877EEA5" w14:textId="77777777" w:rsidR="00182625" w:rsidRPr="00ED7294" w:rsidRDefault="00182625" w:rsidP="00D9134A">
            <w:pPr>
              <w:pStyle w:val="ListParagraph"/>
              <w:numPr>
                <w:ilvl w:val="0"/>
                <w:numId w:val="25"/>
              </w:numPr>
              <w:jc w:val="both"/>
              <w:rPr>
                <w:lang w:val="en-GB"/>
              </w:rPr>
            </w:pPr>
            <w:r w:rsidRPr="00ED7294">
              <w:rPr>
                <w:lang w:val="en-GB"/>
              </w:rPr>
              <w:t>Software quality</w:t>
            </w:r>
          </w:p>
          <w:p w14:paraId="3C0B0D01" w14:textId="77777777" w:rsidR="00182625" w:rsidRPr="00ED7294" w:rsidRDefault="00182625" w:rsidP="00D9134A">
            <w:pPr>
              <w:pStyle w:val="ListParagraph"/>
              <w:numPr>
                <w:ilvl w:val="0"/>
                <w:numId w:val="25"/>
              </w:numPr>
              <w:jc w:val="both"/>
              <w:rPr>
                <w:lang w:val="en-GB"/>
              </w:rPr>
            </w:pPr>
            <w:r w:rsidRPr="00ED7294">
              <w:rPr>
                <w:lang w:val="en-GB"/>
              </w:rPr>
              <w:t>Software engineering professional practice</w:t>
            </w:r>
          </w:p>
          <w:p w14:paraId="0EFEA9C5" w14:textId="77777777" w:rsidR="00182625" w:rsidRPr="00ED7294" w:rsidRDefault="00182625" w:rsidP="00D9134A">
            <w:pPr>
              <w:pStyle w:val="ListParagraph"/>
              <w:numPr>
                <w:ilvl w:val="0"/>
                <w:numId w:val="25"/>
              </w:numPr>
              <w:jc w:val="both"/>
              <w:rPr>
                <w:lang w:val="en-GB"/>
              </w:rPr>
            </w:pPr>
            <w:r w:rsidRPr="00ED7294">
              <w:rPr>
                <w:lang w:val="en-GB"/>
              </w:rPr>
              <w:t>Software engineering economics</w:t>
            </w:r>
          </w:p>
          <w:p w14:paraId="5AC3AC34" w14:textId="77777777" w:rsidR="00182625" w:rsidRPr="00ED7294" w:rsidRDefault="00182625" w:rsidP="00D9134A">
            <w:pPr>
              <w:pStyle w:val="ListParagraph"/>
              <w:numPr>
                <w:ilvl w:val="0"/>
                <w:numId w:val="25"/>
              </w:numPr>
              <w:jc w:val="both"/>
              <w:rPr>
                <w:lang w:val="en-GB"/>
              </w:rPr>
            </w:pPr>
            <w:r w:rsidRPr="00ED7294">
              <w:rPr>
                <w:lang w:val="en-GB"/>
              </w:rPr>
              <w:t>Computing foundations</w:t>
            </w:r>
          </w:p>
          <w:p w14:paraId="1FB2253A" w14:textId="77777777" w:rsidR="00182625" w:rsidRPr="00ED7294" w:rsidRDefault="00182625" w:rsidP="00D9134A">
            <w:pPr>
              <w:pStyle w:val="ListParagraph"/>
              <w:numPr>
                <w:ilvl w:val="0"/>
                <w:numId w:val="25"/>
              </w:numPr>
              <w:jc w:val="both"/>
              <w:rPr>
                <w:lang w:val="en-GB"/>
              </w:rPr>
            </w:pPr>
            <w:r w:rsidRPr="00ED7294">
              <w:rPr>
                <w:lang w:val="en-GB"/>
              </w:rPr>
              <w:t>Mathematical foundations</w:t>
            </w:r>
          </w:p>
          <w:p w14:paraId="104AEFD9" w14:textId="77777777" w:rsidR="00182625" w:rsidRPr="00ED7294" w:rsidRDefault="00182625" w:rsidP="00D9134A">
            <w:pPr>
              <w:pStyle w:val="ListParagraph"/>
              <w:numPr>
                <w:ilvl w:val="0"/>
                <w:numId w:val="25"/>
              </w:numPr>
              <w:jc w:val="both"/>
              <w:rPr>
                <w:lang w:val="en-GB"/>
              </w:rPr>
            </w:pPr>
            <w:r w:rsidRPr="00ED7294">
              <w:rPr>
                <w:lang w:val="en-GB"/>
              </w:rPr>
              <w:t>Engineering foundations</w:t>
            </w:r>
          </w:p>
          <w:p w14:paraId="25E02024" w14:textId="77777777" w:rsidR="00182625" w:rsidRPr="00ED7294" w:rsidRDefault="00182625" w:rsidP="00B6294D">
            <w:pPr>
              <w:rPr>
                <w:lang w:val="en-GB"/>
              </w:rPr>
            </w:pPr>
          </w:p>
        </w:tc>
        <w:tc>
          <w:tcPr>
            <w:tcW w:w="4531" w:type="dxa"/>
          </w:tcPr>
          <w:p w14:paraId="223DC36C" w14:textId="77777777" w:rsidR="00182625" w:rsidRPr="00ED7294" w:rsidRDefault="00182625" w:rsidP="00D9134A">
            <w:pPr>
              <w:pStyle w:val="ListParagraph"/>
              <w:numPr>
                <w:ilvl w:val="0"/>
                <w:numId w:val="25"/>
              </w:numPr>
              <w:jc w:val="both"/>
              <w:rPr>
                <w:lang w:val="en-GB"/>
              </w:rPr>
            </w:pPr>
            <w:r w:rsidRPr="00ED7294">
              <w:rPr>
                <w:lang w:val="en-GB"/>
              </w:rPr>
              <w:t>Computer engineering</w:t>
            </w:r>
          </w:p>
          <w:p w14:paraId="367EBE82" w14:textId="77777777" w:rsidR="00182625" w:rsidRPr="00ED7294" w:rsidRDefault="00182625" w:rsidP="00D9134A">
            <w:pPr>
              <w:pStyle w:val="ListParagraph"/>
              <w:numPr>
                <w:ilvl w:val="0"/>
                <w:numId w:val="25"/>
              </w:numPr>
              <w:jc w:val="both"/>
              <w:rPr>
                <w:lang w:val="en-GB"/>
              </w:rPr>
            </w:pPr>
            <w:r w:rsidRPr="00ED7294">
              <w:rPr>
                <w:lang w:val="en-GB"/>
              </w:rPr>
              <w:t>Systems engineering</w:t>
            </w:r>
          </w:p>
          <w:p w14:paraId="375F4483" w14:textId="77777777" w:rsidR="00182625" w:rsidRPr="00ED7294" w:rsidRDefault="00182625" w:rsidP="00D9134A">
            <w:pPr>
              <w:pStyle w:val="ListParagraph"/>
              <w:numPr>
                <w:ilvl w:val="0"/>
                <w:numId w:val="25"/>
              </w:numPr>
              <w:jc w:val="both"/>
              <w:rPr>
                <w:lang w:val="en-GB"/>
              </w:rPr>
            </w:pPr>
            <w:r w:rsidRPr="00ED7294">
              <w:rPr>
                <w:lang w:val="en-GB"/>
              </w:rPr>
              <w:t>Project management</w:t>
            </w:r>
          </w:p>
          <w:p w14:paraId="5CD433C6" w14:textId="77777777" w:rsidR="00182625" w:rsidRPr="00ED7294" w:rsidRDefault="00182625" w:rsidP="00D9134A">
            <w:pPr>
              <w:pStyle w:val="ListParagraph"/>
              <w:numPr>
                <w:ilvl w:val="0"/>
                <w:numId w:val="25"/>
              </w:numPr>
              <w:jc w:val="both"/>
              <w:rPr>
                <w:lang w:val="en-GB"/>
              </w:rPr>
            </w:pPr>
            <w:r w:rsidRPr="00ED7294">
              <w:rPr>
                <w:lang w:val="en-GB"/>
              </w:rPr>
              <w:t>Quality management</w:t>
            </w:r>
          </w:p>
          <w:p w14:paraId="53D31922" w14:textId="77777777" w:rsidR="00182625" w:rsidRPr="00ED7294" w:rsidRDefault="00182625" w:rsidP="00D9134A">
            <w:pPr>
              <w:pStyle w:val="ListParagraph"/>
              <w:numPr>
                <w:ilvl w:val="0"/>
                <w:numId w:val="25"/>
              </w:numPr>
              <w:jc w:val="both"/>
              <w:rPr>
                <w:lang w:val="en-GB"/>
              </w:rPr>
            </w:pPr>
            <w:r w:rsidRPr="00ED7294">
              <w:rPr>
                <w:lang w:val="en-GB"/>
              </w:rPr>
              <w:t>General management</w:t>
            </w:r>
          </w:p>
          <w:p w14:paraId="6477FDE6" w14:textId="77777777" w:rsidR="00182625" w:rsidRPr="00ED7294" w:rsidRDefault="00182625" w:rsidP="00D9134A">
            <w:pPr>
              <w:pStyle w:val="ListParagraph"/>
              <w:numPr>
                <w:ilvl w:val="0"/>
                <w:numId w:val="25"/>
              </w:numPr>
              <w:jc w:val="both"/>
              <w:rPr>
                <w:lang w:val="en-GB"/>
              </w:rPr>
            </w:pPr>
            <w:r w:rsidRPr="00ED7294">
              <w:rPr>
                <w:lang w:val="en-GB"/>
              </w:rPr>
              <w:t>Computer science</w:t>
            </w:r>
          </w:p>
          <w:p w14:paraId="6A544482" w14:textId="77777777" w:rsidR="00182625" w:rsidRPr="00ED7294" w:rsidRDefault="00182625" w:rsidP="00D9134A">
            <w:pPr>
              <w:pStyle w:val="ListParagraph"/>
              <w:numPr>
                <w:ilvl w:val="0"/>
                <w:numId w:val="25"/>
              </w:numPr>
              <w:jc w:val="both"/>
              <w:rPr>
                <w:lang w:val="en-GB"/>
              </w:rPr>
            </w:pPr>
            <w:r w:rsidRPr="00ED7294">
              <w:rPr>
                <w:lang w:val="en-GB"/>
              </w:rPr>
              <w:t>Mathematics</w:t>
            </w:r>
          </w:p>
          <w:p w14:paraId="3DD514E8" w14:textId="77777777" w:rsidR="00182625" w:rsidRPr="00ED7294" w:rsidRDefault="00182625" w:rsidP="00B6294D">
            <w:pPr>
              <w:rPr>
                <w:lang w:val="en-GB"/>
              </w:rPr>
            </w:pPr>
          </w:p>
        </w:tc>
      </w:tr>
    </w:tbl>
    <w:p w14:paraId="51EE92F2" w14:textId="77777777" w:rsidR="00182625" w:rsidRPr="00ED7294" w:rsidRDefault="00182625" w:rsidP="00182625">
      <w:pPr>
        <w:rPr>
          <w:lang w:val="en-GB"/>
        </w:rPr>
      </w:pPr>
    </w:p>
    <w:p w14:paraId="488830F8" w14:textId="77777777" w:rsidR="00182625" w:rsidRPr="00ED7294" w:rsidRDefault="00182625" w:rsidP="00B817A9">
      <w:pPr>
        <w:pStyle w:val="Heading2"/>
        <w:rPr>
          <w:lang w:val="en-GB"/>
        </w:rPr>
      </w:pPr>
      <w:bookmarkStart w:id="18" w:name="_Toc444586578"/>
      <w:bookmarkStart w:id="19" w:name="_Toc524476399"/>
      <w:r w:rsidRPr="00ED7294">
        <w:rPr>
          <w:lang w:val="en-GB"/>
        </w:rPr>
        <w:t>Business Analysis Body of Knowledge</w:t>
      </w:r>
      <w:r w:rsidRPr="00ED7294">
        <w:rPr>
          <w:sz w:val="17"/>
          <w:szCs w:val="17"/>
          <w:vertAlign w:val="superscript"/>
          <w:lang w:val="en-GB"/>
        </w:rPr>
        <w:t xml:space="preserve"> </w:t>
      </w:r>
      <w:r w:rsidRPr="00ED7294">
        <w:rPr>
          <w:lang w:val="en-GB"/>
        </w:rPr>
        <w:t>(BABOK)</w:t>
      </w:r>
      <w:bookmarkEnd w:id="18"/>
      <w:bookmarkEnd w:id="19"/>
    </w:p>
    <w:p w14:paraId="2BCB78E1" w14:textId="77777777" w:rsidR="00182625" w:rsidRPr="00ED7294" w:rsidRDefault="00182625" w:rsidP="00182625">
      <w:pPr>
        <w:rPr>
          <w:lang w:val="en-GB"/>
        </w:rPr>
      </w:pPr>
      <w:r w:rsidRPr="00ED7294">
        <w:rPr>
          <w:i/>
          <w:iCs/>
          <w:lang w:val="en-GB"/>
        </w:rPr>
        <w:t>BABOK</w:t>
      </w:r>
      <w:r w:rsidRPr="00ED7294">
        <w:rPr>
          <w:i/>
          <w:iCs/>
          <w:vertAlign w:val="superscript"/>
          <w:lang w:val="en-GB"/>
        </w:rPr>
        <w:t xml:space="preserve"> </w:t>
      </w:r>
      <w:r w:rsidRPr="00ED7294">
        <w:rPr>
          <w:i/>
          <w:iCs/>
          <w:lang w:val="en-GB"/>
        </w:rPr>
        <w:t>Guide</w:t>
      </w:r>
      <w:r w:rsidRPr="00ED7294">
        <w:rPr>
          <w:lang w:val="en-GB"/>
        </w:rPr>
        <w:t xml:space="preserve"> was first published by International Institute of Business Analysis (IIBA) as a draft document version 1.4, in October 2005, for consultation with the wider business analysis and project management community, to document and standardize generally accepted business analysis practices. Current version 3 was released in April 2015.</w:t>
      </w:r>
    </w:p>
    <w:p w14:paraId="37E920F6" w14:textId="77777777" w:rsidR="00182625" w:rsidRPr="00ED7294" w:rsidRDefault="00182625" w:rsidP="00182625">
      <w:pPr>
        <w:rPr>
          <w:lang w:val="en-GB"/>
        </w:rPr>
      </w:pPr>
    </w:p>
    <w:p w14:paraId="05A25350" w14:textId="77777777" w:rsidR="00182625" w:rsidRPr="00ED7294" w:rsidRDefault="00182625" w:rsidP="00182625">
      <w:pPr>
        <w:rPr>
          <w:sz w:val="21"/>
          <w:szCs w:val="21"/>
          <w:lang w:val="en-GB"/>
        </w:rPr>
      </w:pPr>
      <w:r w:rsidRPr="005B0B3F">
        <w:rPr>
          <w:bCs/>
          <w:iCs/>
          <w:sz w:val="21"/>
          <w:szCs w:val="21"/>
          <w:lang w:val="en-GB"/>
        </w:rPr>
        <w:t xml:space="preserve">The </w:t>
      </w:r>
      <w:r w:rsidRPr="008971F5">
        <w:rPr>
          <w:lang w:val="en-GB"/>
        </w:rPr>
        <w:t>Business Analysis Body of Knowledge</w:t>
      </w:r>
      <w:r w:rsidRPr="005B0B3F">
        <w:rPr>
          <w:bCs/>
          <w:iCs/>
          <w:sz w:val="21"/>
          <w:szCs w:val="21"/>
          <w:lang w:val="en-GB"/>
        </w:rPr>
        <w:t xml:space="preserve"> provides interesting example of business oriented body of knowledge that covers important for Data Science knowledge domain. BABOK is published in a Guide to the Business Analysis Body of Knowledge</w:t>
      </w:r>
      <w:r w:rsidRPr="005B0B3F">
        <w:rPr>
          <w:bCs/>
          <w:iCs/>
          <w:vertAlign w:val="superscript"/>
          <w:lang w:val="en-GB"/>
        </w:rPr>
        <w:t xml:space="preserve"> </w:t>
      </w:r>
      <w:r w:rsidRPr="008971F5">
        <w:rPr>
          <w:sz w:val="21"/>
          <w:szCs w:val="21"/>
          <w:lang w:val="en-GB"/>
        </w:rPr>
        <w:t>(</w:t>
      </w:r>
      <w:r w:rsidRPr="005B0B3F">
        <w:rPr>
          <w:bCs/>
          <w:iCs/>
          <w:sz w:val="21"/>
          <w:szCs w:val="21"/>
          <w:lang w:val="en-GB"/>
        </w:rPr>
        <w:t>BABOK</w:t>
      </w:r>
      <w:r w:rsidRPr="005B0B3F">
        <w:rPr>
          <w:bCs/>
          <w:iCs/>
          <w:vertAlign w:val="superscript"/>
          <w:lang w:val="en-GB"/>
        </w:rPr>
        <w:t xml:space="preserve"> </w:t>
      </w:r>
      <w:r w:rsidRPr="005B0B3F">
        <w:rPr>
          <w:bCs/>
          <w:iCs/>
          <w:sz w:val="21"/>
          <w:szCs w:val="21"/>
          <w:lang w:val="en-GB"/>
        </w:rPr>
        <w:t>Guide</w:t>
      </w:r>
      <w:r w:rsidRPr="008971F5">
        <w:rPr>
          <w:sz w:val="21"/>
          <w:szCs w:val="21"/>
          <w:lang w:val="en-GB"/>
        </w:rPr>
        <w:t>). It is the globally recognized standard for the practice of business analysis.</w:t>
      </w:r>
      <w:r w:rsidRPr="005B0B3F">
        <w:rPr>
          <w:iCs/>
          <w:sz w:val="21"/>
          <w:szCs w:val="21"/>
          <w:lang w:val="en-GB"/>
        </w:rPr>
        <w:t xml:space="preserve"> BABOK</w:t>
      </w:r>
      <w:r w:rsidRPr="005B0B3F">
        <w:rPr>
          <w:iCs/>
          <w:vertAlign w:val="superscript"/>
          <w:lang w:val="en-GB"/>
        </w:rPr>
        <w:t xml:space="preserve"> </w:t>
      </w:r>
      <w:r w:rsidRPr="005B0B3F">
        <w:rPr>
          <w:iCs/>
          <w:sz w:val="21"/>
          <w:szCs w:val="21"/>
          <w:lang w:val="en-GB"/>
        </w:rPr>
        <w:t>Guide</w:t>
      </w:r>
      <w:r w:rsidRPr="008971F5">
        <w:rPr>
          <w:sz w:val="21"/>
          <w:szCs w:val="21"/>
          <w:lang w:val="en-GB"/>
        </w:rPr>
        <w:t xml:space="preserve"> reflects the collective knowledge of the business analysis community and presents the most widely accepted business analysis practices</w:t>
      </w:r>
      <w:r w:rsidRPr="00ED7294">
        <w:rPr>
          <w:sz w:val="21"/>
          <w:szCs w:val="21"/>
          <w:lang w:val="en-GB"/>
        </w:rPr>
        <w:t>.</w:t>
      </w:r>
    </w:p>
    <w:p w14:paraId="3F62E4A7" w14:textId="77777777" w:rsidR="00182625" w:rsidRPr="00ED7294" w:rsidRDefault="00182625" w:rsidP="00182625">
      <w:pPr>
        <w:rPr>
          <w:sz w:val="21"/>
          <w:szCs w:val="21"/>
          <w:lang w:val="en-GB"/>
        </w:rPr>
      </w:pPr>
    </w:p>
    <w:p w14:paraId="4FEAA42C" w14:textId="77777777" w:rsidR="00182625" w:rsidRPr="008971F5" w:rsidRDefault="00182625" w:rsidP="00182625">
      <w:pPr>
        <w:rPr>
          <w:sz w:val="21"/>
          <w:szCs w:val="21"/>
          <w:lang w:val="en-GB"/>
        </w:rPr>
      </w:pPr>
      <w:r w:rsidRPr="005B0B3F">
        <w:rPr>
          <w:iCs/>
          <w:sz w:val="21"/>
          <w:szCs w:val="21"/>
          <w:lang w:val="en-GB"/>
        </w:rPr>
        <w:t>BABOK</w:t>
      </w:r>
      <w:r w:rsidRPr="005B0B3F">
        <w:rPr>
          <w:iCs/>
          <w:vertAlign w:val="superscript"/>
          <w:lang w:val="en-GB"/>
        </w:rPr>
        <w:t xml:space="preserve"> </w:t>
      </w:r>
      <w:r w:rsidRPr="005B0B3F">
        <w:rPr>
          <w:iCs/>
          <w:sz w:val="21"/>
          <w:szCs w:val="21"/>
          <w:lang w:val="en-GB"/>
        </w:rPr>
        <w:t>Guide</w:t>
      </w:r>
      <w:r w:rsidRPr="008971F5">
        <w:rPr>
          <w:sz w:val="21"/>
          <w:szCs w:val="21"/>
          <w:lang w:val="en-GB"/>
        </w:rPr>
        <w:t xml:space="preserve"> recognizes and reflects the fact that business analysis is continually evolving and is practiced in a wide variety of forms and contexts. It defines the skills, knowledge, and competencies required to perform business analysis effectively. It does not describe the processes that people will follow to do business analysis.</w:t>
      </w:r>
    </w:p>
    <w:p w14:paraId="77A90D17" w14:textId="77777777" w:rsidR="00182625" w:rsidRPr="005B0B3F" w:rsidRDefault="00182625" w:rsidP="00182625">
      <w:pPr>
        <w:rPr>
          <w:iCs/>
          <w:sz w:val="21"/>
          <w:szCs w:val="21"/>
          <w:lang w:val="en-GB"/>
        </w:rPr>
      </w:pPr>
    </w:p>
    <w:p w14:paraId="2B6814C8" w14:textId="77777777" w:rsidR="00182625" w:rsidRPr="008971F5" w:rsidRDefault="00182625" w:rsidP="00182625">
      <w:pPr>
        <w:rPr>
          <w:sz w:val="21"/>
          <w:szCs w:val="21"/>
          <w:lang w:val="en-GB"/>
        </w:rPr>
      </w:pPr>
      <w:r w:rsidRPr="005B0B3F">
        <w:rPr>
          <w:iCs/>
          <w:sz w:val="21"/>
          <w:szCs w:val="21"/>
          <w:lang w:val="en-GB"/>
        </w:rPr>
        <w:t>BABOK</w:t>
      </w:r>
      <w:r w:rsidRPr="005B0B3F">
        <w:rPr>
          <w:iCs/>
          <w:vertAlign w:val="superscript"/>
          <w:lang w:val="en-GB"/>
        </w:rPr>
        <w:t xml:space="preserve"> </w:t>
      </w:r>
      <w:r w:rsidRPr="005B0B3F">
        <w:rPr>
          <w:iCs/>
          <w:sz w:val="21"/>
          <w:szCs w:val="21"/>
          <w:lang w:val="en-GB"/>
        </w:rPr>
        <w:t>Guide</w:t>
      </w:r>
      <w:r w:rsidRPr="008971F5">
        <w:rPr>
          <w:sz w:val="21"/>
          <w:szCs w:val="21"/>
          <w:lang w:val="en-GB"/>
        </w:rPr>
        <w:t xml:space="preserve"> includes chapters on:</w:t>
      </w:r>
    </w:p>
    <w:p w14:paraId="52F20603" w14:textId="77777777" w:rsidR="00182625" w:rsidRPr="00ED7294" w:rsidRDefault="00182625" w:rsidP="00D9134A">
      <w:pPr>
        <w:pStyle w:val="ListParagraph"/>
        <w:numPr>
          <w:ilvl w:val="0"/>
          <w:numId w:val="23"/>
        </w:numPr>
        <w:jc w:val="both"/>
        <w:rPr>
          <w:lang w:val="en-GB"/>
        </w:rPr>
      </w:pPr>
      <w:r w:rsidRPr="00ED7294">
        <w:rPr>
          <w:lang w:val="en-GB"/>
        </w:rPr>
        <w:t>Business Analysis Key Concepts: define important terms that are the foundation of the practice of business analysis.</w:t>
      </w:r>
    </w:p>
    <w:p w14:paraId="29DD7443" w14:textId="77777777" w:rsidR="00182625" w:rsidRPr="00ED7294" w:rsidRDefault="00182625" w:rsidP="00D9134A">
      <w:pPr>
        <w:pStyle w:val="ListParagraph"/>
        <w:numPr>
          <w:ilvl w:val="0"/>
          <w:numId w:val="23"/>
        </w:numPr>
        <w:jc w:val="both"/>
        <w:rPr>
          <w:lang w:val="en-GB"/>
        </w:rPr>
      </w:pPr>
      <w:r w:rsidRPr="00ED7294">
        <w:rPr>
          <w:lang w:val="en-GB"/>
        </w:rPr>
        <w:t xml:space="preserve">Knowledge Areas: represents the core content of </w:t>
      </w:r>
      <w:r w:rsidRPr="00ED7294">
        <w:rPr>
          <w:i/>
          <w:iCs/>
          <w:lang w:val="en-GB"/>
        </w:rPr>
        <w:t>BABOK</w:t>
      </w:r>
      <w:r w:rsidRPr="00ED7294">
        <w:rPr>
          <w:i/>
          <w:iCs/>
          <w:sz w:val="17"/>
          <w:szCs w:val="17"/>
          <w:vertAlign w:val="superscript"/>
          <w:lang w:val="en-GB"/>
        </w:rPr>
        <w:t xml:space="preserve"> </w:t>
      </w:r>
      <w:r w:rsidRPr="00ED7294">
        <w:rPr>
          <w:i/>
          <w:iCs/>
          <w:lang w:val="en-GB"/>
        </w:rPr>
        <w:t>Guide</w:t>
      </w:r>
      <w:r w:rsidRPr="00ED7294">
        <w:rPr>
          <w:lang w:val="en-GB"/>
        </w:rPr>
        <w:t> and contain the business analysis tasks that are used to perform business analysis.</w:t>
      </w:r>
    </w:p>
    <w:p w14:paraId="2FC1F9A5" w14:textId="77777777" w:rsidR="00182625" w:rsidRPr="00ED7294" w:rsidRDefault="00182625" w:rsidP="00D9134A">
      <w:pPr>
        <w:pStyle w:val="ListParagraph"/>
        <w:numPr>
          <w:ilvl w:val="0"/>
          <w:numId w:val="23"/>
        </w:numPr>
        <w:jc w:val="both"/>
        <w:rPr>
          <w:lang w:val="en-GB"/>
        </w:rPr>
      </w:pPr>
      <w:r w:rsidRPr="00ED7294">
        <w:rPr>
          <w:lang w:val="en-GB"/>
        </w:rPr>
        <w:t>Underlying Competencies: describes the behaviours, characteristics, knowledge, and personal qualities that help business analysts be effective in their job.</w:t>
      </w:r>
    </w:p>
    <w:p w14:paraId="3F92F779" w14:textId="77777777" w:rsidR="00182625" w:rsidRPr="00ED7294" w:rsidRDefault="00182625" w:rsidP="00D9134A">
      <w:pPr>
        <w:pStyle w:val="ListParagraph"/>
        <w:numPr>
          <w:ilvl w:val="0"/>
          <w:numId w:val="23"/>
        </w:numPr>
        <w:jc w:val="both"/>
        <w:rPr>
          <w:lang w:val="en-GB"/>
        </w:rPr>
      </w:pPr>
      <w:r w:rsidRPr="00ED7294">
        <w:rPr>
          <w:lang w:val="en-GB"/>
        </w:rPr>
        <w:t>Techniques: describes 50 of the most common techniques used by business analysts.</w:t>
      </w:r>
    </w:p>
    <w:p w14:paraId="042CB035" w14:textId="77777777" w:rsidR="00182625" w:rsidRPr="00ED7294" w:rsidRDefault="00182625" w:rsidP="00D9134A">
      <w:pPr>
        <w:pStyle w:val="ListParagraph"/>
        <w:numPr>
          <w:ilvl w:val="0"/>
          <w:numId w:val="23"/>
        </w:numPr>
        <w:jc w:val="both"/>
        <w:rPr>
          <w:lang w:val="en-GB"/>
        </w:rPr>
      </w:pPr>
      <w:r w:rsidRPr="00ED7294">
        <w:rPr>
          <w:lang w:val="en-GB"/>
        </w:rPr>
        <w:t>Perspectives (new to version 3): describes 5 different views of business analysis (Agile, Business Intelligence, Information Technology, Business Architecture, and Business Process Management).</w:t>
      </w:r>
    </w:p>
    <w:p w14:paraId="41708D2A" w14:textId="77777777" w:rsidR="00182625" w:rsidRPr="008971F5" w:rsidRDefault="00182625" w:rsidP="00182625">
      <w:pPr>
        <w:rPr>
          <w:lang w:val="en-GB"/>
        </w:rPr>
      </w:pPr>
    </w:p>
    <w:p w14:paraId="15E448AC" w14:textId="2C59E77A" w:rsidR="00182625" w:rsidRPr="008971F5" w:rsidRDefault="00182625" w:rsidP="00182625">
      <w:pPr>
        <w:rPr>
          <w:lang w:val="en-GB"/>
        </w:rPr>
      </w:pPr>
      <w:r w:rsidRPr="005B0B3F">
        <w:rPr>
          <w:iCs/>
          <w:lang w:val="en-GB"/>
        </w:rPr>
        <w:t>BABOK</w:t>
      </w:r>
      <w:r w:rsidRPr="005B0B3F">
        <w:rPr>
          <w:iCs/>
          <w:sz w:val="17"/>
          <w:szCs w:val="17"/>
          <w:vertAlign w:val="superscript"/>
          <w:lang w:val="en-GB"/>
        </w:rPr>
        <w:t xml:space="preserve"> </w:t>
      </w:r>
      <w:r w:rsidRPr="005B0B3F">
        <w:rPr>
          <w:iCs/>
          <w:lang w:val="en-GB"/>
        </w:rPr>
        <w:t>Guide</w:t>
      </w:r>
      <w:r w:rsidRPr="008971F5">
        <w:rPr>
          <w:lang w:val="en-GB"/>
        </w:rPr>
        <w:t xml:space="preserve"> organi</w:t>
      </w:r>
      <w:r w:rsidR="00F76F23">
        <w:rPr>
          <w:lang w:val="en-GB"/>
        </w:rPr>
        <w:t>s</w:t>
      </w:r>
      <w:r w:rsidRPr="008971F5">
        <w:rPr>
          <w:lang w:val="en-GB"/>
        </w:rPr>
        <w:t xml:space="preserve">es business analysis tasks within 6 knowledge areas. The knowledge areas logically organize tasks but do not specify a sequence, process, or methodology. Each task describes the typical knowledge, skills, deliverables, and techniques that the business analyst requires to be able to perform those tasks competently. </w:t>
      </w:r>
    </w:p>
    <w:p w14:paraId="71C49BBD" w14:textId="77777777" w:rsidR="00182625" w:rsidRPr="005B0B3F" w:rsidRDefault="00182625" w:rsidP="00182625">
      <w:pPr>
        <w:rPr>
          <w:lang w:val="en-GB"/>
        </w:rPr>
      </w:pPr>
    </w:p>
    <w:p w14:paraId="1E9796C7" w14:textId="77777777" w:rsidR="00182625" w:rsidRPr="008971F5" w:rsidRDefault="00182625" w:rsidP="00182625">
      <w:pPr>
        <w:rPr>
          <w:lang w:val="en-GB"/>
        </w:rPr>
      </w:pPr>
      <w:r w:rsidRPr="005B0B3F">
        <w:rPr>
          <w:lang w:val="en-GB"/>
        </w:rPr>
        <w:t xml:space="preserve">The following knowledge areas of </w:t>
      </w:r>
      <w:r w:rsidRPr="005B0B3F">
        <w:rPr>
          <w:iCs/>
          <w:lang w:val="en-GB"/>
        </w:rPr>
        <w:t>BABOK</w:t>
      </w:r>
      <w:r w:rsidRPr="005B0B3F">
        <w:rPr>
          <w:iCs/>
          <w:sz w:val="17"/>
          <w:szCs w:val="17"/>
          <w:vertAlign w:val="superscript"/>
          <w:lang w:val="en-GB"/>
        </w:rPr>
        <w:t xml:space="preserve"> </w:t>
      </w:r>
      <w:r w:rsidRPr="005B0B3F">
        <w:rPr>
          <w:iCs/>
          <w:lang w:val="en-GB"/>
        </w:rPr>
        <w:t>Guid</w:t>
      </w:r>
      <w:r w:rsidRPr="008971F5">
        <w:rPr>
          <w:lang w:val="en-GB"/>
        </w:rPr>
        <w:t>e are defined:</w:t>
      </w:r>
    </w:p>
    <w:p w14:paraId="3880002C" w14:textId="77777777" w:rsidR="00182625" w:rsidRPr="00ED7294" w:rsidRDefault="00182625" w:rsidP="00D9134A">
      <w:pPr>
        <w:pStyle w:val="ListParagraph"/>
        <w:numPr>
          <w:ilvl w:val="0"/>
          <w:numId w:val="24"/>
        </w:numPr>
        <w:jc w:val="both"/>
        <w:rPr>
          <w:lang w:val="en-GB"/>
        </w:rPr>
      </w:pPr>
      <w:r w:rsidRPr="00ED7294">
        <w:rPr>
          <w:bCs/>
          <w:lang w:val="en-GB"/>
        </w:rPr>
        <w:t>Business Analysis Planning and Monitoring:</w:t>
      </w:r>
      <w:r w:rsidRPr="00ED7294">
        <w:rPr>
          <w:lang w:val="en-GB"/>
        </w:rPr>
        <w:t xml:space="preserve"> describes the tasks used to organize and coordinate business analysis efforts.</w:t>
      </w:r>
    </w:p>
    <w:p w14:paraId="21937473" w14:textId="77777777" w:rsidR="00182625" w:rsidRPr="00ED7294" w:rsidRDefault="00182625" w:rsidP="00D9134A">
      <w:pPr>
        <w:pStyle w:val="ListParagraph"/>
        <w:numPr>
          <w:ilvl w:val="0"/>
          <w:numId w:val="24"/>
        </w:numPr>
        <w:jc w:val="both"/>
        <w:rPr>
          <w:lang w:val="en-GB"/>
        </w:rPr>
      </w:pPr>
      <w:r w:rsidRPr="00ED7294">
        <w:rPr>
          <w:bCs/>
          <w:lang w:val="en-GB"/>
        </w:rPr>
        <w:t>Elicitation and Collaboration:</w:t>
      </w:r>
      <w:r w:rsidRPr="00ED7294">
        <w:rPr>
          <w:lang w:val="en-GB"/>
        </w:rPr>
        <w:t xml:space="preserve"> describes the tasks used to prepare for and conduct elicitation activities and confirm the results.</w:t>
      </w:r>
    </w:p>
    <w:p w14:paraId="30E718CD" w14:textId="77777777" w:rsidR="00182625" w:rsidRPr="00ED7294" w:rsidRDefault="00182625" w:rsidP="00D9134A">
      <w:pPr>
        <w:pStyle w:val="ListParagraph"/>
        <w:numPr>
          <w:ilvl w:val="0"/>
          <w:numId w:val="24"/>
        </w:numPr>
        <w:jc w:val="both"/>
        <w:rPr>
          <w:lang w:val="en-GB"/>
        </w:rPr>
      </w:pPr>
      <w:r w:rsidRPr="00ED7294">
        <w:rPr>
          <w:bCs/>
          <w:lang w:val="en-GB"/>
        </w:rPr>
        <w:t>Requirements Life Cycle Management:</w:t>
      </w:r>
      <w:r w:rsidRPr="00ED7294">
        <w:rPr>
          <w:lang w:val="en-GB"/>
        </w:rPr>
        <w:t xml:space="preserve"> describes the tasks used to manage and maintain requirements and design information from inception to retirement.</w:t>
      </w:r>
    </w:p>
    <w:p w14:paraId="2CAF2CB7" w14:textId="77777777" w:rsidR="00182625" w:rsidRPr="00ED7294" w:rsidRDefault="00182625" w:rsidP="00D9134A">
      <w:pPr>
        <w:pStyle w:val="ListParagraph"/>
        <w:numPr>
          <w:ilvl w:val="0"/>
          <w:numId w:val="24"/>
        </w:numPr>
        <w:jc w:val="both"/>
        <w:rPr>
          <w:lang w:val="en-GB"/>
        </w:rPr>
      </w:pPr>
      <w:r w:rsidRPr="00ED7294">
        <w:rPr>
          <w:bCs/>
          <w:lang w:val="en-GB"/>
        </w:rPr>
        <w:t>Strategy Analysis:</w:t>
      </w:r>
      <w:r w:rsidRPr="00ED7294">
        <w:rPr>
          <w:lang w:val="en-GB"/>
        </w:rPr>
        <w:t xml:space="preserve"> describes the tasks used to identify the business need, address that need, and align the change strategy within the enterprise.</w:t>
      </w:r>
    </w:p>
    <w:p w14:paraId="575343D1" w14:textId="77777777" w:rsidR="00182625" w:rsidRPr="00ED7294" w:rsidRDefault="00182625" w:rsidP="00D9134A">
      <w:pPr>
        <w:pStyle w:val="ListParagraph"/>
        <w:numPr>
          <w:ilvl w:val="0"/>
          <w:numId w:val="24"/>
        </w:numPr>
        <w:jc w:val="both"/>
        <w:rPr>
          <w:lang w:val="en-GB"/>
        </w:rPr>
      </w:pPr>
      <w:r w:rsidRPr="00ED7294">
        <w:rPr>
          <w:bCs/>
          <w:lang w:val="en-GB"/>
        </w:rPr>
        <w:t>Requirements Analysis and Design Definition:</w:t>
      </w:r>
      <w:r w:rsidRPr="00ED7294">
        <w:rPr>
          <w:lang w:val="en-GB"/>
        </w:rPr>
        <w:t xml:space="preserve"> describes the tasks used to organize requirements, specify and model requirements and designs, validate and verify information, identify solution options, and estimate the potential value that could be realized.</w:t>
      </w:r>
    </w:p>
    <w:p w14:paraId="305D92E0" w14:textId="77777777" w:rsidR="00182625" w:rsidRPr="00ED7294" w:rsidRDefault="00182625" w:rsidP="00D9134A">
      <w:pPr>
        <w:pStyle w:val="ListParagraph"/>
        <w:numPr>
          <w:ilvl w:val="0"/>
          <w:numId w:val="24"/>
        </w:numPr>
        <w:jc w:val="both"/>
        <w:rPr>
          <w:lang w:val="en-GB"/>
        </w:rPr>
      </w:pPr>
      <w:r w:rsidRPr="00ED7294">
        <w:rPr>
          <w:bCs/>
          <w:lang w:val="en-GB"/>
        </w:rPr>
        <w:t>Solution Evaluation:</w:t>
      </w:r>
      <w:r w:rsidRPr="00ED7294">
        <w:rPr>
          <w:lang w:val="en-GB"/>
        </w:rPr>
        <w:t xml:space="preserve"> describes the tasks used to assess the performance of and value delivered by a solution and to recommend improvements on increasing value.</w:t>
      </w:r>
    </w:p>
    <w:p w14:paraId="10D86F13" w14:textId="77777777" w:rsidR="00182625" w:rsidRPr="00ED7294" w:rsidRDefault="00182625" w:rsidP="00182625">
      <w:pPr>
        <w:rPr>
          <w:lang w:val="en-GB"/>
        </w:rPr>
      </w:pPr>
    </w:p>
    <w:p w14:paraId="5A29DB41" w14:textId="0E930729" w:rsidR="00182625" w:rsidRPr="00ED7294" w:rsidRDefault="00182625" w:rsidP="00182625">
      <w:pPr>
        <w:rPr>
          <w:lang w:val="en-GB"/>
        </w:rPr>
      </w:pPr>
      <w:r w:rsidRPr="00ED7294">
        <w:rPr>
          <w:lang w:val="en-GB"/>
        </w:rPr>
        <w:t xml:space="preserve">BABOK knowledge areas organisation by tasks allows easy linking to Business Analysis competences what </w:t>
      </w:r>
      <w:r w:rsidR="007B3509">
        <w:rPr>
          <w:lang w:val="en-GB"/>
        </w:rPr>
        <w:t xml:space="preserve">approach </w:t>
      </w:r>
      <w:r w:rsidRPr="00ED7294">
        <w:rPr>
          <w:lang w:val="en-GB"/>
        </w:rPr>
        <w:t xml:space="preserve">can be </w:t>
      </w:r>
      <w:r w:rsidR="007B3509">
        <w:rPr>
          <w:lang w:val="en-GB"/>
        </w:rPr>
        <w:t>us</w:t>
      </w:r>
      <w:r w:rsidR="007B3509" w:rsidRPr="00ED7294">
        <w:rPr>
          <w:lang w:val="en-GB"/>
        </w:rPr>
        <w:t xml:space="preserve">ed </w:t>
      </w:r>
      <w:r w:rsidRPr="00ED7294">
        <w:rPr>
          <w:lang w:val="en-GB"/>
        </w:rPr>
        <w:t>in the intended DS-BoK.</w:t>
      </w:r>
    </w:p>
    <w:p w14:paraId="12CD4507" w14:textId="77777777" w:rsidR="00182625" w:rsidRPr="00ED7294" w:rsidRDefault="00182625" w:rsidP="00182625">
      <w:pPr>
        <w:rPr>
          <w:lang w:val="en-GB"/>
        </w:rPr>
      </w:pPr>
    </w:p>
    <w:p w14:paraId="67DDCD0C" w14:textId="77777777" w:rsidR="00182625" w:rsidRPr="00ED7294" w:rsidRDefault="00182625" w:rsidP="00B817A9">
      <w:pPr>
        <w:pStyle w:val="Heading2"/>
        <w:rPr>
          <w:lang w:val="en-GB"/>
        </w:rPr>
      </w:pPr>
      <w:bookmarkStart w:id="20" w:name="_Toc444586579"/>
      <w:bookmarkStart w:id="21" w:name="_Toc524476400"/>
      <w:r w:rsidRPr="00ED7294">
        <w:rPr>
          <w:lang w:val="en-GB"/>
        </w:rPr>
        <w:t>Data Management Body of Knowledge (DM-BoK) by DAMAI</w:t>
      </w:r>
      <w:bookmarkEnd w:id="20"/>
      <w:bookmarkEnd w:id="21"/>
      <w:r w:rsidRPr="00ED7294">
        <w:rPr>
          <w:lang w:val="en-GB"/>
        </w:rPr>
        <w:t xml:space="preserve"> </w:t>
      </w:r>
    </w:p>
    <w:p w14:paraId="43102558" w14:textId="77777777" w:rsidR="00182625" w:rsidRPr="00ED7294" w:rsidRDefault="00182625" w:rsidP="00182625">
      <w:pPr>
        <w:rPr>
          <w:lang w:val="en-GB"/>
        </w:rPr>
      </w:pPr>
      <w:r w:rsidRPr="00ED7294">
        <w:rPr>
          <w:lang w:val="en-GB"/>
        </w:rPr>
        <w:t>The Data Management Association International (DAMAI) has been founded in 1988 in US with the aim: (i) to provide a non-profit, vendor-independent association where data professionals can go for help and assistance; (ii) to provide the best practice resources such as the DM-BoK and DM Dictionary of Terms; (iii) to create a trusted environment for DM professionals to collaborate and communicate.</w:t>
      </w:r>
    </w:p>
    <w:p w14:paraId="5D756E98" w14:textId="77777777" w:rsidR="00182625" w:rsidRPr="00ED7294" w:rsidRDefault="00182625" w:rsidP="00182625">
      <w:pPr>
        <w:rPr>
          <w:lang w:val="en-GB"/>
        </w:rPr>
      </w:pPr>
    </w:p>
    <w:p w14:paraId="7D209DF3" w14:textId="77777777" w:rsidR="00182625" w:rsidRPr="00ED7294" w:rsidRDefault="00182625" w:rsidP="00182625">
      <w:pPr>
        <w:rPr>
          <w:lang w:val="en-GB"/>
        </w:rPr>
      </w:pPr>
      <w:r w:rsidRPr="00ED7294">
        <w:rPr>
          <w:lang w:val="en-GB"/>
        </w:rPr>
        <w:t xml:space="preserve">The DM-BoK version2 “Guide for performing data management” is structured in 11 knowledge areas covering core areas in data management: </w:t>
      </w:r>
    </w:p>
    <w:p w14:paraId="67586039" w14:textId="77777777" w:rsidR="00182625" w:rsidRPr="00ED7294" w:rsidRDefault="00182625" w:rsidP="00182625">
      <w:pPr>
        <w:ind w:left="284"/>
        <w:rPr>
          <w:lang w:val="en-GB"/>
        </w:rPr>
      </w:pPr>
      <w:r w:rsidRPr="00ED7294">
        <w:rPr>
          <w:lang w:val="en-GB"/>
        </w:rPr>
        <w:t xml:space="preserve">(1) Data Governance,  </w:t>
      </w:r>
    </w:p>
    <w:p w14:paraId="447048BE" w14:textId="77777777" w:rsidR="00182625" w:rsidRPr="00ED7294" w:rsidRDefault="00182625" w:rsidP="00182625">
      <w:pPr>
        <w:ind w:left="284"/>
        <w:rPr>
          <w:lang w:val="en-GB"/>
        </w:rPr>
      </w:pPr>
      <w:r w:rsidRPr="00ED7294">
        <w:rPr>
          <w:lang w:val="en-GB"/>
        </w:rPr>
        <w:t xml:space="preserve">(2) Data Architecture,  </w:t>
      </w:r>
    </w:p>
    <w:p w14:paraId="22A3794B" w14:textId="77777777" w:rsidR="00182625" w:rsidRPr="00ED7294" w:rsidRDefault="00182625" w:rsidP="00182625">
      <w:pPr>
        <w:ind w:left="284"/>
        <w:rPr>
          <w:lang w:val="en-GB"/>
        </w:rPr>
      </w:pPr>
      <w:r w:rsidRPr="00ED7294">
        <w:rPr>
          <w:lang w:val="en-GB"/>
        </w:rPr>
        <w:t xml:space="preserve">(3) Data Modelling and Design, </w:t>
      </w:r>
    </w:p>
    <w:p w14:paraId="7470E4AC" w14:textId="77777777" w:rsidR="00182625" w:rsidRPr="00ED7294" w:rsidRDefault="00182625" w:rsidP="00182625">
      <w:pPr>
        <w:ind w:left="284"/>
        <w:rPr>
          <w:lang w:val="en-GB"/>
        </w:rPr>
      </w:pPr>
      <w:r w:rsidRPr="00ED7294">
        <w:rPr>
          <w:lang w:val="en-GB"/>
        </w:rPr>
        <w:t xml:space="preserve">(4) Data Storage and Operations, </w:t>
      </w:r>
    </w:p>
    <w:p w14:paraId="2A017DB1" w14:textId="77777777" w:rsidR="00182625" w:rsidRPr="00ED7294" w:rsidRDefault="00182625" w:rsidP="00182625">
      <w:pPr>
        <w:ind w:left="284"/>
        <w:rPr>
          <w:lang w:val="en-GB"/>
        </w:rPr>
      </w:pPr>
      <w:r w:rsidRPr="00ED7294">
        <w:rPr>
          <w:lang w:val="en-GB"/>
        </w:rPr>
        <w:t xml:space="preserve">(5) Data Security, </w:t>
      </w:r>
    </w:p>
    <w:p w14:paraId="163FB5A9" w14:textId="77777777" w:rsidR="00182625" w:rsidRPr="00ED7294" w:rsidRDefault="00182625" w:rsidP="00182625">
      <w:pPr>
        <w:ind w:left="284"/>
        <w:rPr>
          <w:lang w:val="en-GB"/>
        </w:rPr>
      </w:pPr>
      <w:r w:rsidRPr="00ED7294">
        <w:rPr>
          <w:lang w:val="en-GB"/>
        </w:rPr>
        <w:t xml:space="preserve">(6) Data Integration and Interoperability, </w:t>
      </w:r>
    </w:p>
    <w:p w14:paraId="2528DD60" w14:textId="77777777" w:rsidR="00182625" w:rsidRPr="00ED7294" w:rsidRDefault="00182625" w:rsidP="00182625">
      <w:pPr>
        <w:ind w:left="284"/>
        <w:rPr>
          <w:lang w:val="en-GB"/>
        </w:rPr>
      </w:pPr>
      <w:r w:rsidRPr="00ED7294">
        <w:rPr>
          <w:lang w:val="en-GB"/>
        </w:rPr>
        <w:t xml:space="preserve">(7) Documents and Content, </w:t>
      </w:r>
    </w:p>
    <w:p w14:paraId="2BC18292" w14:textId="77777777" w:rsidR="00182625" w:rsidRPr="00ED7294" w:rsidRDefault="00182625" w:rsidP="00182625">
      <w:pPr>
        <w:ind w:left="284"/>
        <w:rPr>
          <w:lang w:val="en-GB"/>
        </w:rPr>
      </w:pPr>
      <w:r w:rsidRPr="00ED7294">
        <w:rPr>
          <w:lang w:val="en-GB"/>
        </w:rPr>
        <w:t xml:space="preserve">(8) Reference and Master Data, </w:t>
      </w:r>
    </w:p>
    <w:p w14:paraId="39BAD496" w14:textId="77777777" w:rsidR="00182625" w:rsidRPr="00ED7294" w:rsidRDefault="00182625" w:rsidP="00182625">
      <w:pPr>
        <w:ind w:left="284"/>
        <w:rPr>
          <w:lang w:val="en-GB"/>
        </w:rPr>
      </w:pPr>
      <w:r w:rsidRPr="00ED7294">
        <w:rPr>
          <w:lang w:val="en-GB"/>
        </w:rPr>
        <w:t xml:space="preserve">(9) Data Warehousing and Business Intelligence, </w:t>
      </w:r>
    </w:p>
    <w:p w14:paraId="4F7A4526" w14:textId="77777777" w:rsidR="00182625" w:rsidRPr="00ED7294" w:rsidRDefault="00182625" w:rsidP="00182625">
      <w:pPr>
        <w:ind w:left="284"/>
        <w:rPr>
          <w:lang w:val="en-GB"/>
        </w:rPr>
      </w:pPr>
      <w:r w:rsidRPr="00ED7294">
        <w:rPr>
          <w:lang w:val="en-GB"/>
        </w:rPr>
        <w:t xml:space="preserve">(10) Metadata, and </w:t>
      </w:r>
    </w:p>
    <w:p w14:paraId="20BBA7A9" w14:textId="77777777" w:rsidR="00182625" w:rsidRPr="00ED7294" w:rsidRDefault="00182625" w:rsidP="00182625">
      <w:pPr>
        <w:ind w:left="284"/>
        <w:rPr>
          <w:lang w:val="en-GB"/>
        </w:rPr>
      </w:pPr>
      <w:r w:rsidRPr="00ED7294">
        <w:rPr>
          <w:lang w:val="en-GB"/>
        </w:rPr>
        <w:t xml:space="preserve">(11) Data Quality. </w:t>
      </w:r>
    </w:p>
    <w:p w14:paraId="5A1BC49A" w14:textId="77777777" w:rsidR="00182625" w:rsidRPr="00ED7294" w:rsidRDefault="00182625" w:rsidP="00182625">
      <w:pPr>
        <w:rPr>
          <w:lang w:val="en-GB"/>
        </w:rPr>
      </w:pPr>
    </w:p>
    <w:p w14:paraId="76522959" w14:textId="53565A81" w:rsidR="00182625" w:rsidRPr="008971F5" w:rsidRDefault="00182625" w:rsidP="005B0B3F">
      <w:pPr>
        <w:rPr>
          <w:lang w:val="en-GB"/>
        </w:rPr>
      </w:pPr>
      <w:r w:rsidRPr="008971F5">
        <w:rPr>
          <w:lang w:val="en-GB"/>
        </w:rPr>
        <w:t xml:space="preserve">Each KA has </w:t>
      </w:r>
      <w:r w:rsidRPr="005B0B3F">
        <w:rPr>
          <w:lang w:val="en-GB"/>
        </w:rPr>
        <w:t>section topics</w:t>
      </w:r>
      <w:r w:rsidRPr="008971F5">
        <w:rPr>
          <w:lang w:val="en-GB"/>
        </w:rPr>
        <w:t xml:space="preserve"> that logically group activities and is described by a </w:t>
      </w:r>
      <w:r w:rsidRPr="005B0B3F">
        <w:rPr>
          <w:lang w:val="en-GB"/>
        </w:rPr>
        <w:t>context diagram</w:t>
      </w:r>
      <w:r w:rsidRPr="008971F5">
        <w:rPr>
          <w:lang w:val="en-GB"/>
        </w:rPr>
        <w:t>. There is also an additional Data Management section cont</w:t>
      </w:r>
      <w:r w:rsidRPr="005B0B3F">
        <w:rPr>
          <w:lang w:val="en-GB"/>
        </w:rPr>
        <w:t>aining topics that describe the knowledge requirements for data management professionals. Each context diagram includes: Definition</w:t>
      </w:r>
      <w:r w:rsidRPr="008971F5">
        <w:rPr>
          <w:lang w:val="en-GB"/>
        </w:rPr>
        <w:t xml:space="preserve">, </w:t>
      </w:r>
      <w:r w:rsidRPr="005B0B3F">
        <w:rPr>
          <w:lang w:val="en-GB"/>
        </w:rPr>
        <w:t>Goals</w:t>
      </w:r>
      <w:r w:rsidRPr="008971F5">
        <w:rPr>
          <w:lang w:val="en-GB"/>
        </w:rPr>
        <w:t xml:space="preserve">, </w:t>
      </w:r>
      <w:r w:rsidRPr="005B0B3F">
        <w:rPr>
          <w:lang w:val="en-GB"/>
        </w:rPr>
        <w:t>Process</w:t>
      </w:r>
      <w:r w:rsidRPr="008971F5">
        <w:rPr>
          <w:lang w:val="en-GB"/>
        </w:rPr>
        <w:t xml:space="preserve">, </w:t>
      </w:r>
      <w:r w:rsidRPr="005B0B3F">
        <w:rPr>
          <w:lang w:val="en-GB"/>
        </w:rPr>
        <w:t>Inputs</w:t>
      </w:r>
      <w:r w:rsidRPr="008971F5">
        <w:rPr>
          <w:lang w:val="en-GB"/>
        </w:rPr>
        <w:t xml:space="preserve">, </w:t>
      </w:r>
      <w:r w:rsidRPr="005B0B3F">
        <w:rPr>
          <w:lang w:val="en-GB"/>
        </w:rPr>
        <w:t>Supplier roles</w:t>
      </w:r>
      <w:r w:rsidRPr="008971F5">
        <w:rPr>
          <w:lang w:val="en-GB"/>
        </w:rPr>
        <w:t xml:space="preserve">, </w:t>
      </w:r>
      <w:r w:rsidRPr="005B0B3F">
        <w:rPr>
          <w:lang w:val="en-GB"/>
        </w:rPr>
        <w:t>Responsible, Stakeholder, Tools</w:t>
      </w:r>
      <w:r w:rsidRPr="008971F5">
        <w:rPr>
          <w:lang w:val="en-GB"/>
        </w:rPr>
        <w:t xml:space="preserve">, </w:t>
      </w:r>
      <w:r w:rsidRPr="005B0B3F">
        <w:rPr>
          <w:lang w:val="en-GB"/>
        </w:rPr>
        <w:t>Deliverables</w:t>
      </w:r>
      <w:r w:rsidRPr="008971F5">
        <w:rPr>
          <w:lang w:val="en-GB"/>
        </w:rPr>
        <w:t xml:space="preserve">, </w:t>
      </w:r>
      <w:r w:rsidRPr="005B0B3F">
        <w:rPr>
          <w:lang w:val="en-GB"/>
        </w:rPr>
        <w:t>and Metrics</w:t>
      </w:r>
      <w:r w:rsidRPr="008971F5">
        <w:rPr>
          <w:lang w:val="en-GB"/>
        </w:rPr>
        <w:t xml:space="preserve"> (See Appendix </w:t>
      </w:r>
      <w:r w:rsidR="00156D1C">
        <w:rPr>
          <w:lang w:val="en-GB"/>
        </w:rPr>
        <w:t>A</w:t>
      </w:r>
      <w:r w:rsidRPr="008971F5">
        <w:rPr>
          <w:lang w:val="en-GB"/>
        </w:rPr>
        <w:t xml:space="preserve">).  </w:t>
      </w:r>
    </w:p>
    <w:p w14:paraId="490940A1" w14:textId="77777777" w:rsidR="00182625" w:rsidRPr="008971F5" w:rsidRDefault="00182625" w:rsidP="00182625">
      <w:pPr>
        <w:rPr>
          <w:lang w:val="en-GB"/>
        </w:rPr>
      </w:pPr>
    </w:p>
    <w:p w14:paraId="03013FBA" w14:textId="32DAE3C7" w:rsidR="00182625" w:rsidRPr="00ED7294" w:rsidRDefault="00182625" w:rsidP="00182625">
      <w:pPr>
        <w:rPr>
          <w:lang w:val="en-GB"/>
        </w:rPr>
      </w:pPr>
      <w:r w:rsidRPr="008971F5">
        <w:rPr>
          <w:lang w:val="en-GB"/>
        </w:rPr>
        <w:t>When using DM-BoK for defining Data Management knowledge area for DS-BoK (DSDM) it needs to be</w:t>
      </w:r>
      <w:r w:rsidRPr="00ED7294">
        <w:rPr>
          <w:lang w:val="en-GB"/>
        </w:rPr>
        <w:t xml:space="preserve"> extended with the recent data modelling technologies and Big Data management platforms that address generic Big Data properties such as Volume, Veracity, Velocity. New data security and privacy protections need to be addressed as well (see CSA Top 10 Big Security challenges [</w:t>
      </w:r>
      <w:r w:rsidR="0074432B">
        <w:rPr>
          <w:lang w:val="en-GB"/>
        </w:rPr>
        <w:t>1</w:t>
      </w:r>
      <w:r w:rsidRPr="00ED7294">
        <w:rPr>
          <w:lang w:val="en-GB"/>
        </w:rPr>
        <w:t>4]).</w:t>
      </w:r>
    </w:p>
    <w:p w14:paraId="61F670E0" w14:textId="77777777" w:rsidR="00182625" w:rsidRPr="00ED7294" w:rsidRDefault="00182625" w:rsidP="00182625">
      <w:pPr>
        <w:rPr>
          <w:lang w:val="en-GB"/>
        </w:rPr>
      </w:pPr>
    </w:p>
    <w:p w14:paraId="465524F5" w14:textId="07D993DA" w:rsidR="00182625" w:rsidRPr="00ED7294" w:rsidRDefault="00182625" w:rsidP="00B817A9">
      <w:pPr>
        <w:pStyle w:val="Heading2"/>
        <w:rPr>
          <w:lang w:val="en-GB"/>
        </w:rPr>
      </w:pPr>
      <w:bookmarkStart w:id="22" w:name="_Toc444586580"/>
      <w:bookmarkStart w:id="23" w:name="_Toc524476401"/>
      <w:r w:rsidRPr="00ED7294">
        <w:rPr>
          <w:lang w:val="en-GB"/>
        </w:rPr>
        <w:t xml:space="preserve">Project Management Professional Body of </w:t>
      </w:r>
      <w:r w:rsidR="00652737">
        <w:rPr>
          <w:lang w:val="en-GB"/>
        </w:rPr>
        <w:t>K</w:t>
      </w:r>
      <w:r w:rsidRPr="00ED7294">
        <w:rPr>
          <w:lang w:val="en-GB"/>
        </w:rPr>
        <w:t>nowledge (PM-BoK)</w:t>
      </w:r>
      <w:bookmarkEnd w:id="22"/>
      <w:bookmarkEnd w:id="23"/>
    </w:p>
    <w:p w14:paraId="4B77A4D8" w14:textId="126105C3" w:rsidR="00182625" w:rsidRPr="00ED7294" w:rsidRDefault="00182625" w:rsidP="00182625">
      <w:pPr>
        <w:rPr>
          <w:lang w:val="en-GB"/>
        </w:rPr>
      </w:pPr>
      <w:r w:rsidRPr="00ED7294">
        <w:rPr>
          <w:lang w:val="en-GB"/>
        </w:rPr>
        <w:t xml:space="preserve">The PM-BoK is maintained by the Project Management Institute (PMI) the provides research and education services to Project Managers through publications, networking-opportunities in local chapters, hosting conferences and training seminars, and providing accreditation in project management.  PMI, exploit volunteers and sponsorships to expand project management's body of knowledge through research projects, symposiums and surveys, and shares it through publications, research conferences and working sessions. The “A Guide to the Project Management Body of Knowledge" (PM-BoK), has been recognized by the American National Standards Institute (ANSI) and in 2012 ISO adapted the project management processes from the PMBOK Guide 4th edition </w:t>
      </w:r>
      <w:r w:rsidRPr="00ED7294">
        <w:rPr>
          <w:rFonts w:ascii="Cambria" w:hAnsi="Cambria"/>
          <w:lang w:val="en-GB"/>
        </w:rPr>
        <w:t xml:space="preserve">(see Appendix </w:t>
      </w:r>
      <w:r w:rsidR="00156D1C">
        <w:rPr>
          <w:rFonts w:ascii="Cambria" w:hAnsi="Cambria"/>
          <w:lang w:val="en-GB"/>
        </w:rPr>
        <w:t>A</w:t>
      </w:r>
      <w:r w:rsidRPr="00ED7294">
        <w:rPr>
          <w:rFonts w:ascii="Cambria" w:hAnsi="Cambria"/>
          <w:lang w:val="en-GB"/>
        </w:rPr>
        <w:t>)</w:t>
      </w:r>
      <w:r w:rsidRPr="00ED7294">
        <w:rPr>
          <w:lang w:val="en-GB"/>
        </w:rPr>
        <w:t>.</w:t>
      </w:r>
    </w:p>
    <w:p w14:paraId="47FBC424" w14:textId="77777777" w:rsidR="00182625" w:rsidRPr="00ED7294" w:rsidRDefault="00182625" w:rsidP="00182625">
      <w:pPr>
        <w:rPr>
          <w:lang w:val="en-GB"/>
        </w:rPr>
      </w:pPr>
    </w:p>
    <w:p w14:paraId="20A07278" w14:textId="77777777" w:rsidR="00182625" w:rsidRPr="00ED7294" w:rsidRDefault="00182625" w:rsidP="00182625">
      <w:pPr>
        <w:rPr>
          <w:lang w:val="en-GB"/>
        </w:rPr>
      </w:pPr>
      <w:r w:rsidRPr="00ED7294">
        <w:rPr>
          <w:lang w:val="en-GB"/>
        </w:rPr>
        <w:t>The PMI-BoK defines five Process Groups related to project management:</w:t>
      </w:r>
    </w:p>
    <w:p w14:paraId="465433D2" w14:textId="77777777" w:rsidR="00182625" w:rsidRPr="00ED7294" w:rsidRDefault="00182625" w:rsidP="00D9134A">
      <w:pPr>
        <w:pStyle w:val="ListParagraph"/>
        <w:numPr>
          <w:ilvl w:val="0"/>
          <w:numId w:val="27"/>
        </w:numPr>
        <w:jc w:val="both"/>
        <w:rPr>
          <w:lang w:val="en-GB"/>
        </w:rPr>
      </w:pPr>
      <w:r w:rsidRPr="00ED7294">
        <w:rPr>
          <w:lang w:val="en-GB"/>
        </w:rPr>
        <w:t>Initiating - Processes to define and authorize a project or project phase</w:t>
      </w:r>
    </w:p>
    <w:p w14:paraId="2754CB0B" w14:textId="77777777" w:rsidR="00182625" w:rsidRPr="00ED7294" w:rsidRDefault="00182625" w:rsidP="00D9134A">
      <w:pPr>
        <w:pStyle w:val="ListParagraph"/>
        <w:numPr>
          <w:ilvl w:val="0"/>
          <w:numId w:val="27"/>
        </w:numPr>
        <w:jc w:val="both"/>
        <w:rPr>
          <w:lang w:val="en-GB"/>
        </w:rPr>
      </w:pPr>
      <w:r w:rsidRPr="00ED7294">
        <w:rPr>
          <w:lang w:val="en-GB"/>
        </w:rPr>
        <w:t>Planning - Processes to define the project scope, objectives and steps to achieve the required results.</w:t>
      </w:r>
    </w:p>
    <w:p w14:paraId="7AFE30F8" w14:textId="77777777" w:rsidR="00182625" w:rsidRPr="00ED7294" w:rsidRDefault="00182625" w:rsidP="00D9134A">
      <w:pPr>
        <w:pStyle w:val="ListParagraph"/>
        <w:numPr>
          <w:ilvl w:val="0"/>
          <w:numId w:val="27"/>
        </w:numPr>
        <w:jc w:val="both"/>
        <w:rPr>
          <w:lang w:val="en-GB"/>
        </w:rPr>
      </w:pPr>
      <w:r w:rsidRPr="00ED7294">
        <w:rPr>
          <w:lang w:val="en-GB"/>
        </w:rPr>
        <w:t>Executing - Processes to complete the work documented within the Project Management Plan.</w:t>
      </w:r>
    </w:p>
    <w:p w14:paraId="04A9A158" w14:textId="77777777" w:rsidR="00182625" w:rsidRPr="00ED7294" w:rsidRDefault="00182625" w:rsidP="00D9134A">
      <w:pPr>
        <w:pStyle w:val="ListParagraph"/>
        <w:numPr>
          <w:ilvl w:val="0"/>
          <w:numId w:val="27"/>
        </w:numPr>
        <w:jc w:val="both"/>
        <w:rPr>
          <w:lang w:val="en-GB"/>
        </w:rPr>
      </w:pPr>
      <w:r w:rsidRPr="00ED7294">
        <w:rPr>
          <w:lang w:val="en-GB"/>
        </w:rPr>
        <w:t>Monitoring and Controlling - Processes to track and review the project progress and performance. This group contains the Change Management.</w:t>
      </w:r>
    </w:p>
    <w:p w14:paraId="7A9F5B32" w14:textId="77777777" w:rsidR="00182625" w:rsidRPr="00ED7294" w:rsidRDefault="00182625" w:rsidP="00D9134A">
      <w:pPr>
        <w:pStyle w:val="ListParagraph"/>
        <w:numPr>
          <w:ilvl w:val="0"/>
          <w:numId w:val="27"/>
        </w:numPr>
        <w:jc w:val="both"/>
        <w:rPr>
          <w:lang w:val="en-GB"/>
        </w:rPr>
      </w:pPr>
      <w:r w:rsidRPr="00ED7294">
        <w:rPr>
          <w:lang w:val="en-GB"/>
        </w:rPr>
        <w:t>Closing - Processes to formalize the project or phase closure.</w:t>
      </w:r>
    </w:p>
    <w:p w14:paraId="4E7A9023" w14:textId="77777777" w:rsidR="00182625" w:rsidRPr="00ED7294" w:rsidRDefault="00182625" w:rsidP="00182625">
      <w:pPr>
        <w:rPr>
          <w:lang w:val="en-GB"/>
        </w:rPr>
      </w:pPr>
    </w:p>
    <w:p w14:paraId="4EF87C09" w14:textId="77777777" w:rsidR="00182625" w:rsidRPr="00ED7294" w:rsidRDefault="00182625" w:rsidP="00182625">
      <w:pPr>
        <w:rPr>
          <w:lang w:val="en-GB"/>
        </w:rPr>
      </w:pPr>
      <w:r w:rsidRPr="00ED7294">
        <w:rPr>
          <w:lang w:val="en-GB"/>
        </w:rPr>
        <w:t>The nine Knowledge Areas are linked to the Process Groups:</w:t>
      </w:r>
    </w:p>
    <w:p w14:paraId="2DBB3FA2" w14:textId="77777777" w:rsidR="00182625" w:rsidRPr="00ED7294" w:rsidRDefault="00182625" w:rsidP="00D9134A">
      <w:pPr>
        <w:pStyle w:val="ListParagraph"/>
        <w:numPr>
          <w:ilvl w:val="0"/>
          <w:numId w:val="26"/>
        </w:numPr>
        <w:jc w:val="both"/>
        <w:rPr>
          <w:lang w:val="en-GB"/>
        </w:rPr>
      </w:pPr>
      <w:r w:rsidRPr="00ED7294">
        <w:rPr>
          <w:lang w:val="en-GB"/>
        </w:rPr>
        <w:t>Project Integration Management - Processes to integrate various parts of the Project Management.</w:t>
      </w:r>
    </w:p>
    <w:p w14:paraId="038505F1" w14:textId="77777777" w:rsidR="00182625" w:rsidRPr="00ED7294" w:rsidRDefault="00182625" w:rsidP="00D9134A">
      <w:pPr>
        <w:pStyle w:val="ListParagraph"/>
        <w:numPr>
          <w:ilvl w:val="0"/>
          <w:numId w:val="26"/>
        </w:numPr>
        <w:jc w:val="both"/>
        <w:rPr>
          <w:lang w:val="en-GB"/>
        </w:rPr>
      </w:pPr>
      <w:r w:rsidRPr="00ED7294">
        <w:rPr>
          <w:lang w:val="en-GB"/>
        </w:rPr>
        <w:t>Project Scope Management - Processes to ensure that all of the work required is completed for a successful Project and manages additional "scope creep".</w:t>
      </w:r>
    </w:p>
    <w:p w14:paraId="2141AB18" w14:textId="77777777" w:rsidR="00182625" w:rsidRPr="00ED7294" w:rsidRDefault="00182625" w:rsidP="00D9134A">
      <w:pPr>
        <w:pStyle w:val="ListParagraph"/>
        <w:numPr>
          <w:ilvl w:val="0"/>
          <w:numId w:val="26"/>
        </w:numPr>
        <w:jc w:val="both"/>
        <w:rPr>
          <w:lang w:val="en-GB"/>
        </w:rPr>
      </w:pPr>
      <w:r w:rsidRPr="00ED7294">
        <w:rPr>
          <w:lang w:val="en-GB"/>
        </w:rPr>
        <w:t>Project Time Management - Processes to ensure the project is completed in a timely manner.</w:t>
      </w:r>
    </w:p>
    <w:p w14:paraId="6F4D8890" w14:textId="77777777" w:rsidR="00182625" w:rsidRPr="00ED7294" w:rsidRDefault="00182625" w:rsidP="00D9134A">
      <w:pPr>
        <w:pStyle w:val="ListParagraph"/>
        <w:numPr>
          <w:ilvl w:val="0"/>
          <w:numId w:val="26"/>
        </w:numPr>
        <w:jc w:val="both"/>
        <w:rPr>
          <w:lang w:val="en-GB"/>
        </w:rPr>
      </w:pPr>
      <w:r w:rsidRPr="00ED7294">
        <w:rPr>
          <w:lang w:val="en-GB"/>
        </w:rPr>
        <w:t>Project Cost Management - Processes to manage the planning, estimation, budgeting and management of costs for the duration of the project.</w:t>
      </w:r>
    </w:p>
    <w:p w14:paraId="0C7CFC25" w14:textId="77777777" w:rsidR="00182625" w:rsidRPr="00ED7294" w:rsidRDefault="00182625" w:rsidP="00D9134A">
      <w:pPr>
        <w:pStyle w:val="ListParagraph"/>
        <w:numPr>
          <w:ilvl w:val="0"/>
          <w:numId w:val="26"/>
        </w:numPr>
        <w:jc w:val="both"/>
        <w:rPr>
          <w:lang w:val="en-GB"/>
        </w:rPr>
      </w:pPr>
      <w:r w:rsidRPr="00ED7294">
        <w:rPr>
          <w:lang w:val="en-GB"/>
        </w:rPr>
        <w:t>Project Quality Management - Processes to plan, manage and control the quality and to provide assurance the quality standards are met.</w:t>
      </w:r>
    </w:p>
    <w:p w14:paraId="31E1C66C" w14:textId="6C559778" w:rsidR="00182625" w:rsidRPr="00ED7294" w:rsidRDefault="00182625" w:rsidP="00D9134A">
      <w:pPr>
        <w:pStyle w:val="ListParagraph"/>
        <w:numPr>
          <w:ilvl w:val="0"/>
          <w:numId w:val="26"/>
        </w:numPr>
        <w:jc w:val="both"/>
        <w:rPr>
          <w:lang w:val="en-GB"/>
        </w:rPr>
      </w:pPr>
      <w:r w:rsidRPr="00ED7294">
        <w:rPr>
          <w:lang w:val="en-GB"/>
        </w:rPr>
        <w:t xml:space="preserve">Project Human Resource Management - Processes to plan, acquire, develop </w:t>
      </w:r>
      <w:r w:rsidR="00FC11F2" w:rsidRPr="00ED7294">
        <w:rPr>
          <w:lang w:val="en-GB"/>
        </w:rPr>
        <w:t>and</w:t>
      </w:r>
      <w:r w:rsidRPr="00ED7294">
        <w:rPr>
          <w:lang w:val="en-GB"/>
        </w:rPr>
        <w:t xml:space="preserve"> manage the project team.</w:t>
      </w:r>
    </w:p>
    <w:p w14:paraId="3D85F2CE" w14:textId="77777777" w:rsidR="00182625" w:rsidRPr="00ED7294" w:rsidRDefault="00182625" w:rsidP="00D9134A">
      <w:pPr>
        <w:pStyle w:val="ListParagraph"/>
        <w:numPr>
          <w:ilvl w:val="0"/>
          <w:numId w:val="26"/>
        </w:numPr>
        <w:jc w:val="both"/>
        <w:rPr>
          <w:lang w:val="en-GB"/>
        </w:rPr>
      </w:pPr>
      <w:r w:rsidRPr="00ED7294">
        <w:rPr>
          <w:lang w:val="en-GB"/>
        </w:rPr>
        <w:t>Project Communications Management - Processes to plan, manage, control, distribute and final disposal of project documentation and communication.</w:t>
      </w:r>
    </w:p>
    <w:p w14:paraId="56C08CF2" w14:textId="77777777" w:rsidR="00182625" w:rsidRPr="00ED7294" w:rsidRDefault="00182625" w:rsidP="00D9134A">
      <w:pPr>
        <w:pStyle w:val="ListParagraph"/>
        <w:numPr>
          <w:ilvl w:val="0"/>
          <w:numId w:val="26"/>
        </w:numPr>
        <w:jc w:val="both"/>
        <w:rPr>
          <w:lang w:val="en-GB"/>
        </w:rPr>
      </w:pPr>
      <w:r w:rsidRPr="00ED7294">
        <w:rPr>
          <w:lang w:val="en-GB"/>
        </w:rPr>
        <w:t>Project Risk Management - Processes to identify, analyse and management of project risks.</w:t>
      </w:r>
    </w:p>
    <w:p w14:paraId="33EBFE06" w14:textId="77777777" w:rsidR="00182625" w:rsidRPr="00ED7294" w:rsidRDefault="00182625" w:rsidP="00D9134A">
      <w:pPr>
        <w:pStyle w:val="ListParagraph"/>
        <w:numPr>
          <w:ilvl w:val="0"/>
          <w:numId w:val="26"/>
        </w:numPr>
        <w:jc w:val="both"/>
        <w:rPr>
          <w:lang w:val="en-GB"/>
        </w:rPr>
      </w:pPr>
      <w:r w:rsidRPr="00ED7294">
        <w:rPr>
          <w:lang w:val="en-GB"/>
        </w:rPr>
        <w:t>Project Procurement Management - Processes to manage the purchase or acquisition of products and service, or result to complete the project.</w:t>
      </w:r>
    </w:p>
    <w:p w14:paraId="7F7D0B69" w14:textId="77777777" w:rsidR="00182625" w:rsidRPr="00ED7294" w:rsidRDefault="00182625" w:rsidP="00D9134A">
      <w:pPr>
        <w:pStyle w:val="ListParagraph"/>
        <w:numPr>
          <w:ilvl w:val="0"/>
          <w:numId w:val="26"/>
        </w:numPr>
        <w:jc w:val="both"/>
        <w:rPr>
          <w:lang w:val="en-GB"/>
        </w:rPr>
      </w:pPr>
      <w:r w:rsidRPr="00ED7294">
        <w:rPr>
          <w:lang w:val="en-GB"/>
        </w:rPr>
        <w:t xml:space="preserve">Project Stakeholder Management – Process to identify stakeholders, determine their requirements, expectations and influence </w:t>
      </w:r>
    </w:p>
    <w:p w14:paraId="7B2BB62C" w14:textId="77777777" w:rsidR="00182625" w:rsidRPr="00ED7294" w:rsidRDefault="00182625" w:rsidP="00182625">
      <w:pPr>
        <w:rPr>
          <w:lang w:val="en-GB"/>
        </w:rPr>
      </w:pPr>
    </w:p>
    <w:p w14:paraId="56F8C013" w14:textId="77777777" w:rsidR="00182625" w:rsidRPr="00ED7294" w:rsidRDefault="00182625" w:rsidP="00182625">
      <w:pPr>
        <w:rPr>
          <w:lang w:val="en-GB"/>
        </w:rPr>
      </w:pPr>
      <w:r w:rsidRPr="00ED7294">
        <w:rPr>
          <w:lang w:val="en-GB"/>
        </w:rPr>
        <w:t>Each Process Group contains processes within some or all of the Knowledge Areas. Each of the 42 processes has Inputs, Tools and Techniques, and Outputs. (It is not the scope of this analysis enter into the details of each process).</w:t>
      </w:r>
    </w:p>
    <w:p w14:paraId="6042B65C" w14:textId="77777777" w:rsidR="00C24875" w:rsidRDefault="00C24875" w:rsidP="00182625">
      <w:pPr>
        <w:rPr>
          <w:lang w:val="en-GB"/>
        </w:rPr>
      </w:pPr>
    </w:p>
    <w:p w14:paraId="5041BF04" w14:textId="7C4138CF" w:rsidR="003D7D6A" w:rsidRPr="00ED7294" w:rsidRDefault="003D7D6A" w:rsidP="003D7D6A">
      <w:pPr>
        <w:pStyle w:val="Heading1"/>
        <w:ind w:left="432" w:hanging="432"/>
        <w:jc w:val="both"/>
        <w:rPr>
          <w:lang w:val="en-GB"/>
        </w:rPr>
      </w:pPr>
      <w:bookmarkStart w:id="24" w:name="_Toc524476402"/>
      <w:bookmarkStart w:id="25" w:name="_Toc444586573"/>
      <w:bookmarkStart w:id="26" w:name="_Toc444586581"/>
      <w:r w:rsidRPr="00ED7294">
        <w:rPr>
          <w:lang w:val="en-GB"/>
        </w:rPr>
        <w:t>Data Science Body of Knowledge (DS-BoK) definition</w:t>
      </w:r>
      <w:bookmarkEnd w:id="24"/>
      <w:r w:rsidRPr="00ED7294">
        <w:rPr>
          <w:lang w:val="en-GB"/>
        </w:rPr>
        <w:t xml:space="preserve"> </w:t>
      </w:r>
      <w:bookmarkEnd w:id="25"/>
    </w:p>
    <w:bookmarkEnd w:id="26"/>
    <w:p w14:paraId="24F1BA61" w14:textId="43978421" w:rsidR="00C44B51" w:rsidRPr="00ED7294" w:rsidRDefault="00C44B51" w:rsidP="00C44B51">
      <w:pPr>
        <w:rPr>
          <w:lang w:val="en-GB"/>
        </w:rPr>
      </w:pPr>
      <w:r>
        <w:rPr>
          <w:lang w:val="en-GB"/>
        </w:rPr>
        <w:t xml:space="preserve">The presented DS-BoK definition is </w:t>
      </w:r>
      <w:r w:rsidRPr="00ED7294">
        <w:rPr>
          <w:lang w:val="en-GB"/>
        </w:rPr>
        <w:t xml:space="preserve">based on overview and analysis of existing </w:t>
      </w:r>
      <w:r>
        <w:rPr>
          <w:lang w:val="en-GB"/>
        </w:rPr>
        <w:t xml:space="preserve">bodies of knowledge that are relevant to </w:t>
      </w:r>
      <w:r w:rsidR="008971F5">
        <w:rPr>
          <w:lang w:val="en-GB"/>
        </w:rPr>
        <w:t xml:space="preserve">the </w:t>
      </w:r>
      <w:r w:rsidRPr="00ED7294">
        <w:rPr>
          <w:lang w:val="en-GB"/>
        </w:rPr>
        <w:t>Data Science</w:t>
      </w:r>
      <w:r>
        <w:rPr>
          <w:lang w:val="en-GB"/>
        </w:rPr>
        <w:t xml:space="preserve"> and required to fulfil </w:t>
      </w:r>
      <w:r w:rsidR="008971F5">
        <w:rPr>
          <w:lang w:val="en-GB"/>
        </w:rPr>
        <w:t xml:space="preserve">the </w:t>
      </w:r>
      <w:r>
        <w:rPr>
          <w:lang w:val="en-GB"/>
        </w:rPr>
        <w:t>identified in CF-DS competences and skills</w:t>
      </w:r>
      <w:r w:rsidRPr="00ED7294">
        <w:rPr>
          <w:lang w:val="en-GB"/>
        </w:rPr>
        <w:t>.</w:t>
      </w:r>
      <w:r w:rsidR="00A40F3C">
        <w:rPr>
          <w:lang w:val="en-GB"/>
        </w:rPr>
        <w:t xml:space="preserve"> This is also enriched by </w:t>
      </w:r>
      <w:r w:rsidR="00A40F3C">
        <w:rPr>
          <w:lang w:val="en-GB"/>
        </w:rPr>
        <w:t xml:space="preserve">analysis of the practice in academic and professional training courses development by universities and professional </w:t>
      </w:r>
      <w:r w:rsidR="00A40F3C">
        <w:rPr>
          <w:lang w:val="en-GB"/>
        </w:rPr>
        <w:t>training organisations.</w:t>
      </w:r>
    </w:p>
    <w:p w14:paraId="6887D395" w14:textId="77777777" w:rsidR="00C44B51" w:rsidRPr="00ED7294" w:rsidRDefault="00C44B51" w:rsidP="00C44B51">
      <w:pPr>
        <w:rPr>
          <w:lang w:val="en-GB"/>
        </w:rPr>
      </w:pPr>
    </w:p>
    <w:p w14:paraId="17A4FEA1" w14:textId="73BBC3E3" w:rsidR="004E6040" w:rsidRPr="00ED7294" w:rsidRDefault="004E6040" w:rsidP="004E6040">
      <w:pPr>
        <w:rPr>
          <w:lang w:val="en-GB"/>
        </w:rPr>
      </w:pPr>
      <w:r w:rsidRPr="00ED7294">
        <w:rPr>
          <w:lang w:val="en-GB"/>
        </w:rPr>
        <w:t xml:space="preserve">The </w:t>
      </w:r>
      <w:proofErr w:type="spellStart"/>
      <w:r w:rsidRPr="00ED7294">
        <w:rPr>
          <w:lang w:val="en-GB"/>
        </w:rPr>
        <w:t>i</w:t>
      </w:r>
      <w:proofErr w:type="spellEnd"/>
      <w:r w:rsidRPr="00ED7294">
        <w:rPr>
          <w:lang w:val="en-GB"/>
        </w:rPr>
        <w:t xml:space="preserve"> DS-BoK can be used as a bas</w:t>
      </w:r>
      <w:r w:rsidR="00573CDA">
        <w:rPr>
          <w:lang w:val="en-GB"/>
        </w:rPr>
        <w:t>is</w:t>
      </w:r>
      <w:r w:rsidRPr="00ED7294">
        <w:rPr>
          <w:lang w:val="en-GB"/>
        </w:rPr>
        <w:t xml:space="preserve"> for defining Data Science related curricula, courses, instructional methods, educational/course materials, and necessary practices for university post and undergraduate programs and professional training courses. The DS-BoK is also intended to be used for defining certification programs and certification exam questions. While CF-DS (comprising of competences, skills and knowledge) can be used for defining job profiles (and correspondingly content of job advertisements) the DS-BoK can provide a basis for interview questions and evaluation of the candidate’s knowledge and related skills</w:t>
      </w:r>
      <w:r>
        <w:rPr>
          <w:lang w:val="en-GB"/>
        </w:rPr>
        <w:t>, as well as for professional certification exam and training</w:t>
      </w:r>
      <w:r w:rsidRPr="00ED7294">
        <w:rPr>
          <w:lang w:val="en-GB"/>
        </w:rPr>
        <w:t xml:space="preserve">. </w:t>
      </w:r>
    </w:p>
    <w:p w14:paraId="24966229" w14:textId="77777777" w:rsidR="00C44B51" w:rsidRPr="00ED7294" w:rsidRDefault="00C44B51" w:rsidP="00C44B51">
      <w:pPr>
        <w:pStyle w:val="Heading2"/>
        <w:jc w:val="both"/>
        <w:rPr>
          <w:lang w:val="en-GB"/>
        </w:rPr>
      </w:pPr>
      <w:bookmarkStart w:id="27" w:name="_Toc486810953"/>
      <w:bookmarkStart w:id="28" w:name="_Toc524476403"/>
      <w:r>
        <w:rPr>
          <w:lang w:val="en-GB"/>
        </w:rPr>
        <w:t xml:space="preserve">General Approach and Structure of </w:t>
      </w:r>
      <w:r w:rsidRPr="00ED7294">
        <w:rPr>
          <w:lang w:val="en-GB"/>
        </w:rPr>
        <w:t>DS-BoK</w:t>
      </w:r>
      <w:bookmarkEnd w:id="27"/>
      <w:bookmarkEnd w:id="28"/>
    </w:p>
    <w:p w14:paraId="20A91C0D" w14:textId="77777777" w:rsidR="00C44B51" w:rsidRPr="00ED7294" w:rsidRDefault="00C44B51" w:rsidP="00C44B51">
      <w:pPr>
        <w:rPr>
          <w:lang w:val="en-GB"/>
        </w:rPr>
      </w:pPr>
    </w:p>
    <w:p w14:paraId="12A5D3A0" w14:textId="78AB1CD4" w:rsidR="00C44B51" w:rsidRPr="00ED7294" w:rsidRDefault="00156D1C" w:rsidP="00C44B51">
      <w:pPr>
        <w:rPr>
          <w:lang w:val="en-GB"/>
        </w:rPr>
      </w:pPr>
      <w:r>
        <w:rPr>
          <w:lang w:val="en-GB"/>
        </w:rPr>
        <w:t>T</w:t>
      </w:r>
      <w:r w:rsidRPr="00ED7294">
        <w:rPr>
          <w:lang w:val="en-GB"/>
        </w:rPr>
        <w:t xml:space="preserve">he </w:t>
      </w:r>
      <w:r w:rsidR="00C44B51" w:rsidRPr="00ED7294">
        <w:rPr>
          <w:lang w:val="en-GB"/>
        </w:rPr>
        <w:t>DS-BoK contain</w:t>
      </w:r>
      <w:r>
        <w:rPr>
          <w:lang w:val="en-GB"/>
        </w:rPr>
        <w:t>s</w:t>
      </w:r>
      <w:r w:rsidR="00C44B51" w:rsidRPr="00ED7294">
        <w:rPr>
          <w:lang w:val="en-GB"/>
        </w:rPr>
        <w:t xml:space="preserve"> the following Knowledge Area groups (KAG)</w:t>
      </w:r>
      <w:r>
        <w:rPr>
          <w:lang w:val="en-GB"/>
        </w:rPr>
        <w:t xml:space="preserve"> that follows the </w:t>
      </w:r>
      <w:r w:rsidRPr="00ED7294">
        <w:rPr>
          <w:lang w:val="en-GB"/>
        </w:rPr>
        <w:t>competence group</w:t>
      </w:r>
      <w:r>
        <w:rPr>
          <w:lang w:val="en-GB"/>
        </w:rPr>
        <w:t>s</w:t>
      </w:r>
      <w:r w:rsidRPr="00ED7294">
        <w:rPr>
          <w:lang w:val="en-GB"/>
        </w:rPr>
        <w:t xml:space="preserve"> defin</w:t>
      </w:r>
      <w:r>
        <w:rPr>
          <w:lang w:val="en-GB"/>
        </w:rPr>
        <w:t>ed in CF-DS</w:t>
      </w:r>
      <w:r w:rsidR="0003092D">
        <w:rPr>
          <w:lang w:val="en-GB"/>
        </w:rPr>
        <w:t xml:space="preserve"> [1]</w:t>
      </w:r>
      <w:r w:rsidR="00C44B51" w:rsidRPr="00ED7294">
        <w:rPr>
          <w:lang w:val="en-GB"/>
        </w:rPr>
        <w:t>:</w:t>
      </w:r>
    </w:p>
    <w:p w14:paraId="7EB45DBD" w14:textId="468121FD" w:rsidR="00C44B51" w:rsidRPr="00ED7294" w:rsidRDefault="00C44B51" w:rsidP="00C44B51">
      <w:pPr>
        <w:pStyle w:val="ListParagraph"/>
        <w:numPr>
          <w:ilvl w:val="0"/>
          <w:numId w:val="19"/>
        </w:numPr>
        <w:jc w:val="both"/>
        <w:rPr>
          <w:lang w:val="en-GB"/>
        </w:rPr>
      </w:pPr>
      <w:r w:rsidRPr="00ED7294">
        <w:rPr>
          <w:lang w:val="en-GB"/>
        </w:rPr>
        <w:t>KAG1-DS</w:t>
      </w:r>
      <w:r>
        <w:rPr>
          <w:lang w:val="en-GB"/>
        </w:rPr>
        <w:t>D</w:t>
      </w:r>
      <w:r w:rsidRPr="00ED7294">
        <w:rPr>
          <w:lang w:val="en-GB"/>
        </w:rPr>
        <w:t xml:space="preserve">A: Data Analytics group including </w:t>
      </w:r>
      <w:r w:rsidR="00156D1C">
        <w:rPr>
          <w:lang w:val="en-GB"/>
        </w:rPr>
        <w:t xml:space="preserve">Data Analytics methods, </w:t>
      </w:r>
      <w:r w:rsidRPr="00ED7294">
        <w:rPr>
          <w:lang w:val="en-GB"/>
        </w:rPr>
        <w:t xml:space="preserve">Machine Learning, statistical methods, and </w:t>
      </w:r>
      <w:r w:rsidR="00156D1C">
        <w:rPr>
          <w:lang w:val="en-GB"/>
        </w:rPr>
        <w:t>data visualisation</w:t>
      </w:r>
    </w:p>
    <w:p w14:paraId="687D19D6" w14:textId="75A57DAE" w:rsidR="00C44B51" w:rsidRPr="00ED7294" w:rsidRDefault="00C44B51" w:rsidP="00C44B51">
      <w:pPr>
        <w:pStyle w:val="ListParagraph"/>
        <w:numPr>
          <w:ilvl w:val="0"/>
          <w:numId w:val="19"/>
        </w:numPr>
        <w:jc w:val="both"/>
        <w:rPr>
          <w:lang w:val="en-GB"/>
        </w:rPr>
      </w:pPr>
      <w:r w:rsidRPr="00ED7294">
        <w:rPr>
          <w:lang w:val="en-GB"/>
        </w:rPr>
        <w:t>KAG2-DSE</w:t>
      </w:r>
      <w:r>
        <w:rPr>
          <w:lang w:val="en-GB"/>
        </w:rPr>
        <w:t>NG</w:t>
      </w:r>
      <w:r w:rsidRPr="00ED7294">
        <w:rPr>
          <w:lang w:val="en-GB"/>
        </w:rPr>
        <w:t xml:space="preserve">: Data Science Engineering group including </w:t>
      </w:r>
      <w:r w:rsidR="00156D1C">
        <w:rPr>
          <w:lang w:val="en-GB"/>
        </w:rPr>
        <w:t>s</w:t>
      </w:r>
      <w:r w:rsidRPr="00ED7294">
        <w:rPr>
          <w:lang w:val="en-GB"/>
        </w:rPr>
        <w:t>oftware engineering</w:t>
      </w:r>
      <w:r w:rsidR="00156D1C">
        <w:rPr>
          <w:lang w:val="en-GB"/>
        </w:rPr>
        <w:t>, database and Big Data technologies</w:t>
      </w:r>
      <w:r w:rsidR="004E6040">
        <w:rPr>
          <w:lang w:val="en-GB"/>
        </w:rPr>
        <w:t xml:space="preserve"> </w:t>
      </w:r>
    </w:p>
    <w:p w14:paraId="22552273" w14:textId="2B806982" w:rsidR="00C44B51" w:rsidRPr="00ED7294" w:rsidRDefault="00C44B51" w:rsidP="00C44B51">
      <w:pPr>
        <w:pStyle w:val="ListParagraph"/>
        <w:numPr>
          <w:ilvl w:val="0"/>
          <w:numId w:val="19"/>
        </w:numPr>
        <w:jc w:val="both"/>
        <w:rPr>
          <w:i/>
          <w:lang w:val="en-GB"/>
        </w:rPr>
      </w:pPr>
      <w:r w:rsidRPr="00ED7294">
        <w:rPr>
          <w:lang w:val="en-GB"/>
        </w:rPr>
        <w:t xml:space="preserve">KAG3-DSDM: </w:t>
      </w:r>
      <w:r w:rsidRPr="00ED7294">
        <w:rPr>
          <w:i/>
          <w:lang w:val="en-GB"/>
        </w:rPr>
        <w:t xml:space="preserve">Data Management group including data curation, preservation and data </w:t>
      </w:r>
      <w:r w:rsidR="00156D1C">
        <w:rPr>
          <w:i/>
          <w:lang w:val="en-GB"/>
        </w:rPr>
        <w:t>modeling</w:t>
      </w:r>
    </w:p>
    <w:p w14:paraId="37176B59" w14:textId="77777777" w:rsidR="00C44B51" w:rsidRPr="00ED7294" w:rsidRDefault="00C44B51" w:rsidP="00C44B51">
      <w:pPr>
        <w:pStyle w:val="ListParagraph"/>
        <w:numPr>
          <w:ilvl w:val="0"/>
          <w:numId w:val="19"/>
        </w:numPr>
        <w:jc w:val="both"/>
        <w:rPr>
          <w:i/>
          <w:lang w:val="en-GB"/>
        </w:rPr>
      </w:pPr>
      <w:r w:rsidRPr="00ED7294">
        <w:rPr>
          <w:lang w:val="en-GB"/>
        </w:rPr>
        <w:t>KAG4-DSRM</w:t>
      </w:r>
      <w:r>
        <w:rPr>
          <w:lang w:val="en-GB"/>
        </w:rPr>
        <w:t>P</w:t>
      </w:r>
      <w:r w:rsidRPr="00ED7294">
        <w:rPr>
          <w:lang w:val="en-GB"/>
        </w:rPr>
        <w:t xml:space="preserve">: </w:t>
      </w:r>
      <w:r w:rsidRPr="00ED7294">
        <w:rPr>
          <w:i/>
          <w:lang w:val="en-GB"/>
        </w:rPr>
        <w:t xml:space="preserve">Research Methods </w:t>
      </w:r>
      <w:r>
        <w:rPr>
          <w:i/>
          <w:lang w:val="en-GB"/>
        </w:rPr>
        <w:t>and Project Management</w:t>
      </w:r>
    </w:p>
    <w:p w14:paraId="187DF972" w14:textId="024AA5B1" w:rsidR="00C44B51" w:rsidRPr="00ED7294" w:rsidRDefault="00C44B51" w:rsidP="00C44B51">
      <w:pPr>
        <w:pStyle w:val="ListParagraph"/>
        <w:numPr>
          <w:ilvl w:val="0"/>
          <w:numId w:val="4"/>
        </w:numPr>
        <w:ind w:left="360"/>
        <w:jc w:val="both"/>
        <w:rPr>
          <w:lang w:val="en-GB"/>
        </w:rPr>
      </w:pPr>
      <w:r>
        <w:rPr>
          <w:lang w:val="en-GB"/>
        </w:rPr>
        <w:t>KAG5-DSBA</w:t>
      </w:r>
      <w:r w:rsidRPr="00ED7294">
        <w:rPr>
          <w:lang w:val="en-GB"/>
        </w:rPr>
        <w:t xml:space="preserve">: Business </w:t>
      </w:r>
      <w:r>
        <w:rPr>
          <w:lang w:val="en-GB"/>
        </w:rPr>
        <w:t>Analytics</w:t>
      </w:r>
      <w:r w:rsidR="007C7DA4">
        <w:rPr>
          <w:lang w:val="en-GB"/>
        </w:rPr>
        <w:t xml:space="preserve"> (also strongly based on KAG1-DSDA)</w:t>
      </w:r>
    </w:p>
    <w:p w14:paraId="33D74229" w14:textId="4B6A2734" w:rsidR="00C44B51" w:rsidRPr="00ED7294" w:rsidRDefault="00C44B51" w:rsidP="00C44B51">
      <w:pPr>
        <w:pStyle w:val="ListParagraph"/>
        <w:numPr>
          <w:ilvl w:val="0"/>
          <w:numId w:val="4"/>
        </w:numPr>
        <w:ind w:left="360"/>
        <w:jc w:val="both"/>
        <w:rPr>
          <w:lang w:val="en-GB"/>
        </w:rPr>
      </w:pPr>
      <w:r>
        <w:rPr>
          <w:lang w:val="en-GB"/>
        </w:rPr>
        <w:t>KAG*</w:t>
      </w:r>
      <w:r w:rsidRPr="00ED7294">
        <w:rPr>
          <w:lang w:val="en-GB"/>
        </w:rPr>
        <w:t xml:space="preserve">-DSDK: </w:t>
      </w:r>
      <w:r>
        <w:rPr>
          <w:lang w:val="en-GB"/>
        </w:rPr>
        <w:t xml:space="preserve">Placeholder for the </w:t>
      </w:r>
      <w:r w:rsidRPr="00ED7294">
        <w:rPr>
          <w:lang w:val="en-GB"/>
        </w:rPr>
        <w:t>Data Science Domain Knowledge group</w:t>
      </w:r>
      <w:r>
        <w:rPr>
          <w:lang w:val="en-GB"/>
        </w:rPr>
        <w:t>s</w:t>
      </w:r>
      <w:r w:rsidRPr="00ED7294">
        <w:rPr>
          <w:lang w:val="en-GB"/>
        </w:rPr>
        <w:t xml:space="preserve"> </w:t>
      </w:r>
      <w:r>
        <w:rPr>
          <w:lang w:val="en-GB"/>
        </w:rPr>
        <w:t>to include</w:t>
      </w:r>
      <w:r w:rsidRPr="00ED7294">
        <w:rPr>
          <w:lang w:val="en-GB"/>
        </w:rPr>
        <w:t xml:space="preserve"> domain specific knowledge</w:t>
      </w:r>
    </w:p>
    <w:p w14:paraId="6411FE20" w14:textId="77777777" w:rsidR="00C44B51" w:rsidRPr="00ED7294" w:rsidRDefault="00C44B51" w:rsidP="00C44B51">
      <w:pPr>
        <w:rPr>
          <w:lang w:val="en-GB"/>
        </w:rPr>
      </w:pPr>
    </w:p>
    <w:p w14:paraId="214F0CA9" w14:textId="0D92FD8F" w:rsidR="00C44B51" w:rsidRPr="00ED7294" w:rsidRDefault="00C44B51" w:rsidP="00C44B51">
      <w:pPr>
        <w:rPr>
          <w:lang w:val="en-GB"/>
        </w:rPr>
      </w:pPr>
      <w:r w:rsidRPr="00ED7294">
        <w:rPr>
          <w:lang w:val="en-GB"/>
        </w:rPr>
        <w:t xml:space="preserve">The subject domain related knowledge group (scientific or business) </w:t>
      </w:r>
      <w:r>
        <w:rPr>
          <w:lang w:val="en-GB"/>
        </w:rPr>
        <w:t>KAG*</w:t>
      </w:r>
      <w:r w:rsidRPr="00ED7294">
        <w:rPr>
          <w:lang w:val="en-GB"/>
        </w:rPr>
        <w:t>-DSDK is recognized as essential for practical work of Data Scientist what in fact means not professional work in a specific subject domain but understanding the domain related concepts, models and organisation (</w:t>
      </w:r>
      <w:r w:rsidR="007C7DA4">
        <w:rPr>
          <w:lang w:val="en-GB"/>
        </w:rPr>
        <w:t xml:space="preserve">refer to CF-DS </w:t>
      </w:r>
      <w:r w:rsidRPr="00ED7294">
        <w:rPr>
          <w:lang w:val="en-GB"/>
        </w:rPr>
        <w:t xml:space="preserve">section </w:t>
      </w:r>
      <w:r w:rsidR="007C7DA4">
        <w:rPr>
          <w:lang w:val="en-GB"/>
        </w:rPr>
        <w:t>4.8 [1]</w:t>
      </w:r>
      <w:r w:rsidRPr="00ED7294">
        <w:rPr>
          <w:lang w:val="en-GB"/>
        </w:rPr>
        <w:t>) and corresponding data analysis methods and models. These knowledge areas will be a subject for future development in tight cooperation with subject domain specialists.</w:t>
      </w:r>
    </w:p>
    <w:p w14:paraId="70A56C9C" w14:textId="77777777" w:rsidR="00C44B51" w:rsidRPr="00ED7294" w:rsidRDefault="00C44B51" w:rsidP="00C44B51">
      <w:pPr>
        <w:rPr>
          <w:lang w:val="en-GB"/>
        </w:rPr>
      </w:pPr>
    </w:p>
    <w:p w14:paraId="154485E0" w14:textId="46360D1F" w:rsidR="00C44B51" w:rsidRPr="00ED7294" w:rsidRDefault="00C44B51" w:rsidP="00C44B51">
      <w:pPr>
        <w:rPr>
          <w:lang w:val="en-GB"/>
        </w:rPr>
      </w:pPr>
      <w:r w:rsidRPr="00ED7294">
        <w:rPr>
          <w:lang w:val="en-GB"/>
        </w:rPr>
        <w:t>It is also anticipated that due to complexity of Data Science domain, the DS-BoK will require wide spectrum of background knowledge, first of all in mathematics, statistics, logics and reasoning as well as general computing</w:t>
      </w:r>
      <w:r w:rsidR="007C7DA4">
        <w:rPr>
          <w:lang w:val="en-GB"/>
        </w:rPr>
        <w:t>,</w:t>
      </w:r>
      <w:r w:rsidRPr="00ED7294">
        <w:rPr>
          <w:lang w:val="en-GB"/>
        </w:rPr>
        <w:t xml:space="preserve"> and cloud computing in particular. Similar to the ACM CS2013 curricula approach, background knowledge can be required as an entry condition or must be studied as elective courses. </w:t>
      </w:r>
    </w:p>
    <w:p w14:paraId="00D096C1" w14:textId="77777777" w:rsidR="00C44B51" w:rsidRPr="00ED7294" w:rsidRDefault="00C44B51" w:rsidP="00C44B51">
      <w:pPr>
        <w:rPr>
          <w:lang w:val="en-GB"/>
        </w:rPr>
      </w:pPr>
    </w:p>
    <w:p w14:paraId="5D341C50" w14:textId="79C2B070" w:rsidR="00C44B51" w:rsidRDefault="00C44B51" w:rsidP="00C44B51">
      <w:pPr>
        <w:rPr>
          <w:lang w:val="en-GB"/>
        </w:rPr>
      </w:pPr>
      <w:r>
        <w:rPr>
          <w:lang w:val="en-GB"/>
        </w:rPr>
        <w:t xml:space="preserve">The proposed DS-BoK </w:t>
      </w:r>
      <w:r w:rsidRPr="00ED7294">
        <w:rPr>
          <w:lang w:val="en-GB"/>
        </w:rPr>
        <w:t>re-use</w:t>
      </w:r>
      <w:r>
        <w:rPr>
          <w:lang w:val="en-GB"/>
        </w:rPr>
        <w:t>s</w:t>
      </w:r>
      <w:r w:rsidRPr="00ED7294">
        <w:rPr>
          <w:lang w:val="en-GB"/>
        </w:rPr>
        <w:t xml:space="preserve"> where possible existing BoK</w:t>
      </w:r>
      <w:r>
        <w:rPr>
          <w:lang w:val="en-GB"/>
        </w:rPr>
        <w:t>’</w:t>
      </w:r>
      <w:r w:rsidRPr="00ED7294">
        <w:rPr>
          <w:lang w:val="en-GB"/>
        </w:rPr>
        <w:t>s taking necessary KA</w:t>
      </w:r>
      <w:r w:rsidR="007C7DA4">
        <w:rPr>
          <w:lang w:val="en-GB"/>
        </w:rPr>
        <w:t xml:space="preserve"> and KU</w:t>
      </w:r>
      <w:r w:rsidRPr="00ED7294">
        <w:rPr>
          <w:lang w:val="en-GB"/>
        </w:rPr>
        <w:t xml:space="preserve"> definitions </w:t>
      </w:r>
      <w:r>
        <w:rPr>
          <w:lang w:val="en-GB"/>
        </w:rPr>
        <w:t xml:space="preserve">and </w:t>
      </w:r>
      <w:r w:rsidRPr="00ED7294">
        <w:rPr>
          <w:lang w:val="en-GB"/>
        </w:rPr>
        <w:t>combining them into defined above DS-BoK knowledge area groups. The following BoK</w:t>
      </w:r>
      <w:r>
        <w:rPr>
          <w:lang w:val="en-GB"/>
        </w:rPr>
        <w:t>’</w:t>
      </w:r>
      <w:r w:rsidRPr="00ED7294">
        <w:rPr>
          <w:lang w:val="en-GB"/>
        </w:rPr>
        <w:t xml:space="preserve">s </w:t>
      </w:r>
      <w:r w:rsidR="007C7DA4">
        <w:rPr>
          <w:lang w:val="en-GB"/>
        </w:rPr>
        <w:t>were</w:t>
      </w:r>
      <w:r w:rsidRPr="00ED7294">
        <w:rPr>
          <w:lang w:val="en-GB"/>
        </w:rPr>
        <w:t xml:space="preserve"> used </w:t>
      </w:r>
      <w:r w:rsidR="007C7DA4">
        <w:rPr>
          <w:lang w:val="en-GB"/>
        </w:rPr>
        <w:t>and/</w:t>
      </w:r>
      <w:r w:rsidRPr="00ED7294">
        <w:rPr>
          <w:lang w:val="en-GB"/>
        </w:rPr>
        <w:t xml:space="preserve">or mapped to the selected DS-BoK knowledge groups: </w:t>
      </w:r>
    </w:p>
    <w:p w14:paraId="332F1DBA" w14:textId="0993AD27" w:rsidR="00C44B51" w:rsidRPr="008971F5" w:rsidRDefault="00C44B51" w:rsidP="00B06F52">
      <w:pPr>
        <w:pStyle w:val="MyList"/>
      </w:pPr>
      <w:r w:rsidRPr="008971F5">
        <w:t>ACM Computer Science CS-BoK [</w:t>
      </w:r>
      <w:r w:rsidR="0074432B" w:rsidRPr="008971F5">
        <w:t>7, 8</w:t>
      </w:r>
      <w:r w:rsidRPr="008971F5">
        <w:t>]</w:t>
      </w:r>
    </w:p>
    <w:p w14:paraId="319446C2" w14:textId="630B37C3" w:rsidR="00C44B51" w:rsidRPr="005B0B3F" w:rsidRDefault="00C44B51" w:rsidP="00C1680C">
      <w:pPr>
        <w:pStyle w:val="MyList"/>
      </w:pPr>
      <w:r w:rsidRPr="005B0B3F">
        <w:t>Business Analys</w:t>
      </w:r>
      <w:r w:rsidR="0074432B" w:rsidRPr="005B0B3F">
        <w:t>is BABOK [10</w:t>
      </w:r>
      <w:r w:rsidRPr="005B0B3F">
        <w:t>]</w:t>
      </w:r>
    </w:p>
    <w:p w14:paraId="206B4051" w14:textId="25887005" w:rsidR="00C44B51" w:rsidRPr="005B0B3F" w:rsidRDefault="00C44B51" w:rsidP="00C1680C">
      <w:pPr>
        <w:pStyle w:val="MyList"/>
      </w:pPr>
      <w:r w:rsidRPr="005B0B3F">
        <w:t>Software Engineering SWEBOK [1</w:t>
      </w:r>
      <w:r w:rsidR="0074432B" w:rsidRPr="005B0B3F">
        <w:t>1</w:t>
      </w:r>
      <w:r w:rsidRPr="005B0B3F">
        <w:t xml:space="preserve">] </w:t>
      </w:r>
    </w:p>
    <w:p w14:paraId="4D8F33F9" w14:textId="6E05DA5F" w:rsidR="00C44B51" w:rsidRPr="005B0B3F" w:rsidRDefault="00C44B51" w:rsidP="00C1680C">
      <w:pPr>
        <w:pStyle w:val="MyList"/>
      </w:pPr>
      <w:r w:rsidRPr="005B0B3F">
        <w:t>Data Management DMBOK by DAMA [1</w:t>
      </w:r>
      <w:r w:rsidR="0074432B" w:rsidRPr="005B0B3F">
        <w:t>2</w:t>
      </w:r>
      <w:r w:rsidRPr="005B0B3F">
        <w:t xml:space="preserve">], </w:t>
      </w:r>
    </w:p>
    <w:p w14:paraId="09C9BB6A" w14:textId="71CA263A" w:rsidR="00C44B51" w:rsidRPr="005B0B3F" w:rsidRDefault="00C44B51" w:rsidP="00C1680C">
      <w:pPr>
        <w:pStyle w:val="MyList"/>
      </w:pPr>
      <w:r w:rsidRPr="005B0B3F">
        <w:t>Project Management PM-BoK [1</w:t>
      </w:r>
      <w:r w:rsidR="0074432B" w:rsidRPr="005B0B3F">
        <w:t>3</w:t>
      </w:r>
      <w:r w:rsidRPr="005B0B3F">
        <w:t xml:space="preserve">], </w:t>
      </w:r>
    </w:p>
    <w:p w14:paraId="1B2790D3" w14:textId="5940E8BC" w:rsidR="00C44B51" w:rsidRPr="005B0B3F" w:rsidRDefault="00C44B51" w:rsidP="00DE4A44">
      <w:pPr>
        <w:pStyle w:val="MyList"/>
      </w:pPr>
      <w:r w:rsidRPr="005B0B3F">
        <w:t>Classificatio</w:t>
      </w:r>
      <w:r w:rsidR="0074432B" w:rsidRPr="005B0B3F">
        <w:t>n Computer Science (CCS2012) [6</w:t>
      </w:r>
      <w:r w:rsidRPr="005B0B3F">
        <w:t>] for Computer Science related knowledge areas.</w:t>
      </w:r>
    </w:p>
    <w:p w14:paraId="57EBB4C9" w14:textId="225ACC73" w:rsidR="00C44B51" w:rsidRDefault="00C44B51" w:rsidP="00C44B51">
      <w:pPr>
        <w:rPr>
          <w:lang w:val="en-GB"/>
        </w:rPr>
      </w:pPr>
    </w:p>
    <w:p w14:paraId="5E4ED94D" w14:textId="1CBCE893" w:rsidR="00F71897" w:rsidRPr="00ED7294" w:rsidRDefault="00B6335C" w:rsidP="00C44B51">
      <w:pPr>
        <w:rPr>
          <w:lang w:val="en-GB"/>
        </w:rPr>
      </w:pPr>
      <w:r>
        <w:rPr>
          <w:lang w:val="en-GB"/>
        </w:rPr>
        <w:t xml:space="preserve"> </w:t>
      </w:r>
    </w:p>
    <w:p w14:paraId="1038E734" w14:textId="2111EE63" w:rsidR="00AE2A7B" w:rsidRPr="00ED7294" w:rsidRDefault="00B94D37" w:rsidP="00AE2A7B">
      <w:pPr>
        <w:pStyle w:val="Heading2"/>
        <w:jc w:val="both"/>
        <w:rPr>
          <w:lang w:val="en-GB"/>
        </w:rPr>
      </w:pPr>
      <w:bookmarkStart w:id="29" w:name="_Toc486082373"/>
      <w:bookmarkStart w:id="30" w:name="_Toc524476404"/>
      <w:r w:rsidRPr="00606347">
        <w:t>Data Science Body of Knowledge Areas</w:t>
      </w:r>
      <w:r>
        <w:t xml:space="preserve"> and Knowledge Units</w:t>
      </w:r>
      <w:bookmarkEnd w:id="29"/>
      <w:bookmarkEnd w:id="30"/>
    </w:p>
    <w:p w14:paraId="1E63E832" w14:textId="1E670652" w:rsidR="003B3643" w:rsidRPr="00ED7294" w:rsidDel="00F71897" w:rsidRDefault="003B3643" w:rsidP="003B3643">
      <w:pPr>
        <w:rPr>
          <w:lang w:val="en-GB"/>
        </w:rPr>
      </w:pPr>
      <w:r w:rsidDel="00F71897">
        <w:rPr>
          <w:lang w:val="en-GB"/>
        </w:rPr>
        <w:t>Table 1</w:t>
      </w:r>
      <w:r w:rsidRPr="00ED7294" w:rsidDel="00F71897">
        <w:rPr>
          <w:lang w:val="en-GB"/>
        </w:rPr>
        <w:t xml:space="preserve"> provides consolidated view of the identified Knowledge Areas in the Data Science Body of Knowledge. The table contains detailed definition of the KAG1-DS</w:t>
      </w:r>
      <w:r w:rsidDel="00F71897">
        <w:rPr>
          <w:lang w:val="en-GB"/>
        </w:rPr>
        <w:t>D</w:t>
      </w:r>
      <w:r w:rsidRPr="00ED7294" w:rsidDel="00F71897">
        <w:rPr>
          <w:lang w:val="en-GB"/>
        </w:rPr>
        <w:t>A, KAG2-DSE</w:t>
      </w:r>
      <w:r w:rsidDel="00F71897">
        <w:rPr>
          <w:lang w:val="en-GB"/>
        </w:rPr>
        <w:t>NG</w:t>
      </w:r>
      <w:r w:rsidRPr="00ED7294" w:rsidDel="00F71897">
        <w:rPr>
          <w:lang w:val="en-GB"/>
        </w:rPr>
        <w:t>, KAG3-DSDM groups that are well supported by existing BoK’s and academic materials. General suggestions are provided for KAG4-DSRM</w:t>
      </w:r>
      <w:r w:rsidDel="00F71897">
        <w:rPr>
          <w:lang w:val="en-GB"/>
        </w:rPr>
        <w:t>P</w:t>
      </w:r>
      <w:r w:rsidRPr="00ED7294" w:rsidDel="00F71897">
        <w:rPr>
          <w:lang w:val="en-GB"/>
        </w:rPr>
        <w:t>, KAG5-DSB</w:t>
      </w:r>
      <w:r w:rsidDel="00F71897">
        <w:rPr>
          <w:lang w:val="en-GB"/>
        </w:rPr>
        <w:t>A</w:t>
      </w:r>
      <w:r w:rsidRPr="00ED7294" w:rsidDel="00F71897">
        <w:rPr>
          <w:lang w:val="en-GB"/>
        </w:rPr>
        <w:t xml:space="preserve"> groups that corresponds to newly identified competences and knowledge areas and require additional study of existing practices and contribution from experts in corresponding scientific or business domains. </w:t>
      </w:r>
    </w:p>
    <w:p w14:paraId="79CF773D" w14:textId="101C22C7" w:rsidR="003B3643" w:rsidRPr="00ED7294" w:rsidDel="00F71897" w:rsidRDefault="003B3643" w:rsidP="003B3643">
      <w:pPr>
        <w:rPr>
          <w:lang w:val="en-GB"/>
        </w:rPr>
      </w:pPr>
    </w:p>
    <w:p w14:paraId="5421A7B7" w14:textId="623FF57B" w:rsidR="00FE29D6" w:rsidRPr="00AE2A7B" w:rsidRDefault="00353901" w:rsidP="00FE29D6">
      <w:pPr>
        <w:rPr>
          <w:szCs w:val="20"/>
          <w:lang w:val="en-GB"/>
        </w:rPr>
      </w:pPr>
      <w:r>
        <w:rPr>
          <w:szCs w:val="20"/>
          <w:lang w:val="en-GB"/>
        </w:rPr>
        <w:t xml:space="preserve">The KAG1-DSDA </w:t>
      </w:r>
      <w:r w:rsidR="00FE29D6" w:rsidRPr="00AE2A7B">
        <w:rPr>
          <w:szCs w:val="20"/>
          <w:lang w:val="en-GB"/>
        </w:rPr>
        <w:t xml:space="preserve">Data Analytics </w:t>
      </w:r>
      <w:r>
        <w:rPr>
          <w:szCs w:val="20"/>
          <w:lang w:val="en-GB"/>
        </w:rPr>
        <w:t xml:space="preserve">knowledge area group </w:t>
      </w:r>
      <w:r w:rsidR="00F71897">
        <w:rPr>
          <w:szCs w:val="20"/>
          <w:lang w:val="en-GB"/>
        </w:rPr>
        <w:t xml:space="preserve">is key and distinguishing KAG for DS-BoK. It </w:t>
      </w:r>
      <w:r w:rsidR="00FE29D6" w:rsidRPr="00AE2A7B">
        <w:rPr>
          <w:szCs w:val="20"/>
          <w:lang w:val="en-GB"/>
        </w:rPr>
        <w:t>includes different methods and algorithms, primarily statistical</w:t>
      </w:r>
      <w:r w:rsidR="00617C8C">
        <w:rPr>
          <w:szCs w:val="20"/>
          <w:lang w:val="en-GB"/>
        </w:rPr>
        <w:t>,</w:t>
      </w:r>
      <w:r w:rsidR="00F71897">
        <w:rPr>
          <w:szCs w:val="20"/>
          <w:lang w:val="en-GB"/>
        </w:rPr>
        <w:t xml:space="preserve"> machine learning</w:t>
      </w:r>
      <w:r w:rsidR="00617C8C">
        <w:rPr>
          <w:szCs w:val="20"/>
          <w:lang w:val="en-GB"/>
        </w:rPr>
        <w:t xml:space="preserve"> and data mining</w:t>
      </w:r>
      <w:r w:rsidR="00FE29D6" w:rsidRPr="00AE2A7B">
        <w:rPr>
          <w:szCs w:val="20"/>
          <w:lang w:val="en-GB"/>
        </w:rPr>
        <w:t xml:space="preserve">, to enable data processing, modelling, analysis and inspection with the goal of discovering useful information, providing insight and recommendations, and supporting decision-making. The following are commonly defined the Data Science Analytics Knowledge Areas: </w:t>
      </w:r>
    </w:p>
    <w:p w14:paraId="2A2C07F3" w14:textId="77777777" w:rsidR="00FE29D6" w:rsidRPr="00AE2A7B" w:rsidRDefault="00FE29D6" w:rsidP="00FE29D6">
      <w:pPr>
        <w:pStyle w:val="ListParagraph"/>
        <w:numPr>
          <w:ilvl w:val="0"/>
          <w:numId w:val="18"/>
        </w:numPr>
        <w:jc w:val="both"/>
        <w:rPr>
          <w:szCs w:val="20"/>
          <w:lang w:val="en-GB"/>
        </w:rPr>
      </w:pPr>
      <w:r w:rsidRPr="00AE2A7B">
        <w:rPr>
          <w:szCs w:val="20"/>
        </w:rPr>
        <w:t>KA01.0</w:t>
      </w:r>
      <w:r>
        <w:rPr>
          <w:szCs w:val="20"/>
        </w:rPr>
        <w:t>1</w:t>
      </w:r>
      <w:r w:rsidRPr="00AE2A7B">
        <w:rPr>
          <w:szCs w:val="20"/>
        </w:rPr>
        <w:t xml:space="preserve"> (DSDA.0</w:t>
      </w:r>
      <w:r>
        <w:rPr>
          <w:szCs w:val="20"/>
        </w:rPr>
        <w:t>1</w:t>
      </w:r>
      <w:r w:rsidRPr="00AE2A7B">
        <w:rPr>
          <w:szCs w:val="20"/>
        </w:rPr>
        <w:t xml:space="preserve">/SMA)  Statistical methods, including Descriptive statistics, exploratory data analysis (EDA) focused on discovering new features in the data, and confirmatory data analysis (CDA) dealing with validating formulated hypotheses; </w:t>
      </w:r>
    </w:p>
    <w:p w14:paraId="7639C167" w14:textId="77777777" w:rsidR="00FE29D6" w:rsidRPr="00AE2A7B" w:rsidRDefault="00FE29D6" w:rsidP="00FE29D6">
      <w:pPr>
        <w:pStyle w:val="ListParagraph"/>
        <w:numPr>
          <w:ilvl w:val="0"/>
          <w:numId w:val="18"/>
        </w:numPr>
        <w:jc w:val="both"/>
        <w:rPr>
          <w:szCs w:val="20"/>
          <w:lang w:val="en-GB"/>
        </w:rPr>
      </w:pPr>
      <w:r w:rsidRPr="00AE2A7B">
        <w:rPr>
          <w:szCs w:val="20"/>
          <w:lang w:val="en-GB"/>
        </w:rPr>
        <w:t>KA01.0</w:t>
      </w:r>
      <w:r>
        <w:rPr>
          <w:szCs w:val="20"/>
          <w:lang w:val="en-GB"/>
        </w:rPr>
        <w:t>2</w:t>
      </w:r>
      <w:r w:rsidRPr="00AE2A7B">
        <w:rPr>
          <w:szCs w:val="20"/>
          <w:lang w:val="en-GB"/>
        </w:rPr>
        <w:t xml:space="preserve"> (DSDA.0</w:t>
      </w:r>
      <w:r>
        <w:rPr>
          <w:szCs w:val="20"/>
          <w:lang w:val="en-GB"/>
        </w:rPr>
        <w:t>2</w:t>
      </w:r>
      <w:r w:rsidRPr="00AE2A7B">
        <w:rPr>
          <w:szCs w:val="20"/>
          <w:lang w:val="en-GB"/>
        </w:rPr>
        <w:t>/ML) Machine learning and related methods for information search, image recognition, decision support, classification;</w:t>
      </w:r>
    </w:p>
    <w:p w14:paraId="20BD7B3D" w14:textId="77777777" w:rsidR="00FE29D6" w:rsidRPr="00AE2A7B" w:rsidRDefault="00FE29D6" w:rsidP="00FE29D6">
      <w:pPr>
        <w:pStyle w:val="ListParagraph"/>
        <w:numPr>
          <w:ilvl w:val="0"/>
          <w:numId w:val="18"/>
        </w:numPr>
        <w:jc w:val="both"/>
        <w:rPr>
          <w:szCs w:val="20"/>
          <w:lang w:val="en-GB"/>
        </w:rPr>
      </w:pPr>
      <w:r w:rsidRPr="00AE2A7B">
        <w:rPr>
          <w:szCs w:val="20"/>
          <w:lang w:val="en-GB"/>
        </w:rPr>
        <w:t>KA01.0</w:t>
      </w:r>
      <w:r>
        <w:rPr>
          <w:szCs w:val="20"/>
          <w:lang w:val="en-GB"/>
        </w:rPr>
        <w:t>3</w:t>
      </w:r>
      <w:r w:rsidRPr="00AE2A7B">
        <w:rPr>
          <w:szCs w:val="20"/>
          <w:lang w:val="en-GB"/>
        </w:rPr>
        <w:t xml:space="preserve"> (DSDA.0</w:t>
      </w:r>
      <w:r>
        <w:rPr>
          <w:szCs w:val="20"/>
          <w:lang w:val="en-GB"/>
        </w:rPr>
        <w:t>3</w:t>
      </w:r>
      <w:r w:rsidRPr="00AE2A7B">
        <w:rPr>
          <w:szCs w:val="20"/>
          <w:lang w:val="en-GB"/>
        </w:rPr>
        <w:t xml:space="preserve">/DM) </w:t>
      </w:r>
      <w:r w:rsidRPr="00AE2A7B">
        <w:rPr>
          <w:i/>
          <w:szCs w:val="20"/>
          <w:lang w:val="en-GB"/>
        </w:rPr>
        <w:t>Data mining</w:t>
      </w:r>
      <w:r w:rsidRPr="00AE2A7B">
        <w:rPr>
          <w:szCs w:val="20"/>
          <w:lang w:val="en-GB"/>
        </w:rPr>
        <w:t xml:space="preserve"> is a particular data analysis technique that focuses on modelling and knowledge discovery for predictive rather than purely descriptive purposes;</w:t>
      </w:r>
    </w:p>
    <w:p w14:paraId="202D9F84" w14:textId="77777777" w:rsidR="00FE29D6" w:rsidRDefault="00FE29D6" w:rsidP="00FE29D6">
      <w:pPr>
        <w:pStyle w:val="ListParagraph"/>
        <w:numPr>
          <w:ilvl w:val="0"/>
          <w:numId w:val="18"/>
        </w:numPr>
        <w:jc w:val="both"/>
        <w:rPr>
          <w:szCs w:val="20"/>
          <w:lang w:val="en-GB"/>
        </w:rPr>
      </w:pPr>
      <w:r w:rsidRPr="00AE2A7B">
        <w:rPr>
          <w:szCs w:val="20"/>
          <w:lang w:val="en-GB"/>
        </w:rPr>
        <w:t>KA01.04 (DSDA.04/TDM) Text analytics applies statistical, linguistic, and structural techniques to extract and classify information from textual sources, a species of unstructured data;</w:t>
      </w:r>
    </w:p>
    <w:p w14:paraId="114D41F4" w14:textId="77777777" w:rsidR="00FE29D6" w:rsidRPr="00AE2A7B" w:rsidRDefault="00FE29D6" w:rsidP="00FE29D6">
      <w:pPr>
        <w:pStyle w:val="ListParagraph"/>
        <w:numPr>
          <w:ilvl w:val="0"/>
          <w:numId w:val="18"/>
        </w:numPr>
        <w:jc w:val="both"/>
        <w:rPr>
          <w:szCs w:val="20"/>
          <w:lang w:val="en-GB"/>
        </w:rPr>
      </w:pPr>
      <w:r w:rsidRPr="00AE2A7B">
        <w:rPr>
          <w:szCs w:val="20"/>
          <w:lang w:val="en-GB"/>
        </w:rPr>
        <w:t>KA01.0</w:t>
      </w:r>
      <w:r>
        <w:rPr>
          <w:szCs w:val="20"/>
          <w:lang w:val="en-GB"/>
        </w:rPr>
        <w:t>5</w:t>
      </w:r>
      <w:r w:rsidRPr="00AE2A7B">
        <w:rPr>
          <w:szCs w:val="20"/>
          <w:lang w:val="en-GB"/>
        </w:rPr>
        <w:t xml:space="preserve"> (DSDA.0</w:t>
      </w:r>
      <w:r>
        <w:rPr>
          <w:szCs w:val="20"/>
          <w:lang w:val="en-GB"/>
        </w:rPr>
        <w:t>5</w:t>
      </w:r>
      <w:r w:rsidRPr="00AE2A7B">
        <w:rPr>
          <w:szCs w:val="20"/>
          <w:lang w:val="en-GB"/>
        </w:rPr>
        <w:t>/PA) Predictive analytics focuses on application of statistical models for predictive forecasting or classification.</w:t>
      </w:r>
    </w:p>
    <w:p w14:paraId="5BE7ED8E" w14:textId="77777777" w:rsidR="00FE29D6" w:rsidRPr="00AE2A7B" w:rsidRDefault="00FE29D6" w:rsidP="00FE29D6">
      <w:pPr>
        <w:pStyle w:val="ListParagraph"/>
        <w:numPr>
          <w:ilvl w:val="0"/>
          <w:numId w:val="18"/>
        </w:numPr>
        <w:jc w:val="both"/>
        <w:rPr>
          <w:szCs w:val="20"/>
          <w:lang w:val="en-GB"/>
        </w:rPr>
      </w:pPr>
      <w:r w:rsidRPr="00AE2A7B">
        <w:rPr>
          <w:szCs w:val="20"/>
          <w:lang w:val="en-GB"/>
        </w:rPr>
        <w:t>KA01.06 (DSDA.06/BA) Business Analytics and Business Intelligence covers data analysis that relies heavily on aggregation and different data sources and focusing on business information;</w:t>
      </w:r>
    </w:p>
    <w:p w14:paraId="6B91381A" w14:textId="77777777" w:rsidR="00FE29D6" w:rsidRPr="00AE2A7B" w:rsidRDefault="00FE29D6" w:rsidP="00FE29D6">
      <w:pPr>
        <w:pStyle w:val="ListParagraph"/>
        <w:numPr>
          <w:ilvl w:val="0"/>
          <w:numId w:val="18"/>
        </w:numPr>
        <w:jc w:val="both"/>
        <w:rPr>
          <w:szCs w:val="20"/>
          <w:lang w:val="en-GB"/>
        </w:rPr>
      </w:pPr>
      <w:r w:rsidRPr="00AE2A7B">
        <w:rPr>
          <w:szCs w:val="20"/>
          <w:lang w:val="en-GB"/>
        </w:rPr>
        <w:t>KA01.07 (DSDA.07/MSO) Computational modelling, simulation and optimisation</w:t>
      </w:r>
    </w:p>
    <w:p w14:paraId="3D221D47" w14:textId="25E36526" w:rsidR="00FE29D6" w:rsidRDefault="00FE29D6" w:rsidP="00FE29D6">
      <w:pPr>
        <w:rPr>
          <w:lang w:val="en-GB"/>
        </w:rPr>
      </w:pPr>
    </w:p>
    <w:p w14:paraId="280AB7E4" w14:textId="77777777" w:rsidR="00353901" w:rsidRPr="00ED7294" w:rsidRDefault="00353901" w:rsidP="00353901">
      <w:pPr>
        <w:rPr>
          <w:lang w:val="en-GB"/>
        </w:rPr>
      </w:pPr>
      <w:r w:rsidRPr="00ED7294">
        <w:rPr>
          <w:lang w:val="en-GB"/>
        </w:rPr>
        <w:t>The KAG2-DSE</w:t>
      </w:r>
      <w:r>
        <w:rPr>
          <w:lang w:val="en-GB"/>
        </w:rPr>
        <w:t>NG</w:t>
      </w:r>
      <w:r w:rsidRPr="00ED7294">
        <w:rPr>
          <w:lang w:val="en-GB"/>
        </w:rPr>
        <w:t xml:space="preserve"> group includes selected KAs from ACM CS-BoK and SWEBOK and extends them with new technologies and engineering technologies and paradigm such as cloud based, agile technologies and DevOps that are promoted as continuous deployment and improvement paradigm and allow organisation implement agile business and operational models. </w:t>
      </w:r>
    </w:p>
    <w:p w14:paraId="3E3D67C4" w14:textId="77777777" w:rsidR="00353901" w:rsidRPr="00ED7294" w:rsidRDefault="00353901" w:rsidP="00353901">
      <w:pPr>
        <w:rPr>
          <w:lang w:val="en-GB"/>
        </w:rPr>
      </w:pPr>
    </w:p>
    <w:p w14:paraId="54C29E0C" w14:textId="77777777" w:rsidR="00353901" w:rsidRPr="00ED7294" w:rsidRDefault="00353901" w:rsidP="00353901">
      <w:pPr>
        <w:rPr>
          <w:lang w:val="en-GB"/>
        </w:rPr>
      </w:pPr>
      <w:r w:rsidRPr="00ED7294">
        <w:rPr>
          <w:lang w:val="en-GB"/>
        </w:rPr>
        <w:t>The KAG3-DSDM group includes most of KAs from DM-BoK however extended it with KAs related to RDA recommendations, community data management models (Open Access, Open Data, etc.) and general Data Lifecycle Management that is used as a central concept in many data management related education and training courses.</w:t>
      </w:r>
    </w:p>
    <w:p w14:paraId="49361604" w14:textId="77777777" w:rsidR="00353901" w:rsidRDefault="00353901" w:rsidP="00353901">
      <w:pPr>
        <w:rPr>
          <w:lang w:val="en-GB"/>
        </w:rPr>
      </w:pPr>
    </w:p>
    <w:p w14:paraId="73EFD1E0" w14:textId="64A2AFB2" w:rsidR="00353901" w:rsidRDefault="00353901" w:rsidP="00353901">
      <w:pPr>
        <w:rPr>
          <w:lang w:val="en-GB"/>
        </w:rPr>
      </w:pPr>
      <w:r>
        <w:rPr>
          <w:lang w:val="en-GB"/>
        </w:rPr>
        <w:t>Table 2 provides detailed definition of DS-BoK Knowledge Areas and Knowledge Units</w:t>
      </w:r>
      <w:r w:rsidR="002E568B">
        <w:rPr>
          <w:lang w:val="en-GB"/>
        </w:rPr>
        <w:t>.</w:t>
      </w:r>
      <w:r>
        <w:rPr>
          <w:lang w:val="en-GB"/>
        </w:rPr>
        <w:t xml:space="preserve"> Knowledge Units (KU) corresponding to suggested KAs are defined from different sources: existing BoK, CCS2012, and from practices in designing academic curricula and corresponding courses by universities and professional training organisations</w:t>
      </w:r>
      <w:r w:rsidR="002E568B">
        <w:rPr>
          <w:rStyle w:val="FootnoteReference"/>
          <w:lang w:val="en-GB"/>
        </w:rPr>
        <w:footnoteReference w:id="5"/>
      </w:r>
      <w:r>
        <w:rPr>
          <w:lang w:val="en-GB"/>
        </w:rPr>
        <w:t>.</w:t>
      </w:r>
      <w:r w:rsidR="002E568B">
        <w:rPr>
          <w:lang w:val="en-GB"/>
        </w:rPr>
        <w:t xml:space="preserve"> </w:t>
      </w:r>
    </w:p>
    <w:p w14:paraId="52536207" w14:textId="77777777" w:rsidR="00353901" w:rsidRDefault="00353901" w:rsidP="00353901"/>
    <w:p w14:paraId="441ED58E" w14:textId="331B8F43" w:rsidR="00353901" w:rsidRPr="00606347" w:rsidRDefault="00353901" w:rsidP="00353901">
      <w:r w:rsidRPr="00606347">
        <w:t xml:space="preserve">The presented DS-BoK high level content is not exhaustive at this stage and will undergo further development based on feedback from </w:t>
      </w:r>
      <w:r>
        <w:t>MC-DS implementation</w:t>
      </w:r>
      <w:r w:rsidRPr="00606347">
        <w:t xml:space="preserve">. </w:t>
      </w:r>
    </w:p>
    <w:p w14:paraId="5B396685" w14:textId="77777777" w:rsidR="00353901" w:rsidRPr="00ED7294" w:rsidRDefault="00353901" w:rsidP="00AE2A7B">
      <w:pPr>
        <w:rPr>
          <w:lang w:val="en-GB"/>
        </w:rPr>
      </w:pPr>
    </w:p>
    <w:p w14:paraId="575646BD" w14:textId="77777777" w:rsidR="00AE2A7B" w:rsidRPr="00ED7294" w:rsidRDefault="00AE2A7B" w:rsidP="00AE2A7B">
      <w:pPr>
        <w:rPr>
          <w:lang w:val="en-GB"/>
        </w:rPr>
      </w:pPr>
      <w:r w:rsidRPr="00ED7294">
        <w:rPr>
          <w:lang w:val="en-GB"/>
        </w:rPr>
        <w:br w:type="page"/>
      </w:r>
    </w:p>
    <w:p w14:paraId="4A0E8030" w14:textId="13BC8257" w:rsidR="003B3643" w:rsidRPr="00ED7294" w:rsidRDefault="003B3643" w:rsidP="003B3643">
      <w:pPr>
        <w:rPr>
          <w:lang w:val="en-GB"/>
        </w:rPr>
      </w:pPr>
      <w:r>
        <w:rPr>
          <w:lang w:val="en-GB"/>
        </w:rPr>
        <w:t xml:space="preserve">Table </w:t>
      </w:r>
      <w:r w:rsidR="00353901">
        <w:rPr>
          <w:lang w:val="en-GB"/>
        </w:rPr>
        <w:t>1</w:t>
      </w:r>
      <w:r>
        <w:rPr>
          <w:lang w:val="en-GB"/>
        </w:rPr>
        <w:t xml:space="preserve">. </w:t>
      </w:r>
      <w:r w:rsidRPr="00ED7294">
        <w:rPr>
          <w:lang w:val="en-GB"/>
        </w:rPr>
        <w:t>DS-BoK Knowledge Area</w:t>
      </w:r>
      <w:r>
        <w:rPr>
          <w:lang w:val="en-GB"/>
        </w:rPr>
        <w:t xml:space="preserve"> Group</w:t>
      </w:r>
      <w:r w:rsidRPr="00ED7294">
        <w:rPr>
          <w:lang w:val="en-GB"/>
        </w:rPr>
        <w:t xml:space="preserve">s </w:t>
      </w:r>
      <w:r>
        <w:rPr>
          <w:lang w:val="en-GB"/>
        </w:rPr>
        <w:t>and corresponding Knowledge Areas</w:t>
      </w:r>
    </w:p>
    <w:p w14:paraId="29589BD6" w14:textId="77777777" w:rsidR="003B3643" w:rsidRPr="00267EAF" w:rsidRDefault="003B3643" w:rsidP="003B3643">
      <w:pPr>
        <w:jc w:val="center"/>
        <w:rPr>
          <w:lang w:val="en-GB"/>
        </w:rPr>
      </w:pPr>
    </w:p>
    <w:tbl>
      <w:tblPr>
        <w:tblW w:w="9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4153"/>
        <w:gridCol w:w="3600"/>
      </w:tblGrid>
      <w:tr w:rsidR="003B3643" w:rsidRPr="00606347" w14:paraId="6EE18135" w14:textId="77777777" w:rsidTr="0074432B">
        <w:trPr>
          <w:tblHeader/>
          <w:jc w:val="center"/>
        </w:trPr>
        <w:tc>
          <w:tcPr>
            <w:tcW w:w="1962" w:type="dxa"/>
            <w:shd w:val="clear" w:color="auto" w:fill="EEECE1" w:themeFill="background2"/>
          </w:tcPr>
          <w:p w14:paraId="475F37E2" w14:textId="77777777" w:rsidR="003B3643" w:rsidRPr="00606347" w:rsidRDefault="003B3643" w:rsidP="00054AD5">
            <w:pPr>
              <w:rPr>
                <w:b/>
              </w:rPr>
            </w:pPr>
            <w:r w:rsidRPr="00606347">
              <w:rPr>
                <w:b/>
              </w:rPr>
              <w:t>KA Groups</w:t>
            </w:r>
          </w:p>
        </w:tc>
        <w:tc>
          <w:tcPr>
            <w:tcW w:w="4153" w:type="dxa"/>
            <w:shd w:val="clear" w:color="auto" w:fill="EEECE1" w:themeFill="background2"/>
          </w:tcPr>
          <w:p w14:paraId="2AEFBC75" w14:textId="77777777" w:rsidR="003B3643" w:rsidRPr="00606347" w:rsidRDefault="003B3643" w:rsidP="00054AD5">
            <w:pPr>
              <w:rPr>
                <w:b/>
              </w:rPr>
            </w:pPr>
            <w:r>
              <w:rPr>
                <w:b/>
              </w:rPr>
              <w:t xml:space="preserve">Suggested DS </w:t>
            </w:r>
            <w:r w:rsidRPr="00606347">
              <w:rPr>
                <w:b/>
              </w:rPr>
              <w:t>Knowledge Areas</w:t>
            </w:r>
            <w:r>
              <w:rPr>
                <w:b/>
              </w:rPr>
              <w:t xml:space="preserve"> (KA)</w:t>
            </w:r>
          </w:p>
        </w:tc>
        <w:tc>
          <w:tcPr>
            <w:tcW w:w="3600" w:type="dxa"/>
            <w:shd w:val="clear" w:color="auto" w:fill="EEECE1" w:themeFill="background2"/>
          </w:tcPr>
          <w:p w14:paraId="4A1DA8CC" w14:textId="77777777" w:rsidR="003B3643" w:rsidRPr="00606347" w:rsidRDefault="003B3643" w:rsidP="00054AD5">
            <w:pPr>
              <w:rPr>
                <w:b/>
              </w:rPr>
            </w:pPr>
            <w:r w:rsidRPr="00606347">
              <w:rPr>
                <w:b/>
              </w:rPr>
              <w:t>Knowled</w:t>
            </w:r>
            <w:r>
              <w:rPr>
                <w:b/>
              </w:rPr>
              <w:t>ge Areas from existing BoK and CCS2012 scientific subject groups</w:t>
            </w:r>
          </w:p>
        </w:tc>
      </w:tr>
      <w:tr w:rsidR="003B3643" w:rsidRPr="00BA675C" w14:paraId="3EF303BE" w14:textId="77777777" w:rsidTr="0074432B">
        <w:trPr>
          <w:jc w:val="center"/>
        </w:trPr>
        <w:tc>
          <w:tcPr>
            <w:tcW w:w="1962" w:type="dxa"/>
          </w:tcPr>
          <w:p w14:paraId="5C26CC0F" w14:textId="77777777" w:rsidR="003B3643" w:rsidRPr="00BA675C" w:rsidRDefault="003B3643" w:rsidP="00054AD5">
            <w:r w:rsidRPr="00BA675C">
              <w:t xml:space="preserve">KAG1-DSDA: Data </w:t>
            </w:r>
            <w:r>
              <w:t xml:space="preserve">Science </w:t>
            </w:r>
            <w:r w:rsidRPr="00BA675C">
              <w:t xml:space="preserve">Analytics </w:t>
            </w:r>
          </w:p>
        </w:tc>
        <w:tc>
          <w:tcPr>
            <w:tcW w:w="4153" w:type="dxa"/>
          </w:tcPr>
          <w:p w14:paraId="576F3463" w14:textId="77777777" w:rsidR="003B3643" w:rsidRPr="00267EAF" w:rsidRDefault="003B3643" w:rsidP="00054AD5">
            <w:pPr>
              <w:rPr>
                <w:rStyle w:val="ListTablecompactChar"/>
                <w:rFonts w:eastAsia="Arial Unicode MS"/>
              </w:rPr>
            </w:pPr>
            <w:r>
              <w:rPr>
                <w:rStyle w:val="ListTablecompactChar"/>
                <w:rFonts w:eastAsia="Arial Unicode MS"/>
              </w:rPr>
              <w:t>KA01.01 (</w:t>
            </w:r>
            <w:r w:rsidRPr="00267EAF">
              <w:rPr>
                <w:rStyle w:val="ListTablecompactChar"/>
                <w:rFonts w:eastAsia="Arial Unicode MS"/>
              </w:rPr>
              <w:t>DSDA.01/S</w:t>
            </w:r>
            <w:r>
              <w:rPr>
                <w:rStyle w:val="ListTablecompactChar"/>
                <w:rFonts w:eastAsia="Arial Unicode MS"/>
              </w:rPr>
              <w:t>M</w:t>
            </w:r>
            <w:r w:rsidRPr="00267EAF">
              <w:rPr>
                <w:rStyle w:val="ListTablecompactChar"/>
                <w:rFonts w:eastAsia="Arial Unicode MS"/>
              </w:rPr>
              <w:t>DA</w:t>
            </w:r>
            <w:r>
              <w:rPr>
                <w:rStyle w:val="ListTablecompactChar"/>
                <w:rFonts w:eastAsia="Arial Unicode MS"/>
              </w:rPr>
              <w:t xml:space="preserve">) </w:t>
            </w:r>
            <w:r w:rsidRPr="00267EAF">
              <w:rPr>
                <w:rStyle w:val="ListTablecompactChar"/>
                <w:rFonts w:eastAsia="Arial Unicode MS"/>
              </w:rPr>
              <w:t>Statistical methods for data analysis</w:t>
            </w:r>
          </w:p>
          <w:p w14:paraId="6039AB1B" w14:textId="77777777" w:rsidR="003B3643" w:rsidRPr="00267EAF" w:rsidRDefault="003B3643" w:rsidP="00054AD5">
            <w:pPr>
              <w:rPr>
                <w:rStyle w:val="ListTablecompactChar"/>
                <w:rFonts w:eastAsia="Arial Unicode MS"/>
              </w:rPr>
            </w:pPr>
            <w:r w:rsidRPr="00267EAF">
              <w:rPr>
                <w:rStyle w:val="ListTablecompactChar"/>
                <w:rFonts w:eastAsia="Arial Unicode MS"/>
              </w:rPr>
              <w:t>KA01.02</w:t>
            </w:r>
            <w:r>
              <w:rPr>
                <w:rStyle w:val="ListTablecompactChar"/>
                <w:rFonts w:eastAsia="Arial Unicode MS"/>
              </w:rPr>
              <w:t xml:space="preserve"> (</w:t>
            </w:r>
            <w:r w:rsidRPr="00267EAF">
              <w:rPr>
                <w:rStyle w:val="ListTablecompactChar"/>
                <w:rFonts w:eastAsia="Arial Unicode MS"/>
              </w:rPr>
              <w:t>DSDA.02/ML</w:t>
            </w:r>
            <w:r>
              <w:rPr>
                <w:rStyle w:val="ListTablecompactChar"/>
                <w:rFonts w:eastAsia="Arial Unicode MS"/>
              </w:rPr>
              <w:t xml:space="preserve">) </w:t>
            </w:r>
            <w:r w:rsidRPr="00267EAF">
              <w:rPr>
                <w:rStyle w:val="ListTablecompactChar"/>
                <w:rFonts w:eastAsia="Arial Unicode MS"/>
              </w:rPr>
              <w:t>Machine Learning</w:t>
            </w:r>
          </w:p>
          <w:p w14:paraId="1F660F4A" w14:textId="77777777" w:rsidR="003B3643" w:rsidRPr="00267EAF" w:rsidRDefault="003B3643" w:rsidP="00054AD5">
            <w:pPr>
              <w:rPr>
                <w:rStyle w:val="ListTablecompactChar"/>
                <w:rFonts w:eastAsia="Arial Unicode MS"/>
              </w:rPr>
            </w:pPr>
            <w:r w:rsidRPr="00267EAF">
              <w:rPr>
                <w:rStyle w:val="ListTablecompactChar"/>
                <w:rFonts w:eastAsia="Arial Unicode MS"/>
              </w:rPr>
              <w:t>KA01.03</w:t>
            </w:r>
            <w:r>
              <w:rPr>
                <w:rStyle w:val="ListTablecompactChar"/>
                <w:rFonts w:eastAsia="Arial Unicode MS"/>
              </w:rPr>
              <w:t xml:space="preserve"> (</w:t>
            </w:r>
            <w:r w:rsidRPr="00267EAF">
              <w:rPr>
                <w:rStyle w:val="ListTablecompactChar"/>
                <w:rFonts w:eastAsia="Arial Unicode MS"/>
              </w:rPr>
              <w:t>DSDA.03/DM</w:t>
            </w:r>
            <w:r>
              <w:rPr>
                <w:rStyle w:val="ListTablecompactChar"/>
                <w:rFonts w:eastAsia="Arial Unicode MS"/>
              </w:rPr>
              <w:t xml:space="preserve">) </w:t>
            </w:r>
            <w:r w:rsidRPr="00267EAF">
              <w:rPr>
                <w:rStyle w:val="ListTablecompactChar"/>
                <w:rFonts w:eastAsia="Arial Unicode MS"/>
              </w:rPr>
              <w:t>Data Mining</w:t>
            </w:r>
          </w:p>
          <w:p w14:paraId="2965539D" w14:textId="77777777" w:rsidR="003B3643" w:rsidRPr="00267EAF" w:rsidRDefault="003B3643" w:rsidP="00054AD5">
            <w:pPr>
              <w:rPr>
                <w:rStyle w:val="ListTablecompactChar"/>
                <w:rFonts w:eastAsia="Arial Unicode MS"/>
              </w:rPr>
            </w:pPr>
            <w:r>
              <w:rPr>
                <w:rStyle w:val="ListTablecompactChar"/>
                <w:rFonts w:eastAsia="Arial Unicode MS"/>
              </w:rPr>
              <w:t>KA01.04 (</w:t>
            </w:r>
            <w:r w:rsidRPr="00267EAF">
              <w:rPr>
                <w:rStyle w:val="ListTablecompactChar"/>
                <w:rFonts w:eastAsia="Arial Unicode MS"/>
              </w:rPr>
              <w:t>DSDA.04/TDM</w:t>
            </w:r>
            <w:r>
              <w:rPr>
                <w:rStyle w:val="ListTablecompactChar"/>
                <w:rFonts w:eastAsia="Arial Unicode MS"/>
              </w:rPr>
              <w:t xml:space="preserve">) </w:t>
            </w:r>
            <w:r w:rsidRPr="00267EAF">
              <w:rPr>
                <w:rStyle w:val="ListTablecompactChar"/>
                <w:rFonts w:eastAsia="Arial Unicode MS"/>
              </w:rPr>
              <w:t>Text Data Mining</w:t>
            </w:r>
          </w:p>
          <w:p w14:paraId="2F457DAF" w14:textId="77777777" w:rsidR="003B3643" w:rsidRPr="00267EAF" w:rsidRDefault="003B3643" w:rsidP="00054AD5">
            <w:pPr>
              <w:rPr>
                <w:rStyle w:val="ListTablecompactChar"/>
                <w:rFonts w:eastAsia="Arial Unicode MS"/>
              </w:rPr>
            </w:pPr>
            <w:r w:rsidRPr="00267EAF">
              <w:rPr>
                <w:rStyle w:val="ListTablecompactChar"/>
                <w:rFonts w:eastAsia="Arial Unicode MS"/>
              </w:rPr>
              <w:t>KA01.05</w:t>
            </w:r>
            <w:r>
              <w:rPr>
                <w:rStyle w:val="ListTablecompactChar"/>
                <w:rFonts w:eastAsia="Arial Unicode MS"/>
              </w:rPr>
              <w:t xml:space="preserve"> (</w:t>
            </w:r>
            <w:r w:rsidRPr="00267EAF">
              <w:rPr>
                <w:rStyle w:val="ListTablecompactChar"/>
                <w:rFonts w:eastAsia="Arial Unicode MS"/>
              </w:rPr>
              <w:t>DSDA.05/PA</w:t>
            </w:r>
            <w:r>
              <w:rPr>
                <w:rStyle w:val="ListTablecompactChar"/>
                <w:rFonts w:eastAsia="Arial Unicode MS"/>
              </w:rPr>
              <w:t xml:space="preserve">) </w:t>
            </w:r>
            <w:r w:rsidRPr="00267EAF">
              <w:rPr>
                <w:rStyle w:val="ListTablecompactChar"/>
                <w:rFonts w:eastAsia="Arial Unicode MS"/>
              </w:rPr>
              <w:t>Predictive Analytics</w:t>
            </w:r>
          </w:p>
          <w:p w14:paraId="17F37FA3" w14:textId="77777777" w:rsidR="003B3643" w:rsidRPr="00BA675C" w:rsidRDefault="003B3643" w:rsidP="00054AD5">
            <w:r w:rsidRPr="00267EAF">
              <w:rPr>
                <w:rStyle w:val="ListTablecompactChar"/>
                <w:rFonts w:eastAsia="Arial Unicode MS"/>
              </w:rPr>
              <w:t>KA01.06</w:t>
            </w:r>
            <w:r>
              <w:rPr>
                <w:rStyle w:val="ListTablecompactChar"/>
                <w:rFonts w:eastAsia="Arial Unicode MS"/>
              </w:rPr>
              <w:t xml:space="preserve"> (</w:t>
            </w:r>
            <w:r w:rsidRPr="00267EAF">
              <w:rPr>
                <w:rStyle w:val="ListTablecompactChar"/>
                <w:rFonts w:eastAsia="Arial Unicode MS"/>
              </w:rPr>
              <w:t>DSDA.06/MODSIM</w:t>
            </w:r>
            <w:r>
              <w:rPr>
                <w:rStyle w:val="ListTablecompactChar"/>
                <w:rFonts w:eastAsia="Arial Unicode MS"/>
              </w:rPr>
              <w:t xml:space="preserve">) </w:t>
            </w:r>
            <w:r w:rsidRPr="00267EAF">
              <w:rPr>
                <w:rStyle w:val="ListTablecompactChar"/>
                <w:rFonts w:eastAsia="Arial Unicode MS"/>
              </w:rPr>
              <w:t>Computational modelling, simulation and optimisation</w:t>
            </w:r>
          </w:p>
        </w:tc>
        <w:tc>
          <w:tcPr>
            <w:tcW w:w="3600" w:type="dxa"/>
          </w:tcPr>
          <w:p w14:paraId="73745A9E" w14:textId="77777777" w:rsidR="003B3643" w:rsidRDefault="003B3643" w:rsidP="00054AD5">
            <w:r>
              <w:t xml:space="preserve">There is no formal BoK defined for Data Analytics. </w:t>
            </w:r>
          </w:p>
          <w:p w14:paraId="51C54766" w14:textId="77777777" w:rsidR="003B3643" w:rsidRDefault="003B3643" w:rsidP="00054AD5"/>
          <w:p w14:paraId="1850F264" w14:textId="77777777" w:rsidR="003B3643" w:rsidRDefault="003B3643" w:rsidP="00054AD5">
            <w:r>
              <w:t>Data Science Analytics related scientific subjects from CCS2012:</w:t>
            </w:r>
          </w:p>
          <w:p w14:paraId="746FB41A" w14:textId="77777777" w:rsidR="003B3643" w:rsidRDefault="003B3643" w:rsidP="00054AD5">
            <w:r w:rsidRPr="00F310E8">
              <w:t>CCS2012: Computing methodologies</w:t>
            </w:r>
          </w:p>
          <w:p w14:paraId="7C5D381C" w14:textId="77777777" w:rsidR="003B3643" w:rsidRDefault="003B3643" w:rsidP="00054AD5">
            <w:r w:rsidRPr="00F310E8">
              <w:t>CCS2012: Mathematics of computing</w:t>
            </w:r>
          </w:p>
          <w:p w14:paraId="1F3E9551" w14:textId="77777777" w:rsidR="003B3643" w:rsidRPr="00BA675C" w:rsidRDefault="003B3643" w:rsidP="00054AD5">
            <w:r w:rsidRPr="00F310E8">
              <w:t>CCS2012: Computing methodologies</w:t>
            </w:r>
          </w:p>
        </w:tc>
      </w:tr>
      <w:tr w:rsidR="003B3643" w:rsidRPr="00606347" w14:paraId="39C25924" w14:textId="77777777" w:rsidTr="0074432B">
        <w:trPr>
          <w:jc w:val="center"/>
        </w:trPr>
        <w:tc>
          <w:tcPr>
            <w:tcW w:w="1962" w:type="dxa"/>
          </w:tcPr>
          <w:p w14:paraId="0BE35629" w14:textId="77777777" w:rsidR="003B3643" w:rsidRPr="00606347" w:rsidRDefault="003B3643" w:rsidP="00054AD5">
            <w:r w:rsidRPr="00606347">
              <w:t>KAG2-DSE</w:t>
            </w:r>
            <w:r>
              <w:t>NG</w:t>
            </w:r>
            <w:r w:rsidRPr="00606347">
              <w:t xml:space="preserve">: Data Science Engineering </w:t>
            </w:r>
          </w:p>
          <w:p w14:paraId="2B6D16F9" w14:textId="77777777" w:rsidR="003B3643" w:rsidRPr="00606347" w:rsidRDefault="003B3643" w:rsidP="00054AD5"/>
        </w:tc>
        <w:tc>
          <w:tcPr>
            <w:tcW w:w="4153" w:type="dxa"/>
          </w:tcPr>
          <w:p w14:paraId="13170B27" w14:textId="77777777" w:rsidR="003B3643" w:rsidRDefault="003B3643" w:rsidP="00054AD5">
            <w:r>
              <w:t>KA02.01 (DSENG.01/BDI) Big Data Infrastructure and Technologies</w:t>
            </w:r>
          </w:p>
          <w:p w14:paraId="76138F96" w14:textId="77777777" w:rsidR="003B3643" w:rsidRDefault="003B3643" w:rsidP="00054AD5">
            <w:r>
              <w:t>KA02.02 (DSENG.02/DSIAPP) Infrastructure and platforms for Data Science applications</w:t>
            </w:r>
          </w:p>
          <w:p w14:paraId="67786513" w14:textId="77777777" w:rsidR="003B3643" w:rsidRDefault="003B3643" w:rsidP="00054AD5">
            <w:r>
              <w:t>KA02.03 (DSENG.03/CCT) Cloud Computing technologies for Big Data and Data Analytics</w:t>
            </w:r>
          </w:p>
          <w:p w14:paraId="10CA8636" w14:textId="77777777" w:rsidR="003B3643" w:rsidRDefault="003B3643" w:rsidP="00054AD5">
            <w:r>
              <w:t>KA02.04 (DSENG.04/SEC) Data and Applications security</w:t>
            </w:r>
          </w:p>
          <w:p w14:paraId="448B8635" w14:textId="77777777" w:rsidR="003B3643" w:rsidRDefault="003B3643" w:rsidP="00054AD5">
            <w:r>
              <w:t>KA02.05 (DSENG.05/BDSE) Big Data systems organisation and engineering</w:t>
            </w:r>
          </w:p>
          <w:p w14:paraId="37A868C2" w14:textId="77777777" w:rsidR="003B3643" w:rsidRDefault="003B3643" w:rsidP="00054AD5">
            <w:r>
              <w:t>KA02.06 (DSENG.06/DSAPPD) Data Science (Big Data) applications design</w:t>
            </w:r>
          </w:p>
          <w:p w14:paraId="52C7BB95" w14:textId="77777777" w:rsidR="003B3643" w:rsidRPr="00606347" w:rsidRDefault="003B3643" w:rsidP="00054AD5">
            <w:r>
              <w:t>KA02.07 (DSENG.07/IS) Information systems (to support data driven decision making)</w:t>
            </w:r>
          </w:p>
        </w:tc>
        <w:tc>
          <w:tcPr>
            <w:tcW w:w="3600" w:type="dxa"/>
          </w:tcPr>
          <w:p w14:paraId="53742C8D" w14:textId="77777777" w:rsidR="003B3643" w:rsidRPr="00BB40B0" w:rsidRDefault="003B3643" w:rsidP="00054AD5">
            <w:pPr>
              <w:rPr>
                <w:lang w:val="nb-NO"/>
              </w:rPr>
            </w:pPr>
            <w:r w:rsidRPr="00BB40B0">
              <w:rPr>
                <w:lang w:val="nb-NO"/>
              </w:rPr>
              <w:t>ACM CS-BoK selected KAs:</w:t>
            </w:r>
          </w:p>
          <w:p w14:paraId="2ADE0CDE" w14:textId="77777777" w:rsidR="003B3643" w:rsidRPr="00606347" w:rsidRDefault="003B3643" w:rsidP="00054AD5">
            <w:r w:rsidRPr="00606347">
              <w:t>AL - Algorithms and Complexity</w:t>
            </w:r>
          </w:p>
          <w:p w14:paraId="23A06CDA" w14:textId="77777777" w:rsidR="003B3643" w:rsidRPr="00606347" w:rsidRDefault="003B3643" w:rsidP="00054AD5">
            <w:r w:rsidRPr="00606347">
              <w:t>AR - Architecture and Organization (including computer architectures and network architectures)</w:t>
            </w:r>
          </w:p>
          <w:p w14:paraId="5C7CB69E" w14:textId="77777777" w:rsidR="003B3643" w:rsidRPr="00606347" w:rsidRDefault="003B3643" w:rsidP="00054AD5">
            <w:r w:rsidRPr="00606347">
              <w:t>CN - Computational Science</w:t>
            </w:r>
          </w:p>
          <w:p w14:paraId="3776B9EB" w14:textId="77777777" w:rsidR="003B3643" w:rsidRPr="00606347" w:rsidRDefault="003B3643" w:rsidP="00054AD5">
            <w:r w:rsidRPr="00606347">
              <w:t>GV - Graphics and Visualization</w:t>
            </w:r>
          </w:p>
          <w:p w14:paraId="60C74323" w14:textId="77777777" w:rsidR="003B3643" w:rsidRPr="00606347" w:rsidRDefault="003B3643" w:rsidP="00054AD5">
            <w:r w:rsidRPr="00606347">
              <w:t>IM - Information Management</w:t>
            </w:r>
          </w:p>
          <w:p w14:paraId="57677C97" w14:textId="77777777" w:rsidR="003B3643" w:rsidRPr="00606347" w:rsidRDefault="003B3643" w:rsidP="00054AD5">
            <w:r w:rsidRPr="00606347">
              <w:t>PBD - Platform-based Development (new)</w:t>
            </w:r>
          </w:p>
          <w:p w14:paraId="382395C2" w14:textId="77777777" w:rsidR="003B3643" w:rsidRPr="00606347" w:rsidRDefault="003B3643" w:rsidP="00054AD5">
            <w:r w:rsidRPr="00606347">
              <w:t>SE - Software Engineering (</w:t>
            </w:r>
            <w:r>
              <w:t xml:space="preserve">can be </w:t>
            </w:r>
            <w:r w:rsidRPr="00606347">
              <w:t xml:space="preserve">extended with </w:t>
            </w:r>
            <w:r>
              <w:t xml:space="preserve">specific </w:t>
            </w:r>
            <w:r w:rsidRPr="00606347">
              <w:t>SWEBOK KAs)</w:t>
            </w:r>
          </w:p>
          <w:p w14:paraId="4834F257" w14:textId="77777777" w:rsidR="003B3643" w:rsidRPr="00606347" w:rsidRDefault="003B3643" w:rsidP="00054AD5"/>
          <w:p w14:paraId="3241DCA8" w14:textId="77777777" w:rsidR="003B3643" w:rsidRPr="00606347" w:rsidRDefault="003B3643" w:rsidP="00054AD5">
            <w:r w:rsidRPr="00606347">
              <w:t>SWEBOK selected KAs</w:t>
            </w:r>
          </w:p>
          <w:p w14:paraId="23BAE5D6" w14:textId="77777777" w:rsidR="003B3643" w:rsidRPr="00606347" w:rsidRDefault="003B3643" w:rsidP="003B3643">
            <w:pPr>
              <w:pStyle w:val="ListParagraph"/>
              <w:numPr>
                <w:ilvl w:val="0"/>
                <w:numId w:val="25"/>
              </w:numPr>
              <w:jc w:val="both"/>
            </w:pPr>
            <w:r w:rsidRPr="00606347">
              <w:t>Software requirements</w:t>
            </w:r>
          </w:p>
          <w:p w14:paraId="540FFD2F" w14:textId="77777777" w:rsidR="003B3643" w:rsidRPr="00606347" w:rsidRDefault="003B3643" w:rsidP="003B3643">
            <w:pPr>
              <w:pStyle w:val="ListParagraph"/>
              <w:numPr>
                <w:ilvl w:val="0"/>
                <w:numId w:val="25"/>
              </w:numPr>
              <w:jc w:val="both"/>
            </w:pPr>
            <w:r w:rsidRPr="00606347">
              <w:t>Software design</w:t>
            </w:r>
          </w:p>
          <w:p w14:paraId="0470E7FE" w14:textId="77777777" w:rsidR="003B3643" w:rsidRPr="00606347" w:rsidRDefault="003B3643" w:rsidP="003B3643">
            <w:pPr>
              <w:pStyle w:val="ListParagraph"/>
              <w:numPr>
                <w:ilvl w:val="0"/>
                <w:numId w:val="25"/>
              </w:numPr>
              <w:jc w:val="both"/>
            </w:pPr>
            <w:r w:rsidRPr="00606347">
              <w:t>Software engineering process</w:t>
            </w:r>
          </w:p>
          <w:p w14:paraId="7A80AEAC" w14:textId="77777777" w:rsidR="003B3643" w:rsidRPr="00606347" w:rsidRDefault="003B3643" w:rsidP="003B3643">
            <w:pPr>
              <w:pStyle w:val="ListParagraph"/>
              <w:numPr>
                <w:ilvl w:val="0"/>
                <w:numId w:val="25"/>
              </w:numPr>
              <w:jc w:val="both"/>
            </w:pPr>
            <w:r w:rsidRPr="00606347">
              <w:t>Software engineering models and methods</w:t>
            </w:r>
          </w:p>
          <w:p w14:paraId="35B9ED8D" w14:textId="77777777" w:rsidR="003B3643" w:rsidRPr="00606347" w:rsidRDefault="003B3643" w:rsidP="003B3643">
            <w:pPr>
              <w:pStyle w:val="ListParagraph"/>
              <w:numPr>
                <w:ilvl w:val="0"/>
                <w:numId w:val="25"/>
              </w:numPr>
              <w:jc w:val="both"/>
            </w:pPr>
            <w:r w:rsidRPr="00606347">
              <w:t>Software quality</w:t>
            </w:r>
          </w:p>
          <w:p w14:paraId="38DB17CF" w14:textId="77777777" w:rsidR="003B3643" w:rsidRDefault="003B3643" w:rsidP="00054AD5">
            <w:pPr>
              <w:pStyle w:val="ListTablecompact"/>
              <w:numPr>
                <w:ilvl w:val="0"/>
                <w:numId w:val="0"/>
              </w:numPr>
              <w:rPr>
                <w:szCs w:val="20"/>
                <w:lang w:val="en-US"/>
              </w:rPr>
            </w:pPr>
          </w:p>
          <w:p w14:paraId="482D3505" w14:textId="77777777" w:rsidR="003B3643" w:rsidRDefault="003B3643" w:rsidP="00054AD5">
            <w:r>
              <w:t>Data Science Analytics related scientific subjects from CCS2012:</w:t>
            </w:r>
          </w:p>
          <w:p w14:paraId="0957CBF9" w14:textId="77777777" w:rsidR="003B3643" w:rsidRDefault="003B3643" w:rsidP="00054AD5">
            <w:pPr>
              <w:pStyle w:val="ListTablecompact"/>
              <w:numPr>
                <w:ilvl w:val="0"/>
                <w:numId w:val="0"/>
              </w:numPr>
              <w:rPr>
                <w:szCs w:val="20"/>
                <w:lang w:val="en-US"/>
              </w:rPr>
            </w:pPr>
            <w:r w:rsidRPr="00F310E8">
              <w:rPr>
                <w:szCs w:val="20"/>
                <w:lang w:val="en-US"/>
              </w:rPr>
              <w:t>CCS2012: Computer systems organization</w:t>
            </w:r>
          </w:p>
          <w:p w14:paraId="0838CA0E" w14:textId="77777777" w:rsidR="003B3643" w:rsidRDefault="003B3643" w:rsidP="00054AD5">
            <w:pPr>
              <w:pStyle w:val="ListTablecompact"/>
              <w:numPr>
                <w:ilvl w:val="0"/>
                <w:numId w:val="0"/>
              </w:numPr>
              <w:rPr>
                <w:szCs w:val="20"/>
                <w:lang w:val="en-US"/>
              </w:rPr>
            </w:pPr>
            <w:r w:rsidRPr="00F310E8">
              <w:rPr>
                <w:szCs w:val="20"/>
                <w:lang w:val="en-US"/>
              </w:rPr>
              <w:t>CCS2012:  Information systems</w:t>
            </w:r>
          </w:p>
          <w:p w14:paraId="05AC3037" w14:textId="77777777" w:rsidR="003B3643" w:rsidRPr="00606347" w:rsidRDefault="003B3643" w:rsidP="00054AD5">
            <w:pPr>
              <w:pStyle w:val="ListTablecompact"/>
              <w:numPr>
                <w:ilvl w:val="0"/>
                <w:numId w:val="0"/>
              </w:numPr>
              <w:rPr>
                <w:szCs w:val="20"/>
                <w:lang w:val="en-US"/>
              </w:rPr>
            </w:pPr>
            <w:r w:rsidRPr="00F310E8">
              <w:rPr>
                <w:szCs w:val="20"/>
                <w:lang w:val="en-US"/>
              </w:rPr>
              <w:t>CCS2012: Software and its engineering</w:t>
            </w:r>
          </w:p>
        </w:tc>
      </w:tr>
      <w:tr w:rsidR="003B3643" w:rsidRPr="00606347" w14:paraId="3AB6AD5D" w14:textId="77777777" w:rsidTr="0074432B">
        <w:trPr>
          <w:jc w:val="center"/>
        </w:trPr>
        <w:tc>
          <w:tcPr>
            <w:tcW w:w="1962" w:type="dxa"/>
          </w:tcPr>
          <w:p w14:paraId="6FE28587" w14:textId="77777777" w:rsidR="003B3643" w:rsidRPr="00606347" w:rsidRDefault="003B3643" w:rsidP="00054AD5">
            <w:r w:rsidRPr="00606347">
              <w:t xml:space="preserve">KAG3-DSDM: Data Management </w:t>
            </w:r>
          </w:p>
        </w:tc>
        <w:tc>
          <w:tcPr>
            <w:tcW w:w="4153" w:type="dxa"/>
          </w:tcPr>
          <w:p w14:paraId="602988DF" w14:textId="77777777" w:rsidR="003B3643" w:rsidRPr="00267EAF" w:rsidRDefault="003B3643" w:rsidP="00054AD5">
            <w:pPr>
              <w:pStyle w:val="ListTablecompact"/>
              <w:numPr>
                <w:ilvl w:val="0"/>
                <w:numId w:val="0"/>
              </w:numPr>
              <w:rPr>
                <w:szCs w:val="20"/>
                <w:lang w:val="en-US"/>
              </w:rPr>
            </w:pPr>
            <w:r w:rsidRPr="00267EAF">
              <w:rPr>
                <w:szCs w:val="20"/>
                <w:lang w:val="en-US"/>
              </w:rPr>
              <w:t>K</w:t>
            </w:r>
            <w:r>
              <w:rPr>
                <w:szCs w:val="20"/>
                <w:lang w:val="en-US"/>
              </w:rPr>
              <w:t>A03.01 (</w:t>
            </w:r>
            <w:r w:rsidRPr="00267EAF">
              <w:rPr>
                <w:szCs w:val="20"/>
                <w:lang w:val="en-US"/>
              </w:rPr>
              <w:t>DSDM.01/DMORG</w:t>
            </w:r>
            <w:r>
              <w:rPr>
                <w:szCs w:val="20"/>
                <w:lang w:val="en-US"/>
              </w:rPr>
              <w:t xml:space="preserve">) </w:t>
            </w:r>
            <w:r w:rsidRPr="00267EAF">
              <w:rPr>
                <w:szCs w:val="20"/>
                <w:lang w:val="en-US"/>
              </w:rPr>
              <w:t>General principles and concepts in Data Management and organisation</w:t>
            </w:r>
          </w:p>
          <w:p w14:paraId="3474C487" w14:textId="77777777" w:rsidR="003B3643" w:rsidRPr="00267EAF" w:rsidRDefault="003B3643" w:rsidP="00054AD5">
            <w:pPr>
              <w:pStyle w:val="ListTablecompact"/>
              <w:numPr>
                <w:ilvl w:val="0"/>
                <w:numId w:val="0"/>
              </w:numPr>
              <w:rPr>
                <w:szCs w:val="20"/>
                <w:lang w:val="en-US"/>
              </w:rPr>
            </w:pPr>
            <w:r w:rsidRPr="00267EAF">
              <w:rPr>
                <w:szCs w:val="20"/>
                <w:lang w:val="en-US"/>
              </w:rPr>
              <w:t>KA03.02</w:t>
            </w:r>
            <w:r>
              <w:rPr>
                <w:szCs w:val="20"/>
                <w:lang w:val="en-US"/>
              </w:rPr>
              <w:t xml:space="preserve"> (</w:t>
            </w:r>
            <w:r w:rsidRPr="00267EAF">
              <w:rPr>
                <w:szCs w:val="20"/>
                <w:lang w:val="en-US"/>
              </w:rPr>
              <w:t>DSDM.02/DMS</w:t>
            </w:r>
            <w:r>
              <w:rPr>
                <w:szCs w:val="20"/>
                <w:lang w:val="en-US"/>
              </w:rPr>
              <w:t xml:space="preserve">) </w:t>
            </w:r>
            <w:r w:rsidRPr="00267EAF">
              <w:rPr>
                <w:szCs w:val="20"/>
                <w:lang w:val="en-US"/>
              </w:rPr>
              <w:t>Data management systems</w:t>
            </w:r>
          </w:p>
          <w:p w14:paraId="7EA44FFF" w14:textId="77777777" w:rsidR="003B3643" w:rsidRPr="00267EAF" w:rsidRDefault="003B3643" w:rsidP="00054AD5">
            <w:pPr>
              <w:pStyle w:val="ListTablecompact"/>
              <w:numPr>
                <w:ilvl w:val="0"/>
                <w:numId w:val="0"/>
              </w:numPr>
              <w:rPr>
                <w:szCs w:val="20"/>
                <w:lang w:val="en-US"/>
              </w:rPr>
            </w:pPr>
            <w:r w:rsidRPr="00267EAF">
              <w:rPr>
                <w:szCs w:val="20"/>
                <w:lang w:val="en-US"/>
              </w:rPr>
              <w:t>KA03.03</w:t>
            </w:r>
            <w:r>
              <w:rPr>
                <w:szCs w:val="20"/>
                <w:lang w:val="en-US"/>
              </w:rPr>
              <w:t xml:space="preserve"> (</w:t>
            </w:r>
            <w:r w:rsidRPr="00267EAF">
              <w:rPr>
                <w:szCs w:val="20"/>
                <w:lang w:val="en-US"/>
              </w:rPr>
              <w:t>DSDM.03/EDMI</w:t>
            </w:r>
            <w:r>
              <w:rPr>
                <w:szCs w:val="20"/>
                <w:lang w:val="en-US"/>
              </w:rPr>
              <w:t xml:space="preserve">) </w:t>
            </w:r>
            <w:r w:rsidRPr="00267EAF">
              <w:rPr>
                <w:szCs w:val="20"/>
                <w:lang w:val="en-US"/>
              </w:rPr>
              <w:t>Data Management and Enterprise data infrastructure</w:t>
            </w:r>
          </w:p>
          <w:p w14:paraId="009DEB7E" w14:textId="77777777" w:rsidR="003B3643" w:rsidRPr="00267EAF" w:rsidRDefault="003B3643" w:rsidP="00054AD5">
            <w:pPr>
              <w:pStyle w:val="ListTablecompact"/>
              <w:numPr>
                <w:ilvl w:val="0"/>
                <w:numId w:val="0"/>
              </w:numPr>
              <w:rPr>
                <w:szCs w:val="20"/>
                <w:lang w:val="en-US"/>
              </w:rPr>
            </w:pPr>
            <w:r w:rsidRPr="00267EAF">
              <w:rPr>
                <w:szCs w:val="20"/>
                <w:lang w:val="en-US"/>
              </w:rPr>
              <w:t>KA03.04</w:t>
            </w:r>
            <w:r>
              <w:rPr>
                <w:szCs w:val="20"/>
                <w:lang w:val="en-US"/>
              </w:rPr>
              <w:t xml:space="preserve"> (</w:t>
            </w:r>
            <w:r w:rsidRPr="00267EAF">
              <w:rPr>
                <w:szCs w:val="20"/>
                <w:lang w:val="en-US"/>
              </w:rPr>
              <w:t>DSDM.04/DGOV</w:t>
            </w:r>
            <w:r>
              <w:rPr>
                <w:szCs w:val="20"/>
                <w:lang w:val="en-US"/>
              </w:rPr>
              <w:t xml:space="preserve">) </w:t>
            </w:r>
            <w:r w:rsidRPr="00267EAF">
              <w:rPr>
                <w:szCs w:val="20"/>
                <w:lang w:val="en-US"/>
              </w:rPr>
              <w:t>Data Governance</w:t>
            </w:r>
          </w:p>
          <w:p w14:paraId="455FEC02" w14:textId="77777777" w:rsidR="003B3643" w:rsidRPr="00267EAF" w:rsidRDefault="003B3643" w:rsidP="00054AD5">
            <w:pPr>
              <w:pStyle w:val="ListTablecompact"/>
              <w:numPr>
                <w:ilvl w:val="0"/>
                <w:numId w:val="0"/>
              </w:numPr>
              <w:rPr>
                <w:szCs w:val="20"/>
                <w:lang w:val="en-US"/>
              </w:rPr>
            </w:pPr>
            <w:r w:rsidRPr="00267EAF">
              <w:rPr>
                <w:szCs w:val="20"/>
                <w:lang w:val="en-US"/>
              </w:rPr>
              <w:t>KA03.05</w:t>
            </w:r>
            <w:r>
              <w:rPr>
                <w:szCs w:val="20"/>
                <w:lang w:val="en-US"/>
              </w:rPr>
              <w:t xml:space="preserve"> (</w:t>
            </w:r>
            <w:r w:rsidRPr="00267EAF">
              <w:rPr>
                <w:szCs w:val="20"/>
                <w:lang w:val="en-US"/>
              </w:rPr>
              <w:t>DSDM.05/BDST0R</w:t>
            </w:r>
            <w:r>
              <w:rPr>
                <w:szCs w:val="20"/>
                <w:lang w:val="en-US"/>
              </w:rPr>
              <w:t xml:space="preserve">) </w:t>
            </w:r>
            <w:r w:rsidRPr="00267EAF">
              <w:rPr>
                <w:szCs w:val="20"/>
                <w:lang w:val="en-US"/>
              </w:rPr>
              <w:t xml:space="preserve">Big Data storage (large scale) </w:t>
            </w:r>
          </w:p>
          <w:p w14:paraId="0BEDDB27" w14:textId="77777777" w:rsidR="003B3643" w:rsidRPr="00606347" w:rsidRDefault="003B3643" w:rsidP="00054AD5">
            <w:r w:rsidRPr="00267EAF">
              <w:rPr>
                <w:szCs w:val="20"/>
              </w:rPr>
              <w:t>KA03.06</w:t>
            </w:r>
            <w:r>
              <w:rPr>
                <w:szCs w:val="20"/>
              </w:rPr>
              <w:t xml:space="preserve"> (</w:t>
            </w:r>
            <w:r w:rsidRPr="00267EAF">
              <w:rPr>
                <w:szCs w:val="20"/>
              </w:rPr>
              <w:t>DSDM.05/DLIB</w:t>
            </w:r>
            <w:r>
              <w:rPr>
                <w:szCs w:val="20"/>
              </w:rPr>
              <w:t xml:space="preserve">) </w:t>
            </w:r>
            <w:r w:rsidRPr="00267EAF">
              <w:rPr>
                <w:szCs w:val="20"/>
              </w:rPr>
              <w:t>Digital libraries and archives</w:t>
            </w:r>
          </w:p>
        </w:tc>
        <w:tc>
          <w:tcPr>
            <w:tcW w:w="3600" w:type="dxa"/>
          </w:tcPr>
          <w:p w14:paraId="3EFD1E9E" w14:textId="77777777" w:rsidR="003B3643" w:rsidRPr="00606347" w:rsidRDefault="003B3643" w:rsidP="00054AD5">
            <w:r w:rsidRPr="00606347">
              <w:t>DM-BoK selected KAs</w:t>
            </w:r>
          </w:p>
          <w:p w14:paraId="0F8C56C3" w14:textId="77777777" w:rsidR="003B3643" w:rsidRPr="00606347" w:rsidRDefault="003B3643" w:rsidP="00054AD5">
            <w:r w:rsidRPr="00606347">
              <w:t xml:space="preserve">(1) Data Governance,  </w:t>
            </w:r>
          </w:p>
          <w:p w14:paraId="15E935A2" w14:textId="77777777" w:rsidR="003B3643" w:rsidRPr="00606347" w:rsidRDefault="003B3643" w:rsidP="00054AD5">
            <w:r w:rsidRPr="00606347">
              <w:t xml:space="preserve">(2) Data Architecture,  </w:t>
            </w:r>
          </w:p>
          <w:p w14:paraId="2EBB4392" w14:textId="77777777" w:rsidR="003B3643" w:rsidRPr="00606347" w:rsidRDefault="003B3643" w:rsidP="00054AD5">
            <w:r w:rsidRPr="00606347">
              <w:t xml:space="preserve">(3) Data Modelling and Design, </w:t>
            </w:r>
          </w:p>
          <w:p w14:paraId="611C08F6" w14:textId="77777777" w:rsidR="003B3643" w:rsidRPr="00606347" w:rsidRDefault="003B3643" w:rsidP="00054AD5">
            <w:r w:rsidRPr="00606347">
              <w:t xml:space="preserve">(4) Data Storage and Operations, </w:t>
            </w:r>
          </w:p>
          <w:p w14:paraId="0B90A5CE" w14:textId="77777777" w:rsidR="003B3643" w:rsidRPr="00606347" w:rsidRDefault="003B3643" w:rsidP="00054AD5">
            <w:r w:rsidRPr="00606347">
              <w:t xml:space="preserve">(5) Data Security, </w:t>
            </w:r>
          </w:p>
          <w:p w14:paraId="47357A8C" w14:textId="77777777" w:rsidR="003B3643" w:rsidRPr="00606347" w:rsidRDefault="003B3643" w:rsidP="00054AD5">
            <w:r w:rsidRPr="00606347">
              <w:t xml:space="preserve">(6) Data Integration and Interoperability, </w:t>
            </w:r>
          </w:p>
          <w:p w14:paraId="69AB14DD" w14:textId="77777777" w:rsidR="003B3643" w:rsidRPr="00606347" w:rsidRDefault="003B3643" w:rsidP="00054AD5">
            <w:r>
              <w:t>(7) Do</w:t>
            </w:r>
            <w:r w:rsidRPr="00606347">
              <w:t xml:space="preserve">cuments and Content, </w:t>
            </w:r>
          </w:p>
          <w:p w14:paraId="634C517A" w14:textId="77777777" w:rsidR="003B3643" w:rsidRPr="00606347" w:rsidRDefault="003B3643" w:rsidP="00054AD5">
            <w:r w:rsidRPr="00606347">
              <w:t xml:space="preserve">(8) Reference and Master Data, </w:t>
            </w:r>
          </w:p>
          <w:p w14:paraId="01DEA471" w14:textId="77777777" w:rsidR="003B3643" w:rsidRPr="00606347" w:rsidRDefault="003B3643" w:rsidP="00054AD5">
            <w:r w:rsidRPr="00606347">
              <w:t xml:space="preserve">(9) Data Warehousing and Business Intelligence, </w:t>
            </w:r>
          </w:p>
          <w:p w14:paraId="555744D6" w14:textId="77777777" w:rsidR="003B3643" w:rsidRPr="00606347" w:rsidRDefault="003B3643" w:rsidP="00054AD5">
            <w:r w:rsidRPr="00606347">
              <w:t xml:space="preserve">(10) Metadata, and </w:t>
            </w:r>
          </w:p>
          <w:p w14:paraId="0FF8B205" w14:textId="77777777" w:rsidR="003B3643" w:rsidRPr="00606347" w:rsidRDefault="003B3643" w:rsidP="00054AD5">
            <w:r w:rsidRPr="00606347">
              <w:t xml:space="preserve">(11) Data Quality. </w:t>
            </w:r>
          </w:p>
          <w:p w14:paraId="52D21FFD" w14:textId="77777777" w:rsidR="003B3643" w:rsidRDefault="003B3643" w:rsidP="00054AD5">
            <w:pPr>
              <w:pStyle w:val="ListTablecompact"/>
              <w:numPr>
                <w:ilvl w:val="0"/>
                <w:numId w:val="0"/>
              </w:numPr>
              <w:rPr>
                <w:szCs w:val="20"/>
                <w:lang w:val="en-US"/>
              </w:rPr>
            </w:pPr>
          </w:p>
          <w:p w14:paraId="62221343" w14:textId="77777777" w:rsidR="003B3643" w:rsidRDefault="003B3643" w:rsidP="00054AD5">
            <w:r>
              <w:t>Data Science Analytics related scientific subjects from CCS2012:</w:t>
            </w:r>
          </w:p>
          <w:p w14:paraId="5049CFD3" w14:textId="77777777" w:rsidR="003B3643" w:rsidRPr="00606347" w:rsidRDefault="003B3643" w:rsidP="00054AD5">
            <w:pPr>
              <w:pStyle w:val="ListTablecompact"/>
              <w:numPr>
                <w:ilvl w:val="0"/>
                <w:numId w:val="0"/>
              </w:numPr>
              <w:rPr>
                <w:szCs w:val="20"/>
                <w:lang w:val="en-US"/>
              </w:rPr>
            </w:pPr>
            <w:r w:rsidRPr="00F310E8">
              <w:rPr>
                <w:szCs w:val="20"/>
                <w:lang w:val="en-US"/>
              </w:rPr>
              <w:t>CCS2012:  Information systems</w:t>
            </w:r>
          </w:p>
        </w:tc>
      </w:tr>
      <w:tr w:rsidR="003B3643" w:rsidRPr="00606347" w14:paraId="6727E037" w14:textId="77777777" w:rsidTr="0074432B">
        <w:trPr>
          <w:jc w:val="center"/>
        </w:trPr>
        <w:tc>
          <w:tcPr>
            <w:tcW w:w="1962" w:type="dxa"/>
          </w:tcPr>
          <w:p w14:paraId="0D25AF37" w14:textId="77777777" w:rsidR="003B3643" w:rsidRPr="00606347" w:rsidRDefault="003B3643" w:rsidP="00054AD5">
            <w:r>
              <w:t xml:space="preserve">KAG4-DSRM: </w:t>
            </w:r>
            <w:r w:rsidRPr="00606347">
              <w:t xml:space="preserve">Research Methods </w:t>
            </w:r>
            <w:r>
              <w:t>and Project Management</w:t>
            </w:r>
          </w:p>
          <w:p w14:paraId="79BF9011" w14:textId="77777777" w:rsidR="003B3643" w:rsidRPr="00606347" w:rsidRDefault="003B3643" w:rsidP="00054AD5"/>
        </w:tc>
        <w:tc>
          <w:tcPr>
            <w:tcW w:w="4153" w:type="dxa"/>
          </w:tcPr>
          <w:p w14:paraId="4506DA21" w14:textId="77777777" w:rsidR="003B3643" w:rsidRDefault="003B3643" w:rsidP="00054AD5">
            <w:r>
              <w:t>KA04.01 (DSRMP.01/RM) Research Methods</w:t>
            </w:r>
          </w:p>
          <w:p w14:paraId="32EB0ADE" w14:textId="77777777" w:rsidR="003B3643" w:rsidRDefault="003B3643" w:rsidP="00054AD5">
            <w:r>
              <w:t>KA04.01 (DSRMP.02/PM) Project Management</w:t>
            </w:r>
          </w:p>
          <w:p w14:paraId="7E0CA92E" w14:textId="77777777" w:rsidR="003B3643" w:rsidRPr="00606347" w:rsidRDefault="003B3643" w:rsidP="00054AD5">
            <w:pPr>
              <w:pStyle w:val="ListTablecompact"/>
              <w:numPr>
                <w:ilvl w:val="0"/>
                <w:numId w:val="0"/>
              </w:numPr>
            </w:pPr>
          </w:p>
        </w:tc>
        <w:tc>
          <w:tcPr>
            <w:tcW w:w="3600" w:type="dxa"/>
          </w:tcPr>
          <w:p w14:paraId="46C3554D" w14:textId="77777777" w:rsidR="003B3643" w:rsidRDefault="003B3643" w:rsidP="00054AD5">
            <w:r w:rsidRPr="00606347">
              <w:t>There are no formally defined BoK for research methods</w:t>
            </w:r>
          </w:p>
          <w:p w14:paraId="4EAC5419" w14:textId="77777777" w:rsidR="003B3643" w:rsidRDefault="003B3643" w:rsidP="00054AD5"/>
          <w:p w14:paraId="442316DA" w14:textId="77777777" w:rsidR="003B3643" w:rsidRPr="00606347" w:rsidRDefault="003B3643" w:rsidP="00054AD5">
            <w:r w:rsidRPr="00606347">
              <w:t>PMI-BoK selected KAs</w:t>
            </w:r>
          </w:p>
          <w:p w14:paraId="113085E3" w14:textId="77777777" w:rsidR="003B3643" w:rsidRPr="00606347" w:rsidRDefault="003B3643" w:rsidP="003B3643">
            <w:pPr>
              <w:pStyle w:val="ListTablecompact"/>
              <w:rPr>
                <w:szCs w:val="20"/>
                <w:lang w:val="en-US"/>
              </w:rPr>
            </w:pPr>
            <w:r w:rsidRPr="00606347">
              <w:rPr>
                <w:szCs w:val="20"/>
                <w:lang w:val="en-US"/>
              </w:rPr>
              <w:t xml:space="preserve">Project Integration Management </w:t>
            </w:r>
          </w:p>
          <w:p w14:paraId="0D8CFD08" w14:textId="77777777" w:rsidR="003B3643" w:rsidRPr="00606347" w:rsidRDefault="003B3643" w:rsidP="003B3643">
            <w:pPr>
              <w:pStyle w:val="ListTablecompact"/>
              <w:rPr>
                <w:szCs w:val="20"/>
                <w:lang w:val="en-US"/>
              </w:rPr>
            </w:pPr>
            <w:r w:rsidRPr="00606347">
              <w:rPr>
                <w:szCs w:val="20"/>
                <w:lang w:val="en-US"/>
              </w:rPr>
              <w:t xml:space="preserve">Project Scope Management </w:t>
            </w:r>
          </w:p>
          <w:p w14:paraId="74D3CBC8" w14:textId="77777777" w:rsidR="003B3643" w:rsidRPr="00606347" w:rsidRDefault="003B3643" w:rsidP="003B3643">
            <w:pPr>
              <w:pStyle w:val="ListTablecompact"/>
              <w:rPr>
                <w:szCs w:val="20"/>
                <w:lang w:val="en-US"/>
              </w:rPr>
            </w:pPr>
            <w:r w:rsidRPr="00606347">
              <w:rPr>
                <w:szCs w:val="20"/>
                <w:lang w:val="en-US"/>
              </w:rPr>
              <w:t xml:space="preserve">Project Quality </w:t>
            </w:r>
          </w:p>
          <w:p w14:paraId="7C3DBA7A" w14:textId="77777777" w:rsidR="003B3643" w:rsidRPr="0014626D" w:rsidRDefault="003B3643" w:rsidP="003B3643">
            <w:pPr>
              <w:pStyle w:val="ListTablecompact"/>
              <w:rPr>
                <w:szCs w:val="20"/>
                <w:lang w:val="en-US"/>
              </w:rPr>
            </w:pPr>
            <w:r w:rsidRPr="00606347">
              <w:rPr>
                <w:szCs w:val="20"/>
                <w:lang w:val="en-US"/>
              </w:rPr>
              <w:t xml:space="preserve">Project Risk Management </w:t>
            </w:r>
          </w:p>
        </w:tc>
      </w:tr>
      <w:tr w:rsidR="003B3643" w:rsidRPr="00606347" w14:paraId="67138656" w14:textId="77777777" w:rsidTr="0074432B">
        <w:trPr>
          <w:jc w:val="center"/>
        </w:trPr>
        <w:tc>
          <w:tcPr>
            <w:tcW w:w="1962" w:type="dxa"/>
          </w:tcPr>
          <w:p w14:paraId="7FD18E98" w14:textId="77777777" w:rsidR="003B3643" w:rsidRPr="00606347" w:rsidRDefault="003B3643" w:rsidP="00054AD5">
            <w:r w:rsidRPr="00606347">
              <w:t>KAG5-DSBP</w:t>
            </w:r>
            <w:r>
              <w:t>M</w:t>
            </w:r>
            <w:r w:rsidRPr="00606347">
              <w:t xml:space="preserve">: Business </w:t>
            </w:r>
            <w:r>
              <w:t>Analytics</w:t>
            </w:r>
            <w:r w:rsidRPr="00606347">
              <w:t xml:space="preserve"> </w:t>
            </w:r>
          </w:p>
          <w:p w14:paraId="25585DA6" w14:textId="77777777" w:rsidR="003B3643" w:rsidRPr="00606347" w:rsidRDefault="003B3643" w:rsidP="00054AD5"/>
        </w:tc>
        <w:tc>
          <w:tcPr>
            <w:tcW w:w="4153" w:type="dxa"/>
          </w:tcPr>
          <w:p w14:paraId="4A0D69AB" w14:textId="77777777" w:rsidR="003B3643" w:rsidRDefault="003B3643" w:rsidP="00054AD5">
            <w:r>
              <w:t>KA05.01 (DSBA.01/BAF) Business Analytics Foundation</w:t>
            </w:r>
          </w:p>
          <w:p w14:paraId="7F9BA015" w14:textId="77777777" w:rsidR="003B3643" w:rsidRPr="00267EAF" w:rsidRDefault="003B3643" w:rsidP="00054AD5">
            <w:pPr>
              <w:pStyle w:val="ListTablecompact"/>
              <w:numPr>
                <w:ilvl w:val="0"/>
                <w:numId w:val="0"/>
              </w:numPr>
              <w:rPr>
                <w:szCs w:val="20"/>
                <w:lang w:val="en-US"/>
              </w:rPr>
            </w:pPr>
            <w:r>
              <w:t>KA05.02 (DSBA.02/BAEM) Business Analytics organisation and enterprise management</w:t>
            </w:r>
          </w:p>
          <w:p w14:paraId="1059331A" w14:textId="77777777" w:rsidR="003B3643" w:rsidRPr="00606347" w:rsidRDefault="003B3643" w:rsidP="00054AD5"/>
        </w:tc>
        <w:tc>
          <w:tcPr>
            <w:tcW w:w="3600" w:type="dxa"/>
          </w:tcPr>
          <w:p w14:paraId="490A2E75" w14:textId="05B405B6" w:rsidR="003B3643" w:rsidRPr="00606347" w:rsidRDefault="003B3643" w:rsidP="00054AD5">
            <w:r>
              <w:t>BABOK selected KAs *)</w:t>
            </w:r>
          </w:p>
          <w:p w14:paraId="26A51952" w14:textId="77777777" w:rsidR="003B3643" w:rsidRPr="00606347" w:rsidRDefault="003B3643" w:rsidP="003B3643">
            <w:pPr>
              <w:pStyle w:val="ListTablecompact"/>
              <w:rPr>
                <w:szCs w:val="20"/>
                <w:lang w:val="en-US"/>
              </w:rPr>
            </w:pPr>
            <w:r w:rsidRPr="00606347">
              <w:rPr>
                <w:bCs/>
                <w:szCs w:val="20"/>
                <w:lang w:val="en-US"/>
              </w:rPr>
              <w:t>Business Analysis Planning and Monitoring:</w:t>
            </w:r>
            <w:r w:rsidRPr="00606347">
              <w:rPr>
                <w:szCs w:val="20"/>
                <w:lang w:val="en-US"/>
              </w:rPr>
              <w:t xml:space="preserve"> describes the tasks used to organize and coordinate business analysis efforts.</w:t>
            </w:r>
          </w:p>
          <w:p w14:paraId="26C917F6" w14:textId="77777777" w:rsidR="003B3643" w:rsidRPr="00606347" w:rsidRDefault="003B3643" w:rsidP="003B3643">
            <w:pPr>
              <w:pStyle w:val="ListTablecompact"/>
              <w:rPr>
                <w:szCs w:val="20"/>
                <w:lang w:val="en-US"/>
              </w:rPr>
            </w:pPr>
            <w:r w:rsidRPr="00606347">
              <w:rPr>
                <w:bCs/>
                <w:szCs w:val="20"/>
                <w:lang w:val="en-US"/>
              </w:rPr>
              <w:t>Requirements Analysis and Design Definition</w:t>
            </w:r>
            <w:r w:rsidRPr="00606347">
              <w:rPr>
                <w:szCs w:val="20"/>
                <w:lang w:val="en-US"/>
              </w:rPr>
              <w:t>.</w:t>
            </w:r>
          </w:p>
          <w:p w14:paraId="0BA9028D" w14:textId="77777777" w:rsidR="003B3643" w:rsidRPr="00606347" w:rsidRDefault="003B3643" w:rsidP="003B3643">
            <w:pPr>
              <w:pStyle w:val="ListTablecompact"/>
              <w:rPr>
                <w:szCs w:val="20"/>
                <w:lang w:val="en-US"/>
              </w:rPr>
            </w:pPr>
            <w:r w:rsidRPr="00606347">
              <w:rPr>
                <w:bCs/>
                <w:szCs w:val="20"/>
                <w:lang w:val="en-US"/>
              </w:rPr>
              <w:t>Requirements Life Cycle Management (</w:t>
            </w:r>
            <w:r w:rsidRPr="00606347">
              <w:rPr>
                <w:szCs w:val="20"/>
                <w:lang w:val="en-US"/>
              </w:rPr>
              <w:t>from inception to retirement).</w:t>
            </w:r>
          </w:p>
          <w:p w14:paraId="6DD387F4" w14:textId="77777777" w:rsidR="003B3643" w:rsidRPr="00E74A30" w:rsidRDefault="003B3643" w:rsidP="003B3643">
            <w:pPr>
              <w:pStyle w:val="ListTablecompact"/>
              <w:rPr>
                <w:szCs w:val="20"/>
                <w:lang w:val="en-US"/>
              </w:rPr>
            </w:pPr>
            <w:r w:rsidRPr="00606347">
              <w:rPr>
                <w:bCs/>
                <w:szCs w:val="20"/>
                <w:lang w:val="en-US"/>
              </w:rPr>
              <w:t xml:space="preserve">Solution Evaluation and </w:t>
            </w:r>
            <w:r w:rsidRPr="00606347">
              <w:rPr>
                <w:szCs w:val="20"/>
                <w:lang w:val="en-US"/>
              </w:rPr>
              <w:t>improvements recommendation.</w:t>
            </w:r>
          </w:p>
        </w:tc>
      </w:tr>
    </w:tbl>
    <w:p w14:paraId="73158441" w14:textId="77777777" w:rsidR="003B3643" w:rsidRPr="00606347" w:rsidRDefault="003B3643" w:rsidP="003B3643"/>
    <w:p w14:paraId="529527A6" w14:textId="45137D1B" w:rsidR="0005068D" w:rsidRDefault="0005068D" w:rsidP="00AE2A7B">
      <w:r w:rsidRPr="00606347">
        <w:t>*) BABOK KA are more business focused and related to KAG5-DSB</w:t>
      </w:r>
      <w:r w:rsidR="003B3643">
        <w:t>A</w:t>
      </w:r>
      <w:r w:rsidRPr="00606347">
        <w:t>, however its specific topics related to data analysis can be reflected in the KAG1-DSDA</w:t>
      </w:r>
    </w:p>
    <w:p w14:paraId="15926722" w14:textId="586B99DB" w:rsidR="0005068D" w:rsidRDefault="0005068D">
      <w:r>
        <w:br w:type="page"/>
      </w:r>
    </w:p>
    <w:p w14:paraId="7EA4443E" w14:textId="77777777" w:rsidR="006A588B" w:rsidRPr="00606347" w:rsidRDefault="006A588B" w:rsidP="006A588B"/>
    <w:p w14:paraId="0C536F05" w14:textId="41E0FF2C" w:rsidR="006A588B" w:rsidRPr="00241B53" w:rsidRDefault="006A588B" w:rsidP="006A588B">
      <w:pPr>
        <w:rPr>
          <w:b/>
          <w:szCs w:val="18"/>
        </w:rPr>
      </w:pPr>
      <w:bookmarkStart w:id="34" w:name="_Toc460413816"/>
      <w:r w:rsidRPr="00241B53">
        <w:rPr>
          <w:b/>
        </w:rPr>
        <w:t xml:space="preserve">Table </w:t>
      </w:r>
      <w:r w:rsidR="00353901">
        <w:rPr>
          <w:b/>
        </w:rPr>
        <w:t>2.</w:t>
      </w:r>
      <w:r>
        <w:rPr>
          <w:b/>
        </w:rPr>
        <w:t xml:space="preserve"> </w:t>
      </w:r>
      <w:r>
        <w:rPr>
          <w:b/>
          <w:szCs w:val="18"/>
        </w:rPr>
        <w:t>Detailed definition of the D</w:t>
      </w:r>
      <w:r w:rsidRPr="00241B53">
        <w:rPr>
          <w:b/>
          <w:szCs w:val="18"/>
        </w:rPr>
        <w:t>S-BoK and suggested Knowledge Units (KU)</w:t>
      </w:r>
      <w:bookmarkEnd w:id="34"/>
    </w:p>
    <w:p w14:paraId="6E5ECF3E" w14:textId="77777777" w:rsidR="005216EE" w:rsidRDefault="005216EE"/>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1309"/>
        <w:gridCol w:w="1775"/>
        <w:gridCol w:w="1235"/>
        <w:gridCol w:w="3146"/>
        <w:gridCol w:w="2250"/>
      </w:tblGrid>
      <w:tr w:rsidR="0046783D" w:rsidRPr="005216EE" w14:paraId="3E871F97" w14:textId="77777777" w:rsidTr="0074432B">
        <w:trPr>
          <w:trHeight w:val="1152"/>
          <w:tblHeader/>
        </w:trPr>
        <w:tc>
          <w:tcPr>
            <w:tcW w:w="1309" w:type="dxa"/>
            <w:shd w:val="clear" w:color="auto" w:fill="D9D9D9" w:themeFill="background1" w:themeFillShade="D9"/>
            <w:hideMark/>
          </w:tcPr>
          <w:p w14:paraId="6C8E48AC" w14:textId="77777777" w:rsidR="005C23BB" w:rsidRPr="005216EE" w:rsidRDefault="005C23BB" w:rsidP="00A024C1">
            <w:pPr>
              <w:rPr>
                <w:rFonts w:ascii="Calibri" w:hAnsi="Calibri" w:cs="Calibri"/>
                <w:b/>
                <w:bCs/>
                <w:color w:val="000000"/>
                <w:sz w:val="22"/>
                <w:szCs w:val="20"/>
              </w:rPr>
            </w:pPr>
            <w:r w:rsidRPr="005216EE">
              <w:rPr>
                <w:rFonts w:ascii="Calibri" w:hAnsi="Calibri" w:cs="Calibri"/>
                <w:b/>
                <w:bCs/>
                <w:color w:val="000000"/>
                <w:sz w:val="22"/>
                <w:szCs w:val="20"/>
              </w:rPr>
              <w:t>Knowledge Area Groups (KAG)</w:t>
            </w:r>
          </w:p>
        </w:tc>
        <w:tc>
          <w:tcPr>
            <w:tcW w:w="1775" w:type="dxa"/>
            <w:shd w:val="clear" w:color="auto" w:fill="D9D9D9" w:themeFill="background1" w:themeFillShade="D9"/>
            <w:hideMark/>
          </w:tcPr>
          <w:p w14:paraId="39AAD537" w14:textId="77777777" w:rsidR="005C23BB" w:rsidRPr="005216EE" w:rsidRDefault="005C23BB" w:rsidP="00A024C1">
            <w:pPr>
              <w:rPr>
                <w:rFonts w:ascii="Calibri" w:hAnsi="Calibri" w:cs="Calibri"/>
                <w:b/>
                <w:bCs/>
                <w:color w:val="000000"/>
                <w:sz w:val="22"/>
                <w:szCs w:val="20"/>
              </w:rPr>
            </w:pPr>
            <w:r w:rsidRPr="005216EE">
              <w:rPr>
                <w:rFonts w:ascii="Calibri" w:hAnsi="Calibri" w:cs="Calibri"/>
                <w:b/>
                <w:bCs/>
                <w:color w:val="000000"/>
                <w:sz w:val="22"/>
                <w:szCs w:val="20"/>
              </w:rPr>
              <w:t>Knowledge Areas (KA)</w:t>
            </w:r>
          </w:p>
        </w:tc>
        <w:tc>
          <w:tcPr>
            <w:tcW w:w="1235" w:type="dxa"/>
            <w:shd w:val="clear" w:color="auto" w:fill="D9D9D9" w:themeFill="background1" w:themeFillShade="D9"/>
            <w:hideMark/>
          </w:tcPr>
          <w:p w14:paraId="69C275D2" w14:textId="146FF34C" w:rsidR="005C23BB" w:rsidRPr="005216EE" w:rsidRDefault="001F2300" w:rsidP="00A024C1">
            <w:pPr>
              <w:rPr>
                <w:rFonts w:ascii="Calibri" w:hAnsi="Calibri" w:cs="Calibri"/>
                <w:b/>
                <w:bCs/>
                <w:color w:val="000000"/>
                <w:sz w:val="22"/>
                <w:szCs w:val="20"/>
              </w:rPr>
            </w:pPr>
            <w:r>
              <w:rPr>
                <w:rFonts w:ascii="Calibri" w:hAnsi="Calibri" w:cs="Calibri"/>
                <w:b/>
                <w:bCs/>
                <w:color w:val="000000"/>
                <w:sz w:val="22"/>
                <w:szCs w:val="20"/>
              </w:rPr>
              <w:t>Knowledge Unit (KU)</w:t>
            </w:r>
          </w:p>
        </w:tc>
        <w:tc>
          <w:tcPr>
            <w:tcW w:w="3146" w:type="dxa"/>
            <w:shd w:val="clear" w:color="auto" w:fill="D9D9D9" w:themeFill="background1" w:themeFillShade="D9"/>
            <w:hideMark/>
          </w:tcPr>
          <w:p w14:paraId="642EE722" w14:textId="77777777" w:rsidR="005C23BB" w:rsidRPr="005216EE" w:rsidRDefault="005C23BB" w:rsidP="00A024C1">
            <w:pPr>
              <w:rPr>
                <w:rFonts w:ascii="Calibri" w:hAnsi="Calibri" w:cs="Calibri"/>
                <w:b/>
                <w:bCs/>
                <w:color w:val="000000"/>
                <w:sz w:val="22"/>
                <w:szCs w:val="20"/>
              </w:rPr>
            </w:pPr>
            <w:r w:rsidRPr="005216EE">
              <w:rPr>
                <w:rFonts w:ascii="Calibri" w:hAnsi="Calibri" w:cs="Calibri"/>
                <w:b/>
                <w:bCs/>
                <w:color w:val="000000"/>
                <w:sz w:val="22"/>
                <w:szCs w:val="20"/>
              </w:rPr>
              <w:t>Suggested Knowledge Units (KU)</w:t>
            </w:r>
          </w:p>
        </w:tc>
        <w:tc>
          <w:tcPr>
            <w:tcW w:w="2250" w:type="dxa"/>
            <w:shd w:val="clear" w:color="auto" w:fill="D9D9D9" w:themeFill="background1" w:themeFillShade="D9"/>
            <w:hideMark/>
          </w:tcPr>
          <w:p w14:paraId="7665E821" w14:textId="01CAEC33" w:rsidR="005C23BB" w:rsidRPr="00F24A7D" w:rsidRDefault="005C23BB" w:rsidP="00A83F89">
            <w:pPr>
              <w:rPr>
                <w:rFonts w:cstheme="minorHAnsi"/>
                <w:b/>
                <w:bCs/>
                <w:color w:val="000000"/>
                <w:sz w:val="22"/>
                <w:szCs w:val="20"/>
              </w:rPr>
            </w:pPr>
            <w:r w:rsidRPr="00F24A7D">
              <w:rPr>
                <w:rFonts w:cstheme="minorHAnsi"/>
                <w:b/>
                <w:bCs/>
                <w:color w:val="000000"/>
                <w:sz w:val="22"/>
                <w:szCs w:val="20"/>
              </w:rPr>
              <w:t>Mapping to CCS2012 and existing BoKs (DMBOK, BABOK, PMI-BoK, SWEBOK, ACM BoK)</w:t>
            </w:r>
          </w:p>
        </w:tc>
      </w:tr>
      <w:tr w:rsidR="00F24A7D" w:rsidRPr="00A024C1" w14:paraId="3B660B03" w14:textId="77777777" w:rsidTr="0046783D">
        <w:trPr>
          <w:trHeight w:val="288"/>
        </w:trPr>
        <w:tc>
          <w:tcPr>
            <w:tcW w:w="1309" w:type="dxa"/>
            <w:vMerge w:val="restart"/>
            <w:shd w:val="clear" w:color="auto" w:fill="auto"/>
            <w:hideMark/>
          </w:tcPr>
          <w:p w14:paraId="60D3C962" w14:textId="2E3C440A" w:rsidR="00F24A7D" w:rsidRPr="005216EE" w:rsidRDefault="00F24A7D" w:rsidP="005C23BB">
            <w:pPr>
              <w:rPr>
                <w:rFonts w:ascii="Calibri" w:hAnsi="Calibri" w:cs="Calibri"/>
                <w:b/>
                <w:bCs/>
                <w:color w:val="000000"/>
                <w:szCs w:val="20"/>
              </w:rPr>
            </w:pPr>
            <w:r w:rsidRPr="005216EE">
              <w:rPr>
                <w:rFonts w:ascii="Calibri" w:hAnsi="Calibri" w:cs="Calibri"/>
                <w:color w:val="000000"/>
                <w:szCs w:val="20"/>
              </w:rPr>
              <w:t>KAG1-DSDA: Data Science Analytics</w:t>
            </w:r>
          </w:p>
        </w:tc>
        <w:tc>
          <w:tcPr>
            <w:tcW w:w="1775" w:type="dxa"/>
            <w:vMerge w:val="restart"/>
            <w:shd w:val="clear" w:color="auto" w:fill="auto"/>
            <w:hideMark/>
          </w:tcPr>
          <w:p w14:paraId="30CC5B68"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KA01.01</w:t>
            </w:r>
          </w:p>
          <w:p w14:paraId="2ADB6EAA"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DSDA.01/SMDA</w:t>
            </w:r>
          </w:p>
          <w:p w14:paraId="5AB9DFB5" w14:textId="3F3126FB" w:rsidR="00F24A7D" w:rsidRPr="005216EE" w:rsidRDefault="00F24A7D" w:rsidP="005C23BB">
            <w:pPr>
              <w:rPr>
                <w:rFonts w:ascii="Times New Roman" w:hAnsi="Times New Roman"/>
                <w:szCs w:val="20"/>
              </w:rPr>
            </w:pPr>
            <w:r w:rsidRPr="005216EE">
              <w:rPr>
                <w:rFonts w:ascii="Calibri" w:hAnsi="Calibri" w:cs="Calibri"/>
                <w:color w:val="000000"/>
                <w:szCs w:val="20"/>
              </w:rPr>
              <w:t>Statistical methods for data analysis</w:t>
            </w:r>
          </w:p>
        </w:tc>
        <w:tc>
          <w:tcPr>
            <w:tcW w:w="1235" w:type="dxa"/>
            <w:shd w:val="clear" w:color="auto" w:fill="auto"/>
            <w:hideMark/>
          </w:tcPr>
          <w:p w14:paraId="27C80895" w14:textId="686DDAEE" w:rsidR="00F24A7D" w:rsidRPr="005216EE" w:rsidRDefault="00F24A7D" w:rsidP="005C23BB">
            <w:pPr>
              <w:rPr>
                <w:rFonts w:ascii="Times New Roman" w:hAnsi="Times New Roman"/>
                <w:szCs w:val="20"/>
              </w:rPr>
            </w:pPr>
            <w:r w:rsidRPr="005216EE">
              <w:rPr>
                <w:rFonts w:ascii="Calibri" w:hAnsi="Calibri" w:cs="Calibri"/>
                <w:color w:val="000000"/>
                <w:szCs w:val="20"/>
              </w:rPr>
              <w:t>KU1.01.01</w:t>
            </w:r>
          </w:p>
        </w:tc>
        <w:tc>
          <w:tcPr>
            <w:tcW w:w="3146" w:type="dxa"/>
            <w:shd w:val="clear" w:color="auto" w:fill="auto"/>
            <w:hideMark/>
          </w:tcPr>
          <w:p w14:paraId="3FFE1033" w14:textId="5974D671" w:rsidR="00F24A7D" w:rsidRPr="005216EE" w:rsidRDefault="00F24A7D" w:rsidP="005C23BB">
            <w:pPr>
              <w:rPr>
                <w:rFonts w:ascii="Times New Roman" w:hAnsi="Times New Roman"/>
                <w:szCs w:val="20"/>
              </w:rPr>
            </w:pPr>
            <w:r w:rsidRPr="005216EE">
              <w:rPr>
                <w:rFonts w:ascii="Calibri" w:hAnsi="Calibri" w:cs="Calibri"/>
                <w:color w:val="000000"/>
                <w:szCs w:val="20"/>
              </w:rPr>
              <w:t>Probability &amp; Statistics</w:t>
            </w:r>
          </w:p>
        </w:tc>
        <w:tc>
          <w:tcPr>
            <w:tcW w:w="2250" w:type="dxa"/>
            <w:vMerge w:val="restart"/>
            <w:shd w:val="clear" w:color="auto" w:fill="auto"/>
            <w:hideMark/>
          </w:tcPr>
          <w:p w14:paraId="19F761B3" w14:textId="77777777" w:rsidR="00F24A7D" w:rsidRPr="00F24A7D" w:rsidRDefault="00F24A7D" w:rsidP="00A83F89">
            <w:pPr>
              <w:rPr>
                <w:rFonts w:cstheme="minorHAnsi"/>
                <w:szCs w:val="20"/>
              </w:rPr>
            </w:pPr>
            <w:r w:rsidRPr="00F24A7D">
              <w:rPr>
                <w:rFonts w:cstheme="minorHAnsi"/>
                <w:b/>
                <w:bCs/>
                <w:color w:val="000000"/>
                <w:szCs w:val="20"/>
              </w:rPr>
              <w:t>CCS2012: Mathematics of computing</w:t>
            </w:r>
          </w:p>
          <w:p w14:paraId="426BC1C8" w14:textId="77777777" w:rsidR="00F24A7D" w:rsidRPr="00F24A7D" w:rsidRDefault="00F24A7D" w:rsidP="00F24A7D">
            <w:pPr>
              <w:pStyle w:val="ListTablecompact"/>
              <w:rPr>
                <w:rFonts w:cstheme="minorHAnsi"/>
                <w:sz w:val="20"/>
                <w:szCs w:val="20"/>
              </w:rPr>
            </w:pPr>
            <w:r w:rsidRPr="00F24A7D">
              <w:rPr>
                <w:rFonts w:cstheme="minorHAnsi"/>
                <w:sz w:val="20"/>
                <w:szCs w:val="20"/>
              </w:rPr>
              <w:t>Discrete mathematics</w:t>
            </w:r>
          </w:p>
          <w:p w14:paraId="3AF5E083" w14:textId="77777777" w:rsidR="00F24A7D" w:rsidRPr="00F24A7D" w:rsidRDefault="00F24A7D" w:rsidP="00A424F8">
            <w:pPr>
              <w:pStyle w:val="ListTable21"/>
            </w:pPr>
            <w:r w:rsidRPr="00F24A7D">
              <w:t>Graph theory</w:t>
            </w:r>
          </w:p>
          <w:p w14:paraId="05B2C6AD" w14:textId="77777777" w:rsidR="00F24A7D" w:rsidRPr="00F24A7D" w:rsidRDefault="00F24A7D" w:rsidP="00A424F8">
            <w:pPr>
              <w:pStyle w:val="ListTable21"/>
            </w:pPr>
            <w:r w:rsidRPr="00F24A7D">
              <w:t>Probability and statistics</w:t>
            </w:r>
          </w:p>
          <w:p w14:paraId="367CA075" w14:textId="77777777" w:rsidR="00F24A7D" w:rsidRPr="00F24A7D" w:rsidRDefault="00F24A7D" w:rsidP="00A424F8">
            <w:pPr>
              <w:pStyle w:val="ListTable21"/>
            </w:pPr>
            <w:r w:rsidRPr="00F24A7D">
              <w:t>Probabilistic representations</w:t>
            </w:r>
          </w:p>
          <w:p w14:paraId="66247886" w14:textId="77777777" w:rsidR="00F24A7D" w:rsidRPr="00F24A7D" w:rsidRDefault="00F24A7D" w:rsidP="00A424F8">
            <w:pPr>
              <w:pStyle w:val="ListTable21"/>
            </w:pPr>
            <w:r w:rsidRPr="00F24A7D">
              <w:t>Probabilistic inference problems</w:t>
            </w:r>
          </w:p>
          <w:p w14:paraId="2030AC96" w14:textId="77777777" w:rsidR="00F24A7D" w:rsidRPr="00F24A7D" w:rsidRDefault="00F24A7D" w:rsidP="00A424F8">
            <w:pPr>
              <w:pStyle w:val="ListTable21"/>
            </w:pPr>
            <w:r w:rsidRPr="00F24A7D">
              <w:t>Probabilistic reasoning algorithms</w:t>
            </w:r>
          </w:p>
          <w:p w14:paraId="0659AC4B" w14:textId="77777777" w:rsidR="00F24A7D" w:rsidRPr="00F24A7D" w:rsidRDefault="00F24A7D" w:rsidP="00A424F8">
            <w:pPr>
              <w:pStyle w:val="ListTable21"/>
            </w:pPr>
            <w:r w:rsidRPr="00F24A7D">
              <w:t>Probabilistic algorithms</w:t>
            </w:r>
          </w:p>
          <w:p w14:paraId="39337CC2" w14:textId="77777777" w:rsidR="00F24A7D" w:rsidRPr="00F24A7D" w:rsidRDefault="00F24A7D" w:rsidP="00F24A7D">
            <w:pPr>
              <w:pStyle w:val="ListTablecompact"/>
              <w:rPr>
                <w:rFonts w:cstheme="minorHAnsi"/>
                <w:sz w:val="20"/>
                <w:szCs w:val="20"/>
              </w:rPr>
            </w:pPr>
            <w:r w:rsidRPr="00F24A7D">
              <w:rPr>
                <w:rFonts w:cstheme="minorHAnsi"/>
                <w:sz w:val="20"/>
                <w:szCs w:val="20"/>
              </w:rPr>
              <w:t>Statistical paradigms</w:t>
            </w:r>
          </w:p>
          <w:p w14:paraId="0745EB35" w14:textId="77777777" w:rsidR="00F24A7D" w:rsidRPr="00F24A7D" w:rsidRDefault="00F24A7D" w:rsidP="00F24A7D">
            <w:pPr>
              <w:pStyle w:val="ListTablecompact"/>
              <w:rPr>
                <w:rFonts w:cstheme="minorHAnsi"/>
                <w:sz w:val="20"/>
                <w:szCs w:val="20"/>
              </w:rPr>
            </w:pPr>
            <w:r w:rsidRPr="00F24A7D">
              <w:rPr>
                <w:rFonts w:cstheme="minorHAnsi"/>
                <w:sz w:val="20"/>
                <w:szCs w:val="20"/>
              </w:rPr>
              <w:t>Mathematical software</w:t>
            </w:r>
          </w:p>
          <w:p w14:paraId="205D03BB" w14:textId="77777777" w:rsidR="00F24A7D" w:rsidRPr="00F24A7D" w:rsidRDefault="00F24A7D" w:rsidP="00F24A7D">
            <w:pPr>
              <w:pStyle w:val="ListTablecompact"/>
              <w:rPr>
                <w:rFonts w:cstheme="minorHAnsi"/>
                <w:sz w:val="20"/>
                <w:szCs w:val="20"/>
              </w:rPr>
            </w:pPr>
            <w:r w:rsidRPr="00F24A7D">
              <w:rPr>
                <w:rFonts w:cstheme="minorHAnsi"/>
                <w:sz w:val="20"/>
                <w:szCs w:val="20"/>
              </w:rPr>
              <w:t>Information theory</w:t>
            </w:r>
          </w:p>
          <w:p w14:paraId="10C046BA" w14:textId="2B64EE9B" w:rsidR="00F24A7D" w:rsidRPr="00F24A7D" w:rsidRDefault="00F24A7D" w:rsidP="00F24A7D">
            <w:pPr>
              <w:pStyle w:val="ListTablecompact"/>
              <w:rPr>
                <w:rFonts w:cstheme="minorHAnsi"/>
                <w:sz w:val="20"/>
                <w:szCs w:val="20"/>
              </w:rPr>
            </w:pPr>
            <w:r w:rsidRPr="00F24A7D">
              <w:rPr>
                <w:rFonts w:cstheme="minorHAnsi"/>
                <w:sz w:val="20"/>
                <w:szCs w:val="20"/>
              </w:rPr>
              <w:t>Mathematical analysis</w:t>
            </w:r>
          </w:p>
        </w:tc>
      </w:tr>
      <w:tr w:rsidR="00F24A7D" w:rsidRPr="00A024C1" w14:paraId="3AE73CE8" w14:textId="77777777" w:rsidTr="0046783D">
        <w:trPr>
          <w:trHeight w:val="576"/>
        </w:trPr>
        <w:tc>
          <w:tcPr>
            <w:tcW w:w="1309" w:type="dxa"/>
            <w:vMerge/>
            <w:shd w:val="clear" w:color="auto" w:fill="auto"/>
            <w:hideMark/>
          </w:tcPr>
          <w:p w14:paraId="614132C3" w14:textId="77777777" w:rsidR="00F24A7D" w:rsidRPr="005216EE" w:rsidRDefault="00F24A7D" w:rsidP="005C23BB">
            <w:pPr>
              <w:rPr>
                <w:rFonts w:ascii="Calibri" w:hAnsi="Calibri" w:cs="Calibri"/>
                <w:b/>
                <w:bCs/>
                <w:color w:val="000000"/>
                <w:szCs w:val="20"/>
              </w:rPr>
            </w:pPr>
          </w:p>
        </w:tc>
        <w:tc>
          <w:tcPr>
            <w:tcW w:w="1775" w:type="dxa"/>
            <w:vMerge/>
            <w:shd w:val="clear" w:color="auto" w:fill="auto"/>
            <w:hideMark/>
          </w:tcPr>
          <w:p w14:paraId="7A8EB1DD" w14:textId="77777777" w:rsidR="00F24A7D" w:rsidRPr="005216EE" w:rsidRDefault="00F24A7D" w:rsidP="005C23BB">
            <w:pPr>
              <w:rPr>
                <w:rFonts w:ascii="Times New Roman" w:hAnsi="Times New Roman"/>
                <w:szCs w:val="20"/>
              </w:rPr>
            </w:pPr>
          </w:p>
        </w:tc>
        <w:tc>
          <w:tcPr>
            <w:tcW w:w="1235" w:type="dxa"/>
            <w:shd w:val="clear" w:color="auto" w:fill="auto"/>
            <w:hideMark/>
          </w:tcPr>
          <w:p w14:paraId="4F4A5BE7"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KU1.01.02</w:t>
            </w:r>
          </w:p>
        </w:tc>
        <w:tc>
          <w:tcPr>
            <w:tcW w:w="3146" w:type="dxa"/>
            <w:shd w:val="clear" w:color="auto" w:fill="auto"/>
            <w:vAlign w:val="bottom"/>
            <w:hideMark/>
          </w:tcPr>
          <w:p w14:paraId="72B4870E"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Statistical paradigms (regression, time series, dimensionality, clusters)</w:t>
            </w:r>
          </w:p>
        </w:tc>
        <w:tc>
          <w:tcPr>
            <w:tcW w:w="2250" w:type="dxa"/>
            <w:vMerge/>
            <w:shd w:val="clear" w:color="auto" w:fill="auto"/>
            <w:hideMark/>
          </w:tcPr>
          <w:p w14:paraId="12AE11A2" w14:textId="264E03E0" w:rsidR="00F24A7D" w:rsidRPr="00F24A7D" w:rsidRDefault="00F24A7D" w:rsidP="00A83F89">
            <w:pPr>
              <w:rPr>
                <w:rFonts w:cstheme="minorHAnsi"/>
                <w:color w:val="000000"/>
                <w:szCs w:val="20"/>
              </w:rPr>
            </w:pPr>
          </w:p>
        </w:tc>
      </w:tr>
      <w:tr w:rsidR="00F24A7D" w:rsidRPr="00A024C1" w14:paraId="434FE607" w14:textId="77777777" w:rsidTr="0046783D">
        <w:trPr>
          <w:trHeight w:val="864"/>
        </w:trPr>
        <w:tc>
          <w:tcPr>
            <w:tcW w:w="1309" w:type="dxa"/>
            <w:vMerge/>
            <w:shd w:val="clear" w:color="auto" w:fill="auto"/>
            <w:hideMark/>
          </w:tcPr>
          <w:p w14:paraId="54186DF1" w14:textId="77777777" w:rsidR="00F24A7D" w:rsidRPr="005216EE" w:rsidRDefault="00F24A7D" w:rsidP="005C23BB">
            <w:pPr>
              <w:rPr>
                <w:rFonts w:ascii="Calibri" w:hAnsi="Calibri" w:cs="Calibri"/>
                <w:color w:val="000000"/>
                <w:szCs w:val="20"/>
              </w:rPr>
            </w:pPr>
          </w:p>
        </w:tc>
        <w:tc>
          <w:tcPr>
            <w:tcW w:w="1775" w:type="dxa"/>
            <w:vMerge/>
            <w:shd w:val="clear" w:color="auto" w:fill="auto"/>
            <w:hideMark/>
          </w:tcPr>
          <w:p w14:paraId="2150808D" w14:textId="77777777" w:rsidR="00F24A7D" w:rsidRPr="005216EE" w:rsidRDefault="00F24A7D" w:rsidP="005C23BB">
            <w:pPr>
              <w:rPr>
                <w:rFonts w:ascii="Times New Roman" w:hAnsi="Times New Roman"/>
                <w:szCs w:val="20"/>
              </w:rPr>
            </w:pPr>
          </w:p>
        </w:tc>
        <w:tc>
          <w:tcPr>
            <w:tcW w:w="1235" w:type="dxa"/>
            <w:shd w:val="clear" w:color="auto" w:fill="auto"/>
            <w:hideMark/>
          </w:tcPr>
          <w:p w14:paraId="286052D4"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KU1.01.03</w:t>
            </w:r>
          </w:p>
        </w:tc>
        <w:tc>
          <w:tcPr>
            <w:tcW w:w="3146" w:type="dxa"/>
            <w:shd w:val="clear" w:color="auto" w:fill="auto"/>
            <w:vAlign w:val="bottom"/>
            <w:hideMark/>
          </w:tcPr>
          <w:p w14:paraId="12564BEF"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Probabilistic representations (causal networks, Bayesian analysis, Markov nets)</w:t>
            </w:r>
          </w:p>
        </w:tc>
        <w:tc>
          <w:tcPr>
            <w:tcW w:w="2250" w:type="dxa"/>
            <w:vMerge/>
            <w:shd w:val="clear" w:color="auto" w:fill="auto"/>
            <w:hideMark/>
          </w:tcPr>
          <w:p w14:paraId="13ABDD27" w14:textId="2A857574" w:rsidR="00F24A7D" w:rsidRPr="00F24A7D" w:rsidRDefault="00F24A7D" w:rsidP="00A83F89">
            <w:pPr>
              <w:rPr>
                <w:rFonts w:cstheme="minorHAnsi"/>
                <w:color w:val="000000"/>
                <w:szCs w:val="20"/>
              </w:rPr>
            </w:pPr>
          </w:p>
        </w:tc>
      </w:tr>
      <w:tr w:rsidR="00F24A7D" w:rsidRPr="00A024C1" w14:paraId="28B01000" w14:textId="77777777" w:rsidTr="0046783D">
        <w:trPr>
          <w:trHeight w:val="288"/>
        </w:trPr>
        <w:tc>
          <w:tcPr>
            <w:tcW w:w="1309" w:type="dxa"/>
            <w:vMerge/>
            <w:shd w:val="clear" w:color="auto" w:fill="auto"/>
            <w:hideMark/>
          </w:tcPr>
          <w:p w14:paraId="6B38719B" w14:textId="77777777" w:rsidR="00F24A7D" w:rsidRPr="005216EE" w:rsidRDefault="00F24A7D" w:rsidP="005C23BB">
            <w:pPr>
              <w:rPr>
                <w:rFonts w:ascii="Calibri" w:hAnsi="Calibri" w:cs="Calibri"/>
                <w:color w:val="000000"/>
                <w:szCs w:val="20"/>
              </w:rPr>
            </w:pPr>
          </w:p>
        </w:tc>
        <w:tc>
          <w:tcPr>
            <w:tcW w:w="1775" w:type="dxa"/>
            <w:vMerge/>
            <w:shd w:val="clear" w:color="auto" w:fill="auto"/>
            <w:hideMark/>
          </w:tcPr>
          <w:p w14:paraId="13F559F6" w14:textId="77777777" w:rsidR="00F24A7D" w:rsidRPr="005216EE" w:rsidRDefault="00F24A7D" w:rsidP="005C23BB">
            <w:pPr>
              <w:rPr>
                <w:rFonts w:ascii="Times New Roman" w:hAnsi="Times New Roman"/>
                <w:szCs w:val="20"/>
              </w:rPr>
            </w:pPr>
          </w:p>
        </w:tc>
        <w:tc>
          <w:tcPr>
            <w:tcW w:w="1235" w:type="dxa"/>
            <w:shd w:val="clear" w:color="auto" w:fill="auto"/>
            <w:hideMark/>
          </w:tcPr>
          <w:p w14:paraId="4688E9D1"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KU1.01.04</w:t>
            </w:r>
          </w:p>
        </w:tc>
        <w:tc>
          <w:tcPr>
            <w:tcW w:w="3146" w:type="dxa"/>
            <w:shd w:val="clear" w:color="auto" w:fill="auto"/>
            <w:vAlign w:val="bottom"/>
            <w:hideMark/>
          </w:tcPr>
          <w:p w14:paraId="0D7ED14B"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Frequentist and Bayesian statistics</w:t>
            </w:r>
          </w:p>
        </w:tc>
        <w:tc>
          <w:tcPr>
            <w:tcW w:w="2250" w:type="dxa"/>
            <w:vMerge/>
            <w:shd w:val="clear" w:color="auto" w:fill="auto"/>
            <w:hideMark/>
          </w:tcPr>
          <w:p w14:paraId="552FDFF8" w14:textId="6076B668" w:rsidR="00F24A7D" w:rsidRPr="00F24A7D" w:rsidRDefault="00F24A7D" w:rsidP="00A83F89">
            <w:pPr>
              <w:rPr>
                <w:rFonts w:cstheme="minorHAnsi"/>
                <w:color w:val="000000"/>
                <w:szCs w:val="20"/>
              </w:rPr>
            </w:pPr>
          </w:p>
        </w:tc>
      </w:tr>
      <w:tr w:rsidR="00F24A7D" w:rsidRPr="00A024C1" w14:paraId="689E2602" w14:textId="77777777" w:rsidTr="0046783D">
        <w:trPr>
          <w:trHeight w:val="288"/>
        </w:trPr>
        <w:tc>
          <w:tcPr>
            <w:tcW w:w="1309" w:type="dxa"/>
            <w:vMerge/>
            <w:shd w:val="clear" w:color="auto" w:fill="auto"/>
            <w:hideMark/>
          </w:tcPr>
          <w:p w14:paraId="0562A0DA" w14:textId="77777777" w:rsidR="00F24A7D" w:rsidRPr="005216EE" w:rsidRDefault="00F24A7D" w:rsidP="005C23BB">
            <w:pPr>
              <w:rPr>
                <w:rFonts w:ascii="Calibri" w:hAnsi="Calibri" w:cs="Calibri"/>
                <w:color w:val="000000"/>
                <w:szCs w:val="20"/>
              </w:rPr>
            </w:pPr>
          </w:p>
        </w:tc>
        <w:tc>
          <w:tcPr>
            <w:tcW w:w="1775" w:type="dxa"/>
            <w:vMerge/>
            <w:shd w:val="clear" w:color="auto" w:fill="auto"/>
            <w:hideMark/>
          </w:tcPr>
          <w:p w14:paraId="0A39EC79" w14:textId="77777777" w:rsidR="00F24A7D" w:rsidRPr="005216EE" w:rsidRDefault="00F24A7D" w:rsidP="005C23BB">
            <w:pPr>
              <w:rPr>
                <w:rFonts w:ascii="Times New Roman" w:hAnsi="Times New Roman"/>
                <w:szCs w:val="20"/>
              </w:rPr>
            </w:pPr>
          </w:p>
        </w:tc>
        <w:tc>
          <w:tcPr>
            <w:tcW w:w="1235" w:type="dxa"/>
            <w:shd w:val="clear" w:color="auto" w:fill="auto"/>
            <w:hideMark/>
          </w:tcPr>
          <w:p w14:paraId="6B3183F2"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KU1.01.05</w:t>
            </w:r>
          </w:p>
        </w:tc>
        <w:tc>
          <w:tcPr>
            <w:tcW w:w="3146" w:type="dxa"/>
            <w:shd w:val="clear" w:color="auto" w:fill="auto"/>
            <w:hideMark/>
          </w:tcPr>
          <w:p w14:paraId="659FB846"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Probabilistic reasoning</w:t>
            </w:r>
          </w:p>
        </w:tc>
        <w:tc>
          <w:tcPr>
            <w:tcW w:w="2250" w:type="dxa"/>
            <w:vMerge/>
            <w:shd w:val="clear" w:color="auto" w:fill="auto"/>
            <w:hideMark/>
          </w:tcPr>
          <w:p w14:paraId="3B6D3BDB" w14:textId="5B564610" w:rsidR="00F24A7D" w:rsidRPr="00F24A7D" w:rsidRDefault="00F24A7D" w:rsidP="00A83F89">
            <w:pPr>
              <w:rPr>
                <w:rFonts w:cstheme="minorHAnsi"/>
                <w:color w:val="000000"/>
                <w:szCs w:val="20"/>
              </w:rPr>
            </w:pPr>
          </w:p>
        </w:tc>
      </w:tr>
      <w:tr w:rsidR="00F24A7D" w:rsidRPr="00A024C1" w14:paraId="6E0D4007" w14:textId="77777777" w:rsidTr="0046783D">
        <w:trPr>
          <w:trHeight w:val="576"/>
        </w:trPr>
        <w:tc>
          <w:tcPr>
            <w:tcW w:w="1309" w:type="dxa"/>
            <w:vMerge/>
            <w:shd w:val="clear" w:color="auto" w:fill="auto"/>
            <w:hideMark/>
          </w:tcPr>
          <w:p w14:paraId="162518AF" w14:textId="77777777" w:rsidR="00F24A7D" w:rsidRPr="005216EE" w:rsidRDefault="00F24A7D" w:rsidP="005C23BB">
            <w:pPr>
              <w:rPr>
                <w:rFonts w:ascii="Calibri" w:hAnsi="Calibri" w:cs="Calibri"/>
                <w:color w:val="000000"/>
                <w:szCs w:val="20"/>
              </w:rPr>
            </w:pPr>
          </w:p>
        </w:tc>
        <w:tc>
          <w:tcPr>
            <w:tcW w:w="1775" w:type="dxa"/>
            <w:vMerge/>
            <w:shd w:val="clear" w:color="auto" w:fill="auto"/>
            <w:hideMark/>
          </w:tcPr>
          <w:p w14:paraId="39294C2B" w14:textId="77777777" w:rsidR="00F24A7D" w:rsidRPr="005216EE" w:rsidRDefault="00F24A7D" w:rsidP="005C23BB">
            <w:pPr>
              <w:rPr>
                <w:rFonts w:ascii="Times New Roman" w:hAnsi="Times New Roman"/>
                <w:szCs w:val="20"/>
              </w:rPr>
            </w:pPr>
          </w:p>
        </w:tc>
        <w:tc>
          <w:tcPr>
            <w:tcW w:w="1235" w:type="dxa"/>
            <w:shd w:val="clear" w:color="auto" w:fill="auto"/>
            <w:hideMark/>
          </w:tcPr>
          <w:p w14:paraId="005BD016"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KU1.01.06</w:t>
            </w:r>
          </w:p>
        </w:tc>
        <w:tc>
          <w:tcPr>
            <w:tcW w:w="3146" w:type="dxa"/>
            <w:shd w:val="clear" w:color="auto" w:fill="auto"/>
            <w:vAlign w:val="bottom"/>
            <w:hideMark/>
          </w:tcPr>
          <w:p w14:paraId="5D4A93E3"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Exploratory and confirmatory data analysis</w:t>
            </w:r>
          </w:p>
        </w:tc>
        <w:tc>
          <w:tcPr>
            <w:tcW w:w="2250" w:type="dxa"/>
            <w:vMerge/>
            <w:shd w:val="clear" w:color="auto" w:fill="auto"/>
            <w:hideMark/>
          </w:tcPr>
          <w:p w14:paraId="111858A4" w14:textId="46747D42" w:rsidR="00F24A7D" w:rsidRPr="00F24A7D" w:rsidRDefault="00F24A7D" w:rsidP="00A83F89">
            <w:pPr>
              <w:rPr>
                <w:rFonts w:cstheme="minorHAnsi"/>
                <w:color w:val="000000"/>
                <w:szCs w:val="20"/>
              </w:rPr>
            </w:pPr>
          </w:p>
        </w:tc>
      </w:tr>
      <w:tr w:rsidR="00F24A7D" w:rsidRPr="00A024C1" w14:paraId="347F567F" w14:textId="77777777" w:rsidTr="0046783D">
        <w:trPr>
          <w:trHeight w:val="288"/>
        </w:trPr>
        <w:tc>
          <w:tcPr>
            <w:tcW w:w="1309" w:type="dxa"/>
            <w:vMerge/>
            <w:shd w:val="clear" w:color="auto" w:fill="auto"/>
            <w:hideMark/>
          </w:tcPr>
          <w:p w14:paraId="0D5E2C14" w14:textId="77777777" w:rsidR="00F24A7D" w:rsidRPr="005216EE" w:rsidRDefault="00F24A7D" w:rsidP="005C23BB">
            <w:pPr>
              <w:rPr>
                <w:rFonts w:ascii="Calibri" w:hAnsi="Calibri" w:cs="Calibri"/>
                <w:color w:val="000000"/>
                <w:szCs w:val="20"/>
              </w:rPr>
            </w:pPr>
          </w:p>
        </w:tc>
        <w:tc>
          <w:tcPr>
            <w:tcW w:w="1775" w:type="dxa"/>
            <w:vMerge/>
            <w:shd w:val="clear" w:color="auto" w:fill="auto"/>
            <w:hideMark/>
          </w:tcPr>
          <w:p w14:paraId="4AB4C4F7" w14:textId="77777777" w:rsidR="00F24A7D" w:rsidRPr="005216EE" w:rsidRDefault="00F24A7D" w:rsidP="005C23BB">
            <w:pPr>
              <w:rPr>
                <w:rFonts w:ascii="Times New Roman" w:hAnsi="Times New Roman"/>
                <w:szCs w:val="20"/>
              </w:rPr>
            </w:pPr>
          </w:p>
        </w:tc>
        <w:tc>
          <w:tcPr>
            <w:tcW w:w="1235" w:type="dxa"/>
            <w:shd w:val="clear" w:color="auto" w:fill="auto"/>
            <w:hideMark/>
          </w:tcPr>
          <w:p w14:paraId="13F512B2"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KU1.01.07</w:t>
            </w:r>
          </w:p>
        </w:tc>
        <w:tc>
          <w:tcPr>
            <w:tcW w:w="3146" w:type="dxa"/>
            <w:shd w:val="clear" w:color="auto" w:fill="auto"/>
            <w:hideMark/>
          </w:tcPr>
          <w:p w14:paraId="3BDAFDC6" w14:textId="1A4745E4" w:rsidR="00F24A7D" w:rsidRPr="005216EE" w:rsidRDefault="00F24A7D" w:rsidP="005C23BB">
            <w:pPr>
              <w:rPr>
                <w:rFonts w:ascii="Calibri" w:hAnsi="Calibri" w:cs="Calibri"/>
                <w:color w:val="000000"/>
                <w:szCs w:val="20"/>
              </w:rPr>
            </w:pPr>
            <w:r w:rsidRPr="005216EE">
              <w:rPr>
                <w:rFonts w:ascii="Calibri" w:hAnsi="Calibri" w:cs="Calibri"/>
                <w:color w:val="000000"/>
                <w:szCs w:val="20"/>
              </w:rPr>
              <w:t>Quantitative analytics</w:t>
            </w:r>
          </w:p>
        </w:tc>
        <w:tc>
          <w:tcPr>
            <w:tcW w:w="2250" w:type="dxa"/>
            <w:vMerge/>
            <w:shd w:val="clear" w:color="auto" w:fill="auto"/>
            <w:hideMark/>
          </w:tcPr>
          <w:p w14:paraId="5B4656DE" w14:textId="541713DA" w:rsidR="00F24A7D" w:rsidRPr="00F24A7D" w:rsidRDefault="00F24A7D" w:rsidP="00A83F89">
            <w:pPr>
              <w:rPr>
                <w:rFonts w:cstheme="minorHAnsi"/>
                <w:color w:val="000000"/>
                <w:szCs w:val="20"/>
              </w:rPr>
            </w:pPr>
          </w:p>
        </w:tc>
      </w:tr>
      <w:tr w:rsidR="00F24A7D" w:rsidRPr="00A024C1" w14:paraId="18ECA73C" w14:textId="77777777" w:rsidTr="0046783D">
        <w:trPr>
          <w:trHeight w:val="288"/>
        </w:trPr>
        <w:tc>
          <w:tcPr>
            <w:tcW w:w="1309" w:type="dxa"/>
            <w:vMerge/>
            <w:shd w:val="clear" w:color="auto" w:fill="auto"/>
            <w:hideMark/>
          </w:tcPr>
          <w:p w14:paraId="1426036E" w14:textId="77777777" w:rsidR="00F24A7D" w:rsidRPr="005216EE" w:rsidRDefault="00F24A7D" w:rsidP="005C23BB">
            <w:pPr>
              <w:rPr>
                <w:rFonts w:ascii="Calibri" w:hAnsi="Calibri" w:cs="Calibri"/>
                <w:color w:val="000000"/>
                <w:szCs w:val="20"/>
              </w:rPr>
            </w:pPr>
          </w:p>
        </w:tc>
        <w:tc>
          <w:tcPr>
            <w:tcW w:w="1775" w:type="dxa"/>
            <w:vMerge/>
            <w:shd w:val="clear" w:color="auto" w:fill="auto"/>
            <w:hideMark/>
          </w:tcPr>
          <w:p w14:paraId="2E61CE3B" w14:textId="77777777" w:rsidR="00F24A7D" w:rsidRPr="005216EE" w:rsidRDefault="00F24A7D" w:rsidP="005C23BB">
            <w:pPr>
              <w:rPr>
                <w:rFonts w:ascii="Times New Roman" w:hAnsi="Times New Roman"/>
                <w:szCs w:val="20"/>
              </w:rPr>
            </w:pPr>
          </w:p>
        </w:tc>
        <w:tc>
          <w:tcPr>
            <w:tcW w:w="1235" w:type="dxa"/>
            <w:shd w:val="clear" w:color="auto" w:fill="auto"/>
            <w:hideMark/>
          </w:tcPr>
          <w:p w14:paraId="79317849"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KU1.01.08</w:t>
            </w:r>
          </w:p>
        </w:tc>
        <w:tc>
          <w:tcPr>
            <w:tcW w:w="3146" w:type="dxa"/>
            <w:shd w:val="clear" w:color="auto" w:fill="auto"/>
            <w:hideMark/>
          </w:tcPr>
          <w:p w14:paraId="79E073F7"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Performance analysis</w:t>
            </w:r>
          </w:p>
        </w:tc>
        <w:tc>
          <w:tcPr>
            <w:tcW w:w="2250" w:type="dxa"/>
            <w:vMerge/>
            <w:shd w:val="clear" w:color="auto" w:fill="auto"/>
            <w:hideMark/>
          </w:tcPr>
          <w:p w14:paraId="32CDB6DA" w14:textId="32A414E3" w:rsidR="00F24A7D" w:rsidRPr="00F24A7D" w:rsidRDefault="00F24A7D" w:rsidP="00A83F89">
            <w:pPr>
              <w:rPr>
                <w:rFonts w:cstheme="minorHAnsi"/>
                <w:color w:val="000000"/>
                <w:szCs w:val="20"/>
              </w:rPr>
            </w:pPr>
          </w:p>
        </w:tc>
      </w:tr>
      <w:tr w:rsidR="00F24A7D" w:rsidRPr="00A024C1" w14:paraId="5DE029C3" w14:textId="77777777" w:rsidTr="0046783D">
        <w:trPr>
          <w:trHeight w:val="288"/>
        </w:trPr>
        <w:tc>
          <w:tcPr>
            <w:tcW w:w="1309" w:type="dxa"/>
            <w:vMerge/>
            <w:shd w:val="clear" w:color="auto" w:fill="auto"/>
            <w:hideMark/>
          </w:tcPr>
          <w:p w14:paraId="49D85AB3" w14:textId="77777777" w:rsidR="00F24A7D" w:rsidRPr="005216EE" w:rsidRDefault="00F24A7D" w:rsidP="005C23BB">
            <w:pPr>
              <w:rPr>
                <w:rFonts w:ascii="Calibri" w:hAnsi="Calibri" w:cs="Calibri"/>
                <w:color w:val="000000"/>
                <w:szCs w:val="20"/>
              </w:rPr>
            </w:pPr>
          </w:p>
        </w:tc>
        <w:tc>
          <w:tcPr>
            <w:tcW w:w="1775" w:type="dxa"/>
            <w:vMerge/>
            <w:shd w:val="clear" w:color="auto" w:fill="auto"/>
            <w:hideMark/>
          </w:tcPr>
          <w:p w14:paraId="5FED24B5" w14:textId="77777777" w:rsidR="00F24A7D" w:rsidRPr="005216EE" w:rsidRDefault="00F24A7D" w:rsidP="005C23BB">
            <w:pPr>
              <w:rPr>
                <w:rFonts w:ascii="Times New Roman" w:hAnsi="Times New Roman"/>
                <w:szCs w:val="20"/>
              </w:rPr>
            </w:pPr>
          </w:p>
        </w:tc>
        <w:tc>
          <w:tcPr>
            <w:tcW w:w="1235" w:type="dxa"/>
            <w:shd w:val="clear" w:color="auto" w:fill="auto"/>
            <w:hideMark/>
          </w:tcPr>
          <w:p w14:paraId="27A62319"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KU1.01.09</w:t>
            </w:r>
          </w:p>
        </w:tc>
        <w:tc>
          <w:tcPr>
            <w:tcW w:w="3146" w:type="dxa"/>
            <w:shd w:val="clear" w:color="auto" w:fill="auto"/>
            <w:hideMark/>
          </w:tcPr>
          <w:p w14:paraId="2B9D4CC7" w14:textId="2CED7E82" w:rsidR="00F24A7D" w:rsidRPr="005216EE" w:rsidRDefault="00F24A7D" w:rsidP="005C23BB">
            <w:pPr>
              <w:rPr>
                <w:rFonts w:ascii="Calibri" w:hAnsi="Calibri" w:cs="Calibri"/>
                <w:color w:val="000000"/>
                <w:szCs w:val="20"/>
              </w:rPr>
            </w:pPr>
            <w:r w:rsidRPr="005216EE">
              <w:rPr>
                <w:rFonts w:ascii="Calibri" w:hAnsi="Calibri" w:cs="Calibri"/>
                <w:color w:val="000000"/>
                <w:szCs w:val="20"/>
              </w:rPr>
              <w:t>Markov models, Markov networks</w:t>
            </w:r>
          </w:p>
        </w:tc>
        <w:tc>
          <w:tcPr>
            <w:tcW w:w="2250" w:type="dxa"/>
            <w:vMerge/>
            <w:shd w:val="clear" w:color="auto" w:fill="auto"/>
            <w:hideMark/>
          </w:tcPr>
          <w:p w14:paraId="4C9727D6" w14:textId="40A2A625" w:rsidR="00F24A7D" w:rsidRPr="00F24A7D" w:rsidRDefault="00F24A7D" w:rsidP="00A83F89">
            <w:pPr>
              <w:rPr>
                <w:rFonts w:cstheme="minorHAnsi"/>
                <w:color w:val="000000"/>
                <w:szCs w:val="20"/>
              </w:rPr>
            </w:pPr>
          </w:p>
        </w:tc>
      </w:tr>
      <w:tr w:rsidR="00F24A7D" w:rsidRPr="00A024C1" w14:paraId="151FBF5C" w14:textId="77777777" w:rsidTr="0046783D">
        <w:trPr>
          <w:trHeight w:val="288"/>
        </w:trPr>
        <w:tc>
          <w:tcPr>
            <w:tcW w:w="1309" w:type="dxa"/>
            <w:vMerge/>
            <w:shd w:val="clear" w:color="auto" w:fill="auto"/>
            <w:hideMark/>
          </w:tcPr>
          <w:p w14:paraId="7BAF02B1" w14:textId="77777777" w:rsidR="00F24A7D" w:rsidRPr="005216EE" w:rsidRDefault="00F24A7D" w:rsidP="005C23BB">
            <w:pPr>
              <w:rPr>
                <w:rFonts w:ascii="Calibri" w:hAnsi="Calibri" w:cs="Calibri"/>
                <w:color w:val="000000"/>
                <w:szCs w:val="20"/>
              </w:rPr>
            </w:pPr>
          </w:p>
        </w:tc>
        <w:tc>
          <w:tcPr>
            <w:tcW w:w="1775" w:type="dxa"/>
            <w:vMerge/>
            <w:shd w:val="clear" w:color="auto" w:fill="auto"/>
            <w:hideMark/>
          </w:tcPr>
          <w:p w14:paraId="2356EFAE" w14:textId="77777777" w:rsidR="00F24A7D" w:rsidRPr="005216EE" w:rsidRDefault="00F24A7D" w:rsidP="005C23BB">
            <w:pPr>
              <w:rPr>
                <w:rFonts w:ascii="Times New Roman" w:hAnsi="Times New Roman"/>
                <w:szCs w:val="20"/>
              </w:rPr>
            </w:pPr>
          </w:p>
        </w:tc>
        <w:tc>
          <w:tcPr>
            <w:tcW w:w="1235" w:type="dxa"/>
            <w:shd w:val="clear" w:color="auto" w:fill="auto"/>
            <w:hideMark/>
          </w:tcPr>
          <w:p w14:paraId="59359AE2"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KU1.01.10</w:t>
            </w:r>
          </w:p>
        </w:tc>
        <w:tc>
          <w:tcPr>
            <w:tcW w:w="3146" w:type="dxa"/>
            <w:shd w:val="clear" w:color="auto" w:fill="auto"/>
            <w:hideMark/>
          </w:tcPr>
          <w:p w14:paraId="7883C489"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Operations research</w:t>
            </w:r>
          </w:p>
        </w:tc>
        <w:tc>
          <w:tcPr>
            <w:tcW w:w="2250" w:type="dxa"/>
            <w:vMerge/>
            <w:shd w:val="clear" w:color="auto" w:fill="auto"/>
            <w:hideMark/>
          </w:tcPr>
          <w:p w14:paraId="7217C64F" w14:textId="63F7D4D2" w:rsidR="00F24A7D" w:rsidRPr="00F24A7D" w:rsidRDefault="00F24A7D" w:rsidP="00A83F89">
            <w:pPr>
              <w:rPr>
                <w:rFonts w:cstheme="minorHAnsi"/>
                <w:color w:val="000000"/>
                <w:szCs w:val="20"/>
              </w:rPr>
            </w:pPr>
          </w:p>
        </w:tc>
      </w:tr>
      <w:tr w:rsidR="00F24A7D" w:rsidRPr="00A024C1" w14:paraId="15DA6CBD" w14:textId="77777777" w:rsidTr="0046783D">
        <w:trPr>
          <w:trHeight w:val="288"/>
        </w:trPr>
        <w:tc>
          <w:tcPr>
            <w:tcW w:w="1309" w:type="dxa"/>
            <w:vMerge/>
            <w:shd w:val="clear" w:color="auto" w:fill="auto"/>
            <w:hideMark/>
          </w:tcPr>
          <w:p w14:paraId="7DFCED3B" w14:textId="77777777" w:rsidR="00F24A7D" w:rsidRPr="005216EE" w:rsidRDefault="00F24A7D" w:rsidP="005C23BB">
            <w:pPr>
              <w:rPr>
                <w:rFonts w:ascii="Calibri" w:hAnsi="Calibri" w:cs="Calibri"/>
                <w:color w:val="000000"/>
                <w:szCs w:val="20"/>
              </w:rPr>
            </w:pPr>
          </w:p>
        </w:tc>
        <w:tc>
          <w:tcPr>
            <w:tcW w:w="1775" w:type="dxa"/>
            <w:vMerge/>
            <w:shd w:val="clear" w:color="auto" w:fill="auto"/>
            <w:hideMark/>
          </w:tcPr>
          <w:p w14:paraId="78AB0F42" w14:textId="77777777" w:rsidR="00F24A7D" w:rsidRPr="005216EE" w:rsidRDefault="00F24A7D" w:rsidP="005C23BB">
            <w:pPr>
              <w:rPr>
                <w:rFonts w:ascii="Times New Roman" w:hAnsi="Times New Roman"/>
                <w:szCs w:val="20"/>
              </w:rPr>
            </w:pPr>
          </w:p>
        </w:tc>
        <w:tc>
          <w:tcPr>
            <w:tcW w:w="1235" w:type="dxa"/>
            <w:shd w:val="clear" w:color="auto" w:fill="auto"/>
            <w:hideMark/>
          </w:tcPr>
          <w:p w14:paraId="55754306"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KU1.01.11</w:t>
            </w:r>
          </w:p>
        </w:tc>
        <w:tc>
          <w:tcPr>
            <w:tcW w:w="3146" w:type="dxa"/>
            <w:shd w:val="clear" w:color="auto" w:fill="auto"/>
            <w:vAlign w:val="bottom"/>
            <w:hideMark/>
          </w:tcPr>
          <w:p w14:paraId="0E991453"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Information theory</w:t>
            </w:r>
          </w:p>
        </w:tc>
        <w:tc>
          <w:tcPr>
            <w:tcW w:w="2250" w:type="dxa"/>
            <w:vMerge/>
            <w:shd w:val="clear" w:color="auto" w:fill="auto"/>
            <w:hideMark/>
          </w:tcPr>
          <w:p w14:paraId="21AD7125" w14:textId="40C6C767" w:rsidR="00F24A7D" w:rsidRPr="00F24A7D" w:rsidRDefault="00F24A7D" w:rsidP="00A83F89">
            <w:pPr>
              <w:rPr>
                <w:rFonts w:cstheme="minorHAnsi"/>
                <w:color w:val="000000"/>
                <w:szCs w:val="20"/>
              </w:rPr>
            </w:pPr>
          </w:p>
        </w:tc>
      </w:tr>
      <w:tr w:rsidR="00F24A7D" w:rsidRPr="00A024C1" w14:paraId="2D6D39A6" w14:textId="77777777" w:rsidTr="0046783D">
        <w:trPr>
          <w:trHeight w:val="288"/>
        </w:trPr>
        <w:tc>
          <w:tcPr>
            <w:tcW w:w="1309" w:type="dxa"/>
            <w:vMerge/>
            <w:shd w:val="clear" w:color="auto" w:fill="auto"/>
            <w:hideMark/>
          </w:tcPr>
          <w:p w14:paraId="778A4F65" w14:textId="77777777" w:rsidR="00F24A7D" w:rsidRPr="005216EE" w:rsidRDefault="00F24A7D" w:rsidP="005C23BB">
            <w:pPr>
              <w:rPr>
                <w:rFonts w:ascii="Calibri" w:hAnsi="Calibri" w:cs="Calibri"/>
                <w:color w:val="000000"/>
                <w:szCs w:val="20"/>
              </w:rPr>
            </w:pPr>
          </w:p>
        </w:tc>
        <w:tc>
          <w:tcPr>
            <w:tcW w:w="1775" w:type="dxa"/>
            <w:vMerge/>
            <w:shd w:val="clear" w:color="auto" w:fill="auto"/>
            <w:hideMark/>
          </w:tcPr>
          <w:p w14:paraId="1E2B320C" w14:textId="77777777" w:rsidR="00F24A7D" w:rsidRPr="005216EE" w:rsidRDefault="00F24A7D" w:rsidP="005C23BB">
            <w:pPr>
              <w:rPr>
                <w:rFonts w:ascii="Times New Roman" w:hAnsi="Times New Roman"/>
                <w:szCs w:val="20"/>
              </w:rPr>
            </w:pPr>
          </w:p>
        </w:tc>
        <w:tc>
          <w:tcPr>
            <w:tcW w:w="1235" w:type="dxa"/>
            <w:shd w:val="clear" w:color="auto" w:fill="auto"/>
            <w:hideMark/>
          </w:tcPr>
          <w:p w14:paraId="7A2BB479"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KU1.01.12</w:t>
            </w:r>
          </w:p>
        </w:tc>
        <w:tc>
          <w:tcPr>
            <w:tcW w:w="3146" w:type="dxa"/>
            <w:shd w:val="clear" w:color="auto" w:fill="auto"/>
            <w:hideMark/>
          </w:tcPr>
          <w:p w14:paraId="79B7760C"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Discrete Mathematics and Graph Theory</w:t>
            </w:r>
          </w:p>
        </w:tc>
        <w:tc>
          <w:tcPr>
            <w:tcW w:w="2250" w:type="dxa"/>
            <w:vMerge/>
            <w:shd w:val="clear" w:color="auto" w:fill="auto"/>
            <w:hideMark/>
          </w:tcPr>
          <w:p w14:paraId="0E38A060" w14:textId="257EC088" w:rsidR="00F24A7D" w:rsidRPr="00F24A7D" w:rsidRDefault="00F24A7D" w:rsidP="00A83F89">
            <w:pPr>
              <w:rPr>
                <w:rFonts w:cstheme="minorHAnsi"/>
                <w:color w:val="000000"/>
                <w:szCs w:val="20"/>
              </w:rPr>
            </w:pPr>
          </w:p>
        </w:tc>
      </w:tr>
      <w:tr w:rsidR="00F24A7D" w:rsidRPr="00A024C1" w14:paraId="20D76222" w14:textId="77777777" w:rsidTr="0046783D">
        <w:trPr>
          <w:trHeight w:val="288"/>
        </w:trPr>
        <w:tc>
          <w:tcPr>
            <w:tcW w:w="1309" w:type="dxa"/>
            <w:vMerge/>
            <w:shd w:val="clear" w:color="auto" w:fill="auto"/>
            <w:hideMark/>
          </w:tcPr>
          <w:p w14:paraId="524966AD" w14:textId="77777777" w:rsidR="00F24A7D" w:rsidRPr="005216EE" w:rsidRDefault="00F24A7D" w:rsidP="005C23BB">
            <w:pPr>
              <w:rPr>
                <w:rFonts w:ascii="Calibri" w:hAnsi="Calibri" w:cs="Calibri"/>
                <w:color w:val="000000"/>
                <w:szCs w:val="20"/>
              </w:rPr>
            </w:pPr>
          </w:p>
        </w:tc>
        <w:tc>
          <w:tcPr>
            <w:tcW w:w="1775" w:type="dxa"/>
            <w:vMerge/>
            <w:shd w:val="clear" w:color="auto" w:fill="auto"/>
            <w:hideMark/>
          </w:tcPr>
          <w:p w14:paraId="3340E869" w14:textId="77777777" w:rsidR="00F24A7D" w:rsidRPr="005216EE" w:rsidRDefault="00F24A7D" w:rsidP="005C23BB">
            <w:pPr>
              <w:rPr>
                <w:rFonts w:ascii="Times New Roman" w:hAnsi="Times New Roman"/>
                <w:szCs w:val="20"/>
              </w:rPr>
            </w:pPr>
          </w:p>
        </w:tc>
        <w:tc>
          <w:tcPr>
            <w:tcW w:w="1235" w:type="dxa"/>
            <w:shd w:val="clear" w:color="auto" w:fill="auto"/>
            <w:hideMark/>
          </w:tcPr>
          <w:p w14:paraId="5C20DE35"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KU1.01.13</w:t>
            </w:r>
          </w:p>
        </w:tc>
        <w:tc>
          <w:tcPr>
            <w:tcW w:w="3146" w:type="dxa"/>
            <w:shd w:val="clear" w:color="auto" w:fill="auto"/>
            <w:hideMark/>
          </w:tcPr>
          <w:p w14:paraId="73F97DD4"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Mathematical analysis</w:t>
            </w:r>
          </w:p>
        </w:tc>
        <w:tc>
          <w:tcPr>
            <w:tcW w:w="2250" w:type="dxa"/>
            <w:vMerge/>
            <w:shd w:val="clear" w:color="auto" w:fill="auto"/>
            <w:hideMark/>
          </w:tcPr>
          <w:p w14:paraId="455D2168" w14:textId="77777777" w:rsidR="00F24A7D" w:rsidRPr="00F24A7D" w:rsidRDefault="00F24A7D" w:rsidP="00A83F89">
            <w:pPr>
              <w:rPr>
                <w:rFonts w:cstheme="minorHAnsi"/>
                <w:color w:val="000000"/>
                <w:szCs w:val="20"/>
              </w:rPr>
            </w:pPr>
          </w:p>
        </w:tc>
      </w:tr>
      <w:tr w:rsidR="00F24A7D" w:rsidRPr="00A024C1" w14:paraId="1F2FDBC4" w14:textId="77777777" w:rsidTr="0046783D">
        <w:trPr>
          <w:trHeight w:val="288"/>
        </w:trPr>
        <w:tc>
          <w:tcPr>
            <w:tcW w:w="1309" w:type="dxa"/>
            <w:vMerge/>
            <w:shd w:val="clear" w:color="auto" w:fill="auto"/>
            <w:hideMark/>
          </w:tcPr>
          <w:p w14:paraId="01DC738B" w14:textId="77777777" w:rsidR="00F24A7D" w:rsidRPr="005216EE" w:rsidRDefault="00F24A7D" w:rsidP="005C23BB">
            <w:pPr>
              <w:rPr>
                <w:rFonts w:ascii="Times New Roman" w:hAnsi="Times New Roman"/>
                <w:szCs w:val="20"/>
              </w:rPr>
            </w:pPr>
          </w:p>
        </w:tc>
        <w:tc>
          <w:tcPr>
            <w:tcW w:w="1775" w:type="dxa"/>
            <w:vMerge/>
            <w:shd w:val="clear" w:color="auto" w:fill="auto"/>
            <w:hideMark/>
          </w:tcPr>
          <w:p w14:paraId="485244D8" w14:textId="77777777" w:rsidR="00F24A7D" w:rsidRPr="005216EE" w:rsidRDefault="00F24A7D" w:rsidP="005C23BB">
            <w:pPr>
              <w:rPr>
                <w:rFonts w:ascii="Times New Roman" w:hAnsi="Times New Roman"/>
                <w:szCs w:val="20"/>
              </w:rPr>
            </w:pPr>
          </w:p>
        </w:tc>
        <w:tc>
          <w:tcPr>
            <w:tcW w:w="1235" w:type="dxa"/>
            <w:shd w:val="clear" w:color="auto" w:fill="auto"/>
            <w:hideMark/>
          </w:tcPr>
          <w:p w14:paraId="1727F035"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KU1.01.14</w:t>
            </w:r>
          </w:p>
        </w:tc>
        <w:tc>
          <w:tcPr>
            <w:tcW w:w="3146" w:type="dxa"/>
            <w:shd w:val="clear" w:color="auto" w:fill="auto"/>
            <w:hideMark/>
          </w:tcPr>
          <w:p w14:paraId="7236DDA5"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Mathematical software and tools</w:t>
            </w:r>
          </w:p>
        </w:tc>
        <w:tc>
          <w:tcPr>
            <w:tcW w:w="2250" w:type="dxa"/>
            <w:vMerge/>
            <w:shd w:val="clear" w:color="auto" w:fill="auto"/>
            <w:hideMark/>
          </w:tcPr>
          <w:p w14:paraId="3DE1EC37" w14:textId="77777777" w:rsidR="00F24A7D" w:rsidRPr="00F24A7D" w:rsidRDefault="00F24A7D" w:rsidP="00A83F89">
            <w:pPr>
              <w:rPr>
                <w:rFonts w:cstheme="minorHAnsi"/>
                <w:color w:val="000000"/>
                <w:szCs w:val="20"/>
              </w:rPr>
            </w:pPr>
          </w:p>
        </w:tc>
      </w:tr>
      <w:tr w:rsidR="00F24A7D" w:rsidRPr="00A024C1" w14:paraId="1B9300CE" w14:textId="77777777" w:rsidTr="0046783D">
        <w:trPr>
          <w:trHeight w:val="288"/>
        </w:trPr>
        <w:tc>
          <w:tcPr>
            <w:tcW w:w="1309" w:type="dxa"/>
            <w:vMerge w:val="restart"/>
            <w:shd w:val="clear" w:color="auto" w:fill="auto"/>
            <w:hideMark/>
          </w:tcPr>
          <w:p w14:paraId="0A0EA342" w14:textId="21F36E4B" w:rsidR="00F24A7D" w:rsidRPr="005216EE" w:rsidRDefault="00F24A7D" w:rsidP="005C23BB">
            <w:pPr>
              <w:rPr>
                <w:rFonts w:ascii="Times New Roman" w:hAnsi="Times New Roman"/>
                <w:szCs w:val="20"/>
              </w:rPr>
            </w:pPr>
            <w:r w:rsidRPr="005216EE">
              <w:rPr>
                <w:rFonts w:ascii="Calibri" w:hAnsi="Calibri" w:cs="Calibri"/>
                <w:color w:val="000000"/>
                <w:szCs w:val="20"/>
              </w:rPr>
              <w:t>KAG1-DSDA: Data Science Analytics</w:t>
            </w:r>
          </w:p>
        </w:tc>
        <w:tc>
          <w:tcPr>
            <w:tcW w:w="1775" w:type="dxa"/>
            <w:vMerge w:val="restart"/>
            <w:shd w:val="clear" w:color="auto" w:fill="auto"/>
            <w:hideMark/>
          </w:tcPr>
          <w:p w14:paraId="23225A12"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KA01.02</w:t>
            </w:r>
          </w:p>
          <w:p w14:paraId="77E63ADA"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DSDA.02/ML</w:t>
            </w:r>
          </w:p>
          <w:p w14:paraId="2672E869" w14:textId="566CC6FD" w:rsidR="00F24A7D" w:rsidRPr="005216EE" w:rsidRDefault="00F24A7D" w:rsidP="005C23BB">
            <w:pPr>
              <w:rPr>
                <w:rFonts w:ascii="Times New Roman" w:hAnsi="Times New Roman"/>
                <w:szCs w:val="20"/>
              </w:rPr>
            </w:pPr>
            <w:r w:rsidRPr="005216EE">
              <w:rPr>
                <w:rFonts w:ascii="Calibri" w:hAnsi="Calibri" w:cs="Calibri"/>
                <w:color w:val="000000"/>
                <w:szCs w:val="20"/>
              </w:rPr>
              <w:t>Machine Learning</w:t>
            </w:r>
          </w:p>
        </w:tc>
        <w:tc>
          <w:tcPr>
            <w:tcW w:w="1235" w:type="dxa"/>
            <w:shd w:val="clear" w:color="auto" w:fill="auto"/>
            <w:hideMark/>
          </w:tcPr>
          <w:p w14:paraId="214ABA3F" w14:textId="1BB47AE5" w:rsidR="00F24A7D" w:rsidRPr="005216EE" w:rsidRDefault="00F24A7D" w:rsidP="005C23BB">
            <w:pPr>
              <w:rPr>
                <w:rFonts w:ascii="Times New Roman" w:hAnsi="Times New Roman"/>
                <w:szCs w:val="20"/>
              </w:rPr>
            </w:pPr>
            <w:r w:rsidRPr="005216EE">
              <w:rPr>
                <w:rFonts w:ascii="Calibri" w:hAnsi="Calibri" w:cs="Calibri"/>
                <w:color w:val="000000"/>
                <w:szCs w:val="20"/>
              </w:rPr>
              <w:t>KU1.02.01</w:t>
            </w:r>
          </w:p>
        </w:tc>
        <w:tc>
          <w:tcPr>
            <w:tcW w:w="3146" w:type="dxa"/>
            <w:shd w:val="clear" w:color="auto" w:fill="auto"/>
            <w:hideMark/>
          </w:tcPr>
          <w:p w14:paraId="4AD7BBE8" w14:textId="75DB74A3" w:rsidR="00F24A7D" w:rsidRPr="005216EE" w:rsidRDefault="00F24A7D" w:rsidP="005C23BB">
            <w:pPr>
              <w:rPr>
                <w:rFonts w:ascii="Times New Roman" w:hAnsi="Times New Roman"/>
                <w:szCs w:val="20"/>
              </w:rPr>
            </w:pPr>
            <w:r w:rsidRPr="005216EE">
              <w:rPr>
                <w:rFonts w:ascii="Calibri" w:hAnsi="Calibri" w:cs="Calibri"/>
                <w:color w:val="000000"/>
                <w:szCs w:val="20"/>
              </w:rPr>
              <w:t>Machine Learning theory and algorithms</w:t>
            </w:r>
          </w:p>
        </w:tc>
        <w:tc>
          <w:tcPr>
            <w:tcW w:w="2250" w:type="dxa"/>
            <w:vMerge w:val="restart"/>
            <w:shd w:val="clear" w:color="auto" w:fill="auto"/>
            <w:hideMark/>
          </w:tcPr>
          <w:p w14:paraId="1DF55F7A" w14:textId="77777777" w:rsidR="00F24A7D" w:rsidRPr="00F24A7D" w:rsidRDefault="00F24A7D" w:rsidP="00A83F89">
            <w:pPr>
              <w:rPr>
                <w:rFonts w:cstheme="minorHAnsi"/>
                <w:szCs w:val="20"/>
              </w:rPr>
            </w:pPr>
            <w:r w:rsidRPr="00F24A7D">
              <w:rPr>
                <w:rFonts w:cstheme="minorHAnsi"/>
                <w:b/>
                <w:bCs/>
                <w:color w:val="000000"/>
                <w:szCs w:val="20"/>
              </w:rPr>
              <w:t>CCS2012: Computing methodologies</w:t>
            </w:r>
          </w:p>
          <w:p w14:paraId="695C8AEF" w14:textId="77777777" w:rsidR="00F24A7D" w:rsidRPr="00F24A7D" w:rsidRDefault="00F24A7D" w:rsidP="00F24A7D">
            <w:pPr>
              <w:pStyle w:val="ListTablecompact"/>
              <w:rPr>
                <w:rFonts w:cstheme="minorHAnsi"/>
                <w:sz w:val="20"/>
                <w:szCs w:val="20"/>
              </w:rPr>
            </w:pPr>
            <w:r w:rsidRPr="00F24A7D">
              <w:rPr>
                <w:rFonts w:cstheme="minorHAnsi"/>
                <w:sz w:val="20"/>
                <w:szCs w:val="20"/>
              </w:rPr>
              <w:t>Artificial intelligence</w:t>
            </w:r>
          </w:p>
          <w:p w14:paraId="1E4AD4D5" w14:textId="77777777" w:rsidR="00F24A7D" w:rsidRPr="00F24A7D" w:rsidRDefault="00F24A7D" w:rsidP="0046783D">
            <w:pPr>
              <w:pStyle w:val="ListTable21"/>
            </w:pPr>
            <w:r w:rsidRPr="00F24A7D">
              <w:t>Machine learning</w:t>
            </w:r>
          </w:p>
          <w:p w14:paraId="37D3B955" w14:textId="77777777" w:rsidR="00F24A7D" w:rsidRPr="00F24A7D" w:rsidRDefault="00F24A7D" w:rsidP="0046783D">
            <w:pPr>
              <w:pStyle w:val="ListTable21"/>
            </w:pPr>
            <w:r w:rsidRPr="00F24A7D">
              <w:t>Learning paradigms</w:t>
            </w:r>
          </w:p>
          <w:p w14:paraId="5079D66F" w14:textId="77777777" w:rsidR="00F24A7D" w:rsidRPr="00F24A7D" w:rsidRDefault="00F24A7D" w:rsidP="0046783D">
            <w:pPr>
              <w:pStyle w:val="ListTable31"/>
            </w:pPr>
            <w:r w:rsidRPr="00F24A7D">
              <w:t>Supervised learning</w:t>
            </w:r>
          </w:p>
          <w:p w14:paraId="6D243105" w14:textId="77777777" w:rsidR="00F24A7D" w:rsidRPr="00F24A7D" w:rsidRDefault="00F24A7D" w:rsidP="0046783D">
            <w:pPr>
              <w:pStyle w:val="ListTable31"/>
            </w:pPr>
            <w:r w:rsidRPr="00F24A7D">
              <w:t>Unsupervised learning</w:t>
            </w:r>
          </w:p>
          <w:p w14:paraId="20797EB6" w14:textId="77777777" w:rsidR="00F24A7D" w:rsidRPr="00F24A7D" w:rsidRDefault="00F24A7D" w:rsidP="0046783D">
            <w:pPr>
              <w:pStyle w:val="ListTable31"/>
            </w:pPr>
            <w:r w:rsidRPr="00F24A7D">
              <w:t>Reinforcement learning</w:t>
            </w:r>
          </w:p>
          <w:p w14:paraId="6FFEC330" w14:textId="77777777" w:rsidR="00F24A7D" w:rsidRPr="00F24A7D" w:rsidRDefault="00F24A7D" w:rsidP="0046783D">
            <w:pPr>
              <w:pStyle w:val="ListTable31"/>
            </w:pPr>
            <w:r w:rsidRPr="00F24A7D">
              <w:t>Multi-task learning</w:t>
            </w:r>
          </w:p>
          <w:p w14:paraId="1B92F5AF" w14:textId="77777777" w:rsidR="00F24A7D" w:rsidRPr="00F24A7D" w:rsidRDefault="00F24A7D" w:rsidP="00F24A7D">
            <w:pPr>
              <w:pStyle w:val="ListTablecompact"/>
              <w:rPr>
                <w:rFonts w:cstheme="minorHAnsi"/>
                <w:sz w:val="20"/>
                <w:szCs w:val="20"/>
              </w:rPr>
            </w:pPr>
            <w:r w:rsidRPr="00F24A7D">
              <w:rPr>
                <w:rFonts w:cstheme="minorHAnsi"/>
                <w:sz w:val="20"/>
                <w:szCs w:val="20"/>
              </w:rPr>
              <w:t>Machine learning approaches</w:t>
            </w:r>
          </w:p>
          <w:p w14:paraId="515095E3" w14:textId="6FE80E1E" w:rsidR="00F24A7D" w:rsidRPr="00F24A7D" w:rsidRDefault="00F24A7D" w:rsidP="0046783D">
            <w:pPr>
              <w:pStyle w:val="ListTable21"/>
            </w:pPr>
            <w:r w:rsidRPr="00F24A7D">
              <w:t>Machine learning algorithms</w:t>
            </w:r>
          </w:p>
        </w:tc>
      </w:tr>
      <w:tr w:rsidR="00F24A7D" w:rsidRPr="00A024C1" w14:paraId="0C063A22" w14:textId="77777777" w:rsidTr="0046783D">
        <w:trPr>
          <w:trHeight w:val="288"/>
        </w:trPr>
        <w:tc>
          <w:tcPr>
            <w:tcW w:w="1309" w:type="dxa"/>
            <w:vMerge/>
            <w:shd w:val="clear" w:color="auto" w:fill="auto"/>
            <w:hideMark/>
          </w:tcPr>
          <w:p w14:paraId="0AFD2563" w14:textId="77777777" w:rsidR="00F24A7D" w:rsidRPr="005216EE" w:rsidRDefault="00F24A7D" w:rsidP="005C23BB">
            <w:pPr>
              <w:rPr>
                <w:rFonts w:ascii="Calibri" w:hAnsi="Calibri" w:cs="Calibri"/>
                <w:b/>
                <w:bCs/>
                <w:color w:val="000000"/>
                <w:szCs w:val="20"/>
              </w:rPr>
            </w:pPr>
          </w:p>
        </w:tc>
        <w:tc>
          <w:tcPr>
            <w:tcW w:w="1775" w:type="dxa"/>
            <w:vMerge/>
            <w:shd w:val="clear" w:color="auto" w:fill="auto"/>
            <w:hideMark/>
          </w:tcPr>
          <w:p w14:paraId="43F95228" w14:textId="77777777" w:rsidR="00F24A7D" w:rsidRPr="005216EE" w:rsidRDefault="00F24A7D" w:rsidP="005C23BB">
            <w:pPr>
              <w:rPr>
                <w:rFonts w:ascii="Times New Roman" w:hAnsi="Times New Roman"/>
                <w:szCs w:val="20"/>
              </w:rPr>
            </w:pPr>
          </w:p>
        </w:tc>
        <w:tc>
          <w:tcPr>
            <w:tcW w:w="1235" w:type="dxa"/>
            <w:shd w:val="clear" w:color="auto" w:fill="auto"/>
            <w:hideMark/>
          </w:tcPr>
          <w:p w14:paraId="4ED18EAA"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KU1.02.02</w:t>
            </w:r>
          </w:p>
        </w:tc>
        <w:tc>
          <w:tcPr>
            <w:tcW w:w="3146" w:type="dxa"/>
            <w:shd w:val="clear" w:color="auto" w:fill="auto"/>
            <w:hideMark/>
          </w:tcPr>
          <w:p w14:paraId="585AEA32"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Supervised Machine Learning</w:t>
            </w:r>
          </w:p>
        </w:tc>
        <w:tc>
          <w:tcPr>
            <w:tcW w:w="2250" w:type="dxa"/>
            <w:vMerge/>
            <w:shd w:val="clear" w:color="auto" w:fill="auto"/>
            <w:hideMark/>
          </w:tcPr>
          <w:p w14:paraId="32D76338" w14:textId="36ACCB05" w:rsidR="00F24A7D" w:rsidRPr="00F24A7D" w:rsidRDefault="00F24A7D" w:rsidP="00A83F89">
            <w:pPr>
              <w:rPr>
                <w:rFonts w:cstheme="minorHAnsi"/>
                <w:color w:val="000000"/>
                <w:szCs w:val="20"/>
              </w:rPr>
            </w:pPr>
          </w:p>
        </w:tc>
      </w:tr>
      <w:tr w:rsidR="00F24A7D" w:rsidRPr="00A024C1" w14:paraId="311C1DA4" w14:textId="77777777" w:rsidTr="0046783D">
        <w:trPr>
          <w:trHeight w:val="288"/>
        </w:trPr>
        <w:tc>
          <w:tcPr>
            <w:tcW w:w="1309" w:type="dxa"/>
            <w:vMerge/>
            <w:shd w:val="clear" w:color="auto" w:fill="auto"/>
            <w:hideMark/>
          </w:tcPr>
          <w:p w14:paraId="65F0D535" w14:textId="77777777" w:rsidR="00F24A7D" w:rsidRPr="005216EE" w:rsidRDefault="00F24A7D" w:rsidP="005C23BB">
            <w:pPr>
              <w:rPr>
                <w:rFonts w:ascii="Calibri" w:hAnsi="Calibri" w:cs="Calibri"/>
                <w:color w:val="000000"/>
                <w:szCs w:val="20"/>
              </w:rPr>
            </w:pPr>
          </w:p>
        </w:tc>
        <w:tc>
          <w:tcPr>
            <w:tcW w:w="1775" w:type="dxa"/>
            <w:vMerge/>
            <w:shd w:val="clear" w:color="auto" w:fill="auto"/>
            <w:hideMark/>
          </w:tcPr>
          <w:p w14:paraId="4BA3296C" w14:textId="77777777" w:rsidR="00F24A7D" w:rsidRPr="005216EE" w:rsidRDefault="00F24A7D" w:rsidP="005C23BB">
            <w:pPr>
              <w:rPr>
                <w:rFonts w:ascii="Times New Roman" w:hAnsi="Times New Roman"/>
                <w:szCs w:val="20"/>
              </w:rPr>
            </w:pPr>
          </w:p>
        </w:tc>
        <w:tc>
          <w:tcPr>
            <w:tcW w:w="1235" w:type="dxa"/>
            <w:shd w:val="clear" w:color="auto" w:fill="auto"/>
            <w:hideMark/>
          </w:tcPr>
          <w:p w14:paraId="4D78F557"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KU1.02.03</w:t>
            </w:r>
          </w:p>
        </w:tc>
        <w:tc>
          <w:tcPr>
            <w:tcW w:w="3146" w:type="dxa"/>
            <w:shd w:val="clear" w:color="auto" w:fill="auto"/>
            <w:hideMark/>
          </w:tcPr>
          <w:p w14:paraId="3468F408"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Unsupervised Machine Learning</w:t>
            </w:r>
          </w:p>
        </w:tc>
        <w:tc>
          <w:tcPr>
            <w:tcW w:w="2250" w:type="dxa"/>
            <w:vMerge/>
            <w:shd w:val="clear" w:color="auto" w:fill="auto"/>
            <w:hideMark/>
          </w:tcPr>
          <w:p w14:paraId="3966A030" w14:textId="57C16355" w:rsidR="00F24A7D" w:rsidRPr="00F24A7D" w:rsidRDefault="00F24A7D" w:rsidP="00A83F89">
            <w:pPr>
              <w:rPr>
                <w:rFonts w:cstheme="minorHAnsi"/>
                <w:color w:val="000000"/>
                <w:szCs w:val="20"/>
              </w:rPr>
            </w:pPr>
          </w:p>
        </w:tc>
      </w:tr>
      <w:tr w:rsidR="00F24A7D" w:rsidRPr="00A024C1" w14:paraId="787D438D" w14:textId="77777777" w:rsidTr="0046783D">
        <w:trPr>
          <w:trHeight w:val="288"/>
        </w:trPr>
        <w:tc>
          <w:tcPr>
            <w:tcW w:w="1309" w:type="dxa"/>
            <w:vMerge/>
            <w:shd w:val="clear" w:color="auto" w:fill="auto"/>
            <w:hideMark/>
          </w:tcPr>
          <w:p w14:paraId="1EA9EC01" w14:textId="77777777" w:rsidR="00F24A7D" w:rsidRPr="005216EE" w:rsidRDefault="00F24A7D" w:rsidP="005C23BB">
            <w:pPr>
              <w:rPr>
                <w:rFonts w:ascii="Calibri" w:hAnsi="Calibri" w:cs="Calibri"/>
                <w:color w:val="000000"/>
                <w:szCs w:val="20"/>
              </w:rPr>
            </w:pPr>
          </w:p>
        </w:tc>
        <w:tc>
          <w:tcPr>
            <w:tcW w:w="1775" w:type="dxa"/>
            <w:vMerge/>
            <w:shd w:val="clear" w:color="auto" w:fill="auto"/>
            <w:hideMark/>
          </w:tcPr>
          <w:p w14:paraId="0BC417A9" w14:textId="77777777" w:rsidR="00F24A7D" w:rsidRPr="005216EE" w:rsidRDefault="00F24A7D" w:rsidP="005C23BB">
            <w:pPr>
              <w:rPr>
                <w:rFonts w:ascii="Times New Roman" w:hAnsi="Times New Roman"/>
                <w:szCs w:val="20"/>
              </w:rPr>
            </w:pPr>
          </w:p>
        </w:tc>
        <w:tc>
          <w:tcPr>
            <w:tcW w:w="1235" w:type="dxa"/>
            <w:shd w:val="clear" w:color="auto" w:fill="auto"/>
            <w:hideMark/>
          </w:tcPr>
          <w:p w14:paraId="7CCC5893"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KU1.02.04</w:t>
            </w:r>
          </w:p>
        </w:tc>
        <w:tc>
          <w:tcPr>
            <w:tcW w:w="3146" w:type="dxa"/>
            <w:shd w:val="clear" w:color="auto" w:fill="auto"/>
            <w:hideMark/>
          </w:tcPr>
          <w:p w14:paraId="466F09B8"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Reinforced learning</w:t>
            </w:r>
          </w:p>
        </w:tc>
        <w:tc>
          <w:tcPr>
            <w:tcW w:w="2250" w:type="dxa"/>
            <w:vMerge/>
            <w:shd w:val="clear" w:color="auto" w:fill="auto"/>
            <w:hideMark/>
          </w:tcPr>
          <w:p w14:paraId="2CD4BDAC" w14:textId="4D0A0E16" w:rsidR="00F24A7D" w:rsidRPr="00F24A7D" w:rsidRDefault="00F24A7D" w:rsidP="00A83F89">
            <w:pPr>
              <w:rPr>
                <w:rFonts w:cstheme="minorHAnsi"/>
                <w:color w:val="000000"/>
                <w:szCs w:val="20"/>
              </w:rPr>
            </w:pPr>
          </w:p>
        </w:tc>
      </w:tr>
      <w:tr w:rsidR="00F24A7D" w:rsidRPr="00A024C1" w14:paraId="53621816" w14:textId="77777777" w:rsidTr="0046783D">
        <w:trPr>
          <w:trHeight w:val="288"/>
        </w:trPr>
        <w:tc>
          <w:tcPr>
            <w:tcW w:w="1309" w:type="dxa"/>
            <w:vMerge/>
            <w:shd w:val="clear" w:color="auto" w:fill="auto"/>
            <w:hideMark/>
          </w:tcPr>
          <w:p w14:paraId="789570C7" w14:textId="77777777" w:rsidR="00F24A7D" w:rsidRPr="005216EE" w:rsidRDefault="00F24A7D" w:rsidP="005C23BB">
            <w:pPr>
              <w:rPr>
                <w:rFonts w:ascii="Calibri" w:hAnsi="Calibri" w:cs="Calibri"/>
                <w:color w:val="000000"/>
                <w:szCs w:val="20"/>
              </w:rPr>
            </w:pPr>
          </w:p>
        </w:tc>
        <w:tc>
          <w:tcPr>
            <w:tcW w:w="1775" w:type="dxa"/>
            <w:vMerge/>
            <w:shd w:val="clear" w:color="auto" w:fill="auto"/>
            <w:hideMark/>
          </w:tcPr>
          <w:p w14:paraId="72E612CE" w14:textId="77777777" w:rsidR="00F24A7D" w:rsidRPr="005216EE" w:rsidRDefault="00F24A7D" w:rsidP="005C23BB">
            <w:pPr>
              <w:rPr>
                <w:rFonts w:ascii="Times New Roman" w:hAnsi="Times New Roman"/>
                <w:szCs w:val="20"/>
              </w:rPr>
            </w:pPr>
          </w:p>
        </w:tc>
        <w:tc>
          <w:tcPr>
            <w:tcW w:w="1235" w:type="dxa"/>
            <w:shd w:val="clear" w:color="auto" w:fill="auto"/>
            <w:hideMark/>
          </w:tcPr>
          <w:p w14:paraId="7F6C6523"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KU1.02.05</w:t>
            </w:r>
          </w:p>
        </w:tc>
        <w:tc>
          <w:tcPr>
            <w:tcW w:w="3146" w:type="dxa"/>
            <w:shd w:val="clear" w:color="auto" w:fill="auto"/>
            <w:hideMark/>
          </w:tcPr>
          <w:p w14:paraId="7C70FD1A"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Classification methods</w:t>
            </w:r>
          </w:p>
        </w:tc>
        <w:tc>
          <w:tcPr>
            <w:tcW w:w="2250" w:type="dxa"/>
            <w:vMerge/>
            <w:shd w:val="clear" w:color="auto" w:fill="auto"/>
            <w:hideMark/>
          </w:tcPr>
          <w:p w14:paraId="15AAC55C" w14:textId="5CE773E6" w:rsidR="00F24A7D" w:rsidRPr="00F24A7D" w:rsidRDefault="00F24A7D" w:rsidP="00A83F89">
            <w:pPr>
              <w:rPr>
                <w:rFonts w:cstheme="minorHAnsi"/>
                <w:color w:val="000000"/>
                <w:szCs w:val="20"/>
              </w:rPr>
            </w:pPr>
          </w:p>
        </w:tc>
      </w:tr>
      <w:tr w:rsidR="00F24A7D" w:rsidRPr="00A024C1" w14:paraId="716C535F" w14:textId="77777777" w:rsidTr="0046783D">
        <w:trPr>
          <w:trHeight w:val="288"/>
        </w:trPr>
        <w:tc>
          <w:tcPr>
            <w:tcW w:w="1309" w:type="dxa"/>
            <w:vMerge/>
            <w:shd w:val="clear" w:color="auto" w:fill="auto"/>
            <w:hideMark/>
          </w:tcPr>
          <w:p w14:paraId="7542F0A3" w14:textId="77777777" w:rsidR="00F24A7D" w:rsidRPr="005216EE" w:rsidRDefault="00F24A7D" w:rsidP="005C23BB">
            <w:pPr>
              <w:rPr>
                <w:rFonts w:ascii="Calibri" w:hAnsi="Calibri" w:cs="Calibri"/>
                <w:color w:val="000000"/>
                <w:szCs w:val="20"/>
              </w:rPr>
            </w:pPr>
          </w:p>
        </w:tc>
        <w:tc>
          <w:tcPr>
            <w:tcW w:w="1775" w:type="dxa"/>
            <w:vMerge/>
            <w:shd w:val="clear" w:color="auto" w:fill="auto"/>
            <w:hideMark/>
          </w:tcPr>
          <w:p w14:paraId="6C2E7B86" w14:textId="77777777" w:rsidR="00F24A7D" w:rsidRPr="005216EE" w:rsidRDefault="00F24A7D" w:rsidP="005C23BB">
            <w:pPr>
              <w:rPr>
                <w:rFonts w:ascii="Times New Roman" w:hAnsi="Times New Roman"/>
                <w:szCs w:val="20"/>
              </w:rPr>
            </w:pPr>
          </w:p>
        </w:tc>
        <w:tc>
          <w:tcPr>
            <w:tcW w:w="1235" w:type="dxa"/>
            <w:shd w:val="clear" w:color="auto" w:fill="auto"/>
            <w:hideMark/>
          </w:tcPr>
          <w:p w14:paraId="4E45B01A"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KU1.02.06</w:t>
            </w:r>
          </w:p>
        </w:tc>
        <w:tc>
          <w:tcPr>
            <w:tcW w:w="3146" w:type="dxa"/>
            <w:shd w:val="clear" w:color="auto" w:fill="auto"/>
            <w:hideMark/>
          </w:tcPr>
          <w:p w14:paraId="6281A8FD"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Design and Analysis of Algorithms</w:t>
            </w:r>
          </w:p>
        </w:tc>
        <w:tc>
          <w:tcPr>
            <w:tcW w:w="2250" w:type="dxa"/>
            <w:vMerge/>
            <w:shd w:val="clear" w:color="auto" w:fill="auto"/>
            <w:hideMark/>
          </w:tcPr>
          <w:p w14:paraId="233CE00F" w14:textId="40CDC029" w:rsidR="00F24A7D" w:rsidRPr="00F24A7D" w:rsidRDefault="00F24A7D" w:rsidP="00A83F89">
            <w:pPr>
              <w:rPr>
                <w:rFonts w:cstheme="minorHAnsi"/>
                <w:color w:val="000000"/>
                <w:szCs w:val="20"/>
              </w:rPr>
            </w:pPr>
          </w:p>
        </w:tc>
      </w:tr>
      <w:tr w:rsidR="00F24A7D" w:rsidRPr="00A024C1" w14:paraId="53696D5F" w14:textId="77777777" w:rsidTr="0046783D">
        <w:trPr>
          <w:trHeight w:val="288"/>
        </w:trPr>
        <w:tc>
          <w:tcPr>
            <w:tcW w:w="1309" w:type="dxa"/>
            <w:vMerge/>
            <w:shd w:val="clear" w:color="auto" w:fill="auto"/>
            <w:hideMark/>
          </w:tcPr>
          <w:p w14:paraId="63C75EFE" w14:textId="77777777" w:rsidR="00F24A7D" w:rsidRPr="005216EE" w:rsidRDefault="00F24A7D" w:rsidP="005C23BB">
            <w:pPr>
              <w:rPr>
                <w:rFonts w:ascii="Calibri" w:hAnsi="Calibri" w:cs="Calibri"/>
                <w:color w:val="000000"/>
                <w:szCs w:val="20"/>
              </w:rPr>
            </w:pPr>
          </w:p>
        </w:tc>
        <w:tc>
          <w:tcPr>
            <w:tcW w:w="1775" w:type="dxa"/>
            <w:vMerge/>
            <w:shd w:val="clear" w:color="auto" w:fill="auto"/>
            <w:hideMark/>
          </w:tcPr>
          <w:p w14:paraId="0306698E" w14:textId="77777777" w:rsidR="00F24A7D" w:rsidRPr="005216EE" w:rsidRDefault="00F24A7D" w:rsidP="005C23BB">
            <w:pPr>
              <w:rPr>
                <w:rFonts w:ascii="Times New Roman" w:hAnsi="Times New Roman"/>
                <w:szCs w:val="20"/>
              </w:rPr>
            </w:pPr>
          </w:p>
        </w:tc>
        <w:tc>
          <w:tcPr>
            <w:tcW w:w="1235" w:type="dxa"/>
            <w:shd w:val="clear" w:color="auto" w:fill="auto"/>
            <w:hideMark/>
          </w:tcPr>
          <w:p w14:paraId="280C1799"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KU1.02.07</w:t>
            </w:r>
          </w:p>
        </w:tc>
        <w:tc>
          <w:tcPr>
            <w:tcW w:w="3146" w:type="dxa"/>
            <w:shd w:val="clear" w:color="auto" w:fill="auto"/>
            <w:hideMark/>
          </w:tcPr>
          <w:p w14:paraId="72F20619"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Game Theory &amp; Mechanism design</w:t>
            </w:r>
          </w:p>
        </w:tc>
        <w:tc>
          <w:tcPr>
            <w:tcW w:w="2250" w:type="dxa"/>
            <w:vMerge/>
            <w:shd w:val="clear" w:color="auto" w:fill="auto"/>
            <w:hideMark/>
          </w:tcPr>
          <w:p w14:paraId="49E0E2CB" w14:textId="1FFAF0B3" w:rsidR="00F24A7D" w:rsidRPr="00F24A7D" w:rsidRDefault="00F24A7D" w:rsidP="00A83F89">
            <w:pPr>
              <w:rPr>
                <w:rFonts w:cstheme="minorHAnsi"/>
                <w:color w:val="000000"/>
                <w:szCs w:val="20"/>
              </w:rPr>
            </w:pPr>
          </w:p>
        </w:tc>
      </w:tr>
      <w:tr w:rsidR="00F24A7D" w:rsidRPr="00A024C1" w14:paraId="372DECC4" w14:textId="77777777" w:rsidTr="0046783D">
        <w:trPr>
          <w:trHeight w:val="288"/>
        </w:trPr>
        <w:tc>
          <w:tcPr>
            <w:tcW w:w="1309" w:type="dxa"/>
            <w:vMerge/>
            <w:shd w:val="clear" w:color="auto" w:fill="auto"/>
            <w:hideMark/>
          </w:tcPr>
          <w:p w14:paraId="0E95B75F" w14:textId="77777777" w:rsidR="00F24A7D" w:rsidRPr="005216EE" w:rsidRDefault="00F24A7D" w:rsidP="005C23BB">
            <w:pPr>
              <w:rPr>
                <w:rFonts w:ascii="Calibri" w:hAnsi="Calibri" w:cs="Calibri"/>
                <w:color w:val="000000"/>
                <w:szCs w:val="20"/>
              </w:rPr>
            </w:pPr>
          </w:p>
        </w:tc>
        <w:tc>
          <w:tcPr>
            <w:tcW w:w="1775" w:type="dxa"/>
            <w:vMerge/>
            <w:shd w:val="clear" w:color="auto" w:fill="auto"/>
            <w:hideMark/>
          </w:tcPr>
          <w:p w14:paraId="302B7E0E" w14:textId="77777777" w:rsidR="00F24A7D" w:rsidRPr="005216EE" w:rsidRDefault="00F24A7D" w:rsidP="005C23BB">
            <w:pPr>
              <w:rPr>
                <w:rFonts w:ascii="Times New Roman" w:hAnsi="Times New Roman"/>
                <w:szCs w:val="20"/>
              </w:rPr>
            </w:pPr>
          </w:p>
        </w:tc>
        <w:tc>
          <w:tcPr>
            <w:tcW w:w="1235" w:type="dxa"/>
            <w:shd w:val="clear" w:color="auto" w:fill="auto"/>
            <w:hideMark/>
          </w:tcPr>
          <w:p w14:paraId="0F8FB1BC"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KU1.02.08</w:t>
            </w:r>
          </w:p>
        </w:tc>
        <w:tc>
          <w:tcPr>
            <w:tcW w:w="3146" w:type="dxa"/>
            <w:shd w:val="clear" w:color="auto" w:fill="auto"/>
            <w:hideMark/>
          </w:tcPr>
          <w:p w14:paraId="16A23A30"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Artificial Intelligence</w:t>
            </w:r>
          </w:p>
        </w:tc>
        <w:tc>
          <w:tcPr>
            <w:tcW w:w="2250" w:type="dxa"/>
            <w:vMerge/>
            <w:shd w:val="clear" w:color="auto" w:fill="auto"/>
            <w:hideMark/>
          </w:tcPr>
          <w:p w14:paraId="689F0273" w14:textId="6A00E39D" w:rsidR="00F24A7D" w:rsidRPr="00F24A7D" w:rsidRDefault="00F24A7D" w:rsidP="00A83F89">
            <w:pPr>
              <w:rPr>
                <w:rFonts w:cstheme="minorHAnsi"/>
                <w:color w:val="000000"/>
                <w:szCs w:val="20"/>
              </w:rPr>
            </w:pPr>
          </w:p>
        </w:tc>
      </w:tr>
      <w:tr w:rsidR="00F24A7D" w:rsidRPr="00A024C1" w14:paraId="2EEB5BF6" w14:textId="77777777" w:rsidTr="0046783D">
        <w:trPr>
          <w:trHeight w:val="576"/>
        </w:trPr>
        <w:tc>
          <w:tcPr>
            <w:tcW w:w="1309" w:type="dxa"/>
            <w:vMerge/>
            <w:shd w:val="clear" w:color="auto" w:fill="auto"/>
            <w:hideMark/>
          </w:tcPr>
          <w:p w14:paraId="77E0DFC2" w14:textId="77777777" w:rsidR="00F24A7D" w:rsidRPr="005216EE" w:rsidRDefault="00F24A7D" w:rsidP="005C23BB">
            <w:pPr>
              <w:rPr>
                <w:rFonts w:ascii="Calibri" w:hAnsi="Calibri" w:cs="Calibri"/>
                <w:color w:val="000000"/>
                <w:szCs w:val="20"/>
              </w:rPr>
            </w:pPr>
          </w:p>
        </w:tc>
        <w:tc>
          <w:tcPr>
            <w:tcW w:w="1775" w:type="dxa"/>
            <w:vMerge/>
            <w:shd w:val="clear" w:color="auto" w:fill="auto"/>
            <w:hideMark/>
          </w:tcPr>
          <w:p w14:paraId="407062F9" w14:textId="77777777" w:rsidR="00F24A7D" w:rsidRPr="005216EE" w:rsidRDefault="00F24A7D" w:rsidP="005C23BB">
            <w:pPr>
              <w:rPr>
                <w:rFonts w:ascii="Times New Roman" w:hAnsi="Times New Roman"/>
                <w:szCs w:val="20"/>
              </w:rPr>
            </w:pPr>
          </w:p>
        </w:tc>
        <w:tc>
          <w:tcPr>
            <w:tcW w:w="1235" w:type="dxa"/>
            <w:shd w:val="clear" w:color="auto" w:fill="auto"/>
            <w:hideMark/>
          </w:tcPr>
          <w:p w14:paraId="3291B0AA"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KU1.01.02</w:t>
            </w:r>
          </w:p>
        </w:tc>
        <w:tc>
          <w:tcPr>
            <w:tcW w:w="3146" w:type="dxa"/>
            <w:shd w:val="clear" w:color="auto" w:fill="auto"/>
            <w:vAlign w:val="bottom"/>
            <w:hideMark/>
          </w:tcPr>
          <w:p w14:paraId="1A334B2B"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Statistical paradigms (regression, time series, dimensionality, clusters)</w:t>
            </w:r>
          </w:p>
        </w:tc>
        <w:tc>
          <w:tcPr>
            <w:tcW w:w="2250" w:type="dxa"/>
            <w:vMerge/>
            <w:shd w:val="clear" w:color="auto" w:fill="auto"/>
            <w:hideMark/>
          </w:tcPr>
          <w:p w14:paraId="3CD76931" w14:textId="5DD5D324" w:rsidR="00F24A7D" w:rsidRPr="00F24A7D" w:rsidRDefault="00F24A7D" w:rsidP="00A83F89">
            <w:pPr>
              <w:rPr>
                <w:rFonts w:cstheme="minorHAnsi"/>
                <w:color w:val="000000"/>
                <w:szCs w:val="20"/>
              </w:rPr>
            </w:pPr>
          </w:p>
        </w:tc>
      </w:tr>
      <w:tr w:rsidR="00F24A7D" w:rsidRPr="00A024C1" w14:paraId="2C34C71A" w14:textId="77777777" w:rsidTr="0046783D">
        <w:trPr>
          <w:trHeight w:val="864"/>
        </w:trPr>
        <w:tc>
          <w:tcPr>
            <w:tcW w:w="1309" w:type="dxa"/>
            <w:vMerge/>
            <w:shd w:val="clear" w:color="auto" w:fill="auto"/>
            <w:hideMark/>
          </w:tcPr>
          <w:p w14:paraId="1633BA12" w14:textId="77777777" w:rsidR="00F24A7D" w:rsidRPr="005216EE" w:rsidRDefault="00F24A7D" w:rsidP="005C23BB">
            <w:pPr>
              <w:rPr>
                <w:rFonts w:ascii="Calibri" w:hAnsi="Calibri" w:cs="Calibri"/>
                <w:color w:val="000000"/>
                <w:szCs w:val="20"/>
              </w:rPr>
            </w:pPr>
          </w:p>
        </w:tc>
        <w:tc>
          <w:tcPr>
            <w:tcW w:w="1775" w:type="dxa"/>
            <w:vMerge/>
            <w:shd w:val="clear" w:color="auto" w:fill="auto"/>
            <w:hideMark/>
          </w:tcPr>
          <w:p w14:paraId="7B6DC1C9" w14:textId="77777777" w:rsidR="00F24A7D" w:rsidRPr="005216EE" w:rsidRDefault="00F24A7D" w:rsidP="005C23BB">
            <w:pPr>
              <w:rPr>
                <w:rFonts w:ascii="Times New Roman" w:hAnsi="Times New Roman"/>
                <w:szCs w:val="20"/>
              </w:rPr>
            </w:pPr>
          </w:p>
        </w:tc>
        <w:tc>
          <w:tcPr>
            <w:tcW w:w="1235" w:type="dxa"/>
            <w:shd w:val="clear" w:color="auto" w:fill="auto"/>
            <w:hideMark/>
          </w:tcPr>
          <w:p w14:paraId="3CB02931"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KU1.01.03</w:t>
            </w:r>
          </w:p>
        </w:tc>
        <w:tc>
          <w:tcPr>
            <w:tcW w:w="3146" w:type="dxa"/>
            <w:shd w:val="clear" w:color="auto" w:fill="auto"/>
            <w:vAlign w:val="bottom"/>
            <w:hideMark/>
          </w:tcPr>
          <w:p w14:paraId="4D29094D"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Probabilistic representations (causal networks, Bayesian analysis, Markov nets)</w:t>
            </w:r>
          </w:p>
        </w:tc>
        <w:tc>
          <w:tcPr>
            <w:tcW w:w="2250" w:type="dxa"/>
            <w:vMerge/>
            <w:shd w:val="clear" w:color="auto" w:fill="auto"/>
            <w:hideMark/>
          </w:tcPr>
          <w:p w14:paraId="3A56BA45" w14:textId="3B436797" w:rsidR="00F24A7D" w:rsidRPr="00F24A7D" w:rsidRDefault="00F24A7D" w:rsidP="00A83F89">
            <w:pPr>
              <w:rPr>
                <w:rFonts w:cstheme="minorHAnsi"/>
                <w:color w:val="000000"/>
                <w:szCs w:val="20"/>
              </w:rPr>
            </w:pPr>
          </w:p>
        </w:tc>
      </w:tr>
      <w:tr w:rsidR="00F24A7D" w:rsidRPr="00A024C1" w14:paraId="255409F5" w14:textId="77777777" w:rsidTr="0046783D">
        <w:trPr>
          <w:trHeight w:val="288"/>
        </w:trPr>
        <w:tc>
          <w:tcPr>
            <w:tcW w:w="1309" w:type="dxa"/>
            <w:vMerge/>
            <w:shd w:val="clear" w:color="auto" w:fill="auto"/>
            <w:hideMark/>
          </w:tcPr>
          <w:p w14:paraId="7FC708B5" w14:textId="77777777" w:rsidR="00F24A7D" w:rsidRPr="005216EE" w:rsidRDefault="00F24A7D" w:rsidP="005C23BB">
            <w:pPr>
              <w:rPr>
                <w:rFonts w:ascii="Calibri" w:hAnsi="Calibri" w:cs="Calibri"/>
                <w:color w:val="000000"/>
                <w:szCs w:val="20"/>
              </w:rPr>
            </w:pPr>
          </w:p>
        </w:tc>
        <w:tc>
          <w:tcPr>
            <w:tcW w:w="1775" w:type="dxa"/>
            <w:vMerge/>
            <w:shd w:val="clear" w:color="auto" w:fill="auto"/>
            <w:hideMark/>
          </w:tcPr>
          <w:p w14:paraId="7604C2A3" w14:textId="77777777" w:rsidR="00F24A7D" w:rsidRPr="005216EE" w:rsidRDefault="00F24A7D" w:rsidP="005C23BB">
            <w:pPr>
              <w:rPr>
                <w:rFonts w:ascii="Times New Roman" w:hAnsi="Times New Roman"/>
                <w:szCs w:val="20"/>
              </w:rPr>
            </w:pPr>
          </w:p>
        </w:tc>
        <w:tc>
          <w:tcPr>
            <w:tcW w:w="1235" w:type="dxa"/>
            <w:shd w:val="clear" w:color="auto" w:fill="auto"/>
            <w:hideMark/>
          </w:tcPr>
          <w:p w14:paraId="2FABD270"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KU1.01.04</w:t>
            </w:r>
          </w:p>
        </w:tc>
        <w:tc>
          <w:tcPr>
            <w:tcW w:w="3146" w:type="dxa"/>
            <w:shd w:val="clear" w:color="auto" w:fill="auto"/>
            <w:vAlign w:val="bottom"/>
            <w:hideMark/>
          </w:tcPr>
          <w:p w14:paraId="6DB4E9D4"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Frequentist and Bayesian statistics</w:t>
            </w:r>
          </w:p>
        </w:tc>
        <w:tc>
          <w:tcPr>
            <w:tcW w:w="2250" w:type="dxa"/>
            <w:vMerge w:val="restart"/>
            <w:shd w:val="clear" w:color="auto" w:fill="auto"/>
            <w:hideMark/>
          </w:tcPr>
          <w:p w14:paraId="3935B1B8" w14:textId="77777777" w:rsidR="00F24A7D" w:rsidRPr="00F24A7D" w:rsidRDefault="00F24A7D" w:rsidP="00A83F89">
            <w:pPr>
              <w:rPr>
                <w:rFonts w:cstheme="minorHAnsi"/>
                <w:b/>
                <w:bCs/>
                <w:color w:val="000000"/>
                <w:szCs w:val="20"/>
              </w:rPr>
            </w:pPr>
            <w:r w:rsidRPr="00F24A7D">
              <w:rPr>
                <w:rFonts w:cstheme="minorHAnsi"/>
                <w:b/>
                <w:bCs/>
                <w:color w:val="000000"/>
                <w:szCs w:val="20"/>
              </w:rPr>
              <w:t>CCS2012: Theory of computation</w:t>
            </w:r>
          </w:p>
          <w:p w14:paraId="5BEFAD9E" w14:textId="77777777" w:rsidR="00F24A7D" w:rsidRPr="00F24A7D" w:rsidRDefault="00F24A7D" w:rsidP="00F24A7D">
            <w:pPr>
              <w:pStyle w:val="ListTablecompact"/>
              <w:rPr>
                <w:rFonts w:cstheme="minorHAnsi"/>
                <w:sz w:val="20"/>
                <w:szCs w:val="20"/>
              </w:rPr>
            </w:pPr>
            <w:r w:rsidRPr="00F24A7D">
              <w:rPr>
                <w:rFonts w:cstheme="minorHAnsi"/>
                <w:sz w:val="20"/>
                <w:szCs w:val="20"/>
              </w:rPr>
              <w:t>Design and analysis of algorithms</w:t>
            </w:r>
          </w:p>
          <w:p w14:paraId="14E47512" w14:textId="77777777" w:rsidR="00F24A7D" w:rsidRPr="00F24A7D" w:rsidRDefault="00F24A7D" w:rsidP="0046783D">
            <w:pPr>
              <w:pStyle w:val="ListTable21"/>
            </w:pPr>
            <w:r w:rsidRPr="00F24A7D">
              <w:t>Data structures design and analysis</w:t>
            </w:r>
          </w:p>
          <w:p w14:paraId="1B6BF1E2" w14:textId="77777777" w:rsidR="00F24A7D" w:rsidRPr="00F24A7D" w:rsidRDefault="00F24A7D" w:rsidP="00F24A7D">
            <w:pPr>
              <w:pStyle w:val="ListTablecompact"/>
              <w:rPr>
                <w:rFonts w:cstheme="minorHAnsi"/>
                <w:sz w:val="20"/>
                <w:szCs w:val="20"/>
              </w:rPr>
            </w:pPr>
            <w:r w:rsidRPr="00F24A7D">
              <w:rPr>
                <w:rFonts w:cstheme="minorHAnsi"/>
                <w:sz w:val="20"/>
                <w:szCs w:val="20"/>
              </w:rPr>
              <w:t>Theory and algorithms for application domains</w:t>
            </w:r>
          </w:p>
          <w:p w14:paraId="172B2360" w14:textId="77777777" w:rsidR="00F24A7D" w:rsidRPr="00F24A7D" w:rsidRDefault="00F24A7D" w:rsidP="0046783D">
            <w:pPr>
              <w:pStyle w:val="ListTable21"/>
            </w:pPr>
            <w:r w:rsidRPr="00F24A7D">
              <w:t>Machine learning theory</w:t>
            </w:r>
          </w:p>
          <w:p w14:paraId="6CF8DD28" w14:textId="77777777" w:rsidR="00F24A7D" w:rsidRPr="00F24A7D" w:rsidRDefault="00F24A7D" w:rsidP="0046783D">
            <w:pPr>
              <w:pStyle w:val="ListTable21"/>
            </w:pPr>
            <w:r w:rsidRPr="00F24A7D">
              <w:t>Algorithmic game theory and mechanism design</w:t>
            </w:r>
          </w:p>
          <w:p w14:paraId="507B4D5F" w14:textId="22494C15" w:rsidR="00F24A7D" w:rsidRPr="00F24A7D" w:rsidRDefault="00F24A7D" w:rsidP="00F24A7D">
            <w:pPr>
              <w:pStyle w:val="ListTablecompact"/>
              <w:rPr>
                <w:rFonts w:cstheme="minorHAnsi"/>
                <w:b/>
                <w:bCs/>
                <w:sz w:val="20"/>
                <w:szCs w:val="20"/>
              </w:rPr>
            </w:pPr>
            <w:r w:rsidRPr="00F24A7D">
              <w:rPr>
                <w:rFonts w:cstheme="minorHAnsi"/>
                <w:sz w:val="20"/>
                <w:szCs w:val="20"/>
              </w:rPr>
              <w:t>Semantics and reasoning</w:t>
            </w:r>
          </w:p>
        </w:tc>
      </w:tr>
      <w:tr w:rsidR="00F24A7D" w:rsidRPr="00A024C1" w14:paraId="3705BA95" w14:textId="77777777" w:rsidTr="0046783D">
        <w:trPr>
          <w:trHeight w:val="288"/>
        </w:trPr>
        <w:tc>
          <w:tcPr>
            <w:tcW w:w="1309" w:type="dxa"/>
            <w:vMerge/>
            <w:shd w:val="clear" w:color="auto" w:fill="auto"/>
            <w:hideMark/>
          </w:tcPr>
          <w:p w14:paraId="240ECAAE" w14:textId="77777777" w:rsidR="00F24A7D" w:rsidRPr="005216EE" w:rsidRDefault="00F24A7D" w:rsidP="005C23BB">
            <w:pPr>
              <w:rPr>
                <w:rFonts w:ascii="Calibri" w:hAnsi="Calibri" w:cs="Calibri"/>
                <w:b/>
                <w:bCs/>
                <w:color w:val="000000"/>
                <w:szCs w:val="20"/>
              </w:rPr>
            </w:pPr>
          </w:p>
        </w:tc>
        <w:tc>
          <w:tcPr>
            <w:tcW w:w="1775" w:type="dxa"/>
            <w:vMerge/>
            <w:shd w:val="clear" w:color="auto" w:fill="auto"/>
            <w:hideMark/>
          </w:tcPr>
          <w:p w14:paraId="17257A9C" w14:textId="77777777" w:rsidR="00F24A7D" w:rsidRPr="005216EE" w:rsidRDefault="00F24A7D" w:rsidP="005C23BB">
            <w:pPr>
              <w:rPr>
                <w:rFonts w:ascii="Times New Roman" w:hAnsi="Times New Roman"/>
                <w:szCs w:val="20"/>
              </w:rPr>
            </w:pPr>
          </w:p>
        </w:tc>
        <w:tc>
          <w:tcPr>
            <w:tcW w:w="1235" w:type="dxa"/>
            <w:shd w:val="clear" w:color="auto" w:fill="auto"/>
            <w:hideMark/>
          </w:tcPr>
          <w:p w14:paraId="13DD7210"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KU1.01.05</w:t>
            </w:r>
          </w:p>
        </w:tc>
        <w:tc>
          <w:tcPr>
            <w:tcW w:w="3146" w:type="dxa"/>
            <w:shd w:val="clear" w:color="auto" w:fill="auto"/>
            <w:hideMark/>
          </w:tcPr>
          <w:p w14:paraId="316D9CEA"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Probabilistic reasoning</w:t>
            </w:r>
          </w:p>
        </w:tc>
        <w:tc>
          <w:tcPr>
            <w:tcW w:w="2250" w:type="dxa"/>
            <w:vMerge/>
            <w:shd w:val="clear" w:color="auto" w:fill="auto"/>
            <w:hideMark/>
          </w:tcPr>
          <w:p w14:paraId="55299353" w14:textId="2AAFE6CB" w:rsidR="00F24A7D" w:rsidRPr="00F24A7D" w:rsidRDefault="00F24A7D" w:rsidP="00A83F89">
            <w:pPr>
              <w:rPr>
                <w:rFonts w:cstheme="minorHAnsi"/>
                <w:color w:val="000000"/>
                <w:szCs w:val="20"/>
              </w:rPr>
            </w:pPr>
          </w:p>
        </w:tc>
      </w:tr>
      <w:tr w:rsidR="00F24A7D" w:rsidRPr="00A024C1" w14:paraId="171C8D33" w14:textId="77777777" w:rsidTr="0046783D">
        <w:trPr>
          <w:trHeight w:val="288"/>
        </w:trPr>
        <w:tc>
          <w:tcPr>
            <w:tcW w:w="1309" w:type="dxa"/>
            <w:vMerge/>
            <w:shd w:val="clear" w:color="auto" w:fill="auto"/>
            <w:hideMark/>
          </w:tcPr>
          <w:p w14:paraId="71D3C164" w14:textId="77777777" w:rsidR="00F24A7D" w:rsidRPr="005216EE" w:rsidRDefault="00F24A7D" w:rsidP="005C23BB">
            <w:pPr>
              <w:rPr>
                <w:rFonts w:ascii="Calibri" w:hAnsi="Calibri" w:cs="Calibri"/>
                <w:color w:val="000000"/>
                <w:szCs w:val="20"/>
              </w:rPr>
            </w:pPr>
          </w:p>
        </w:tc>
        <w:tc>
          <w:tcPr>
            <w:tcW w:w="1775" w:type="dxa"/>
            <w:vMerge/>
            <w:shd w:val="clear" w:color="auto" w:fill="auto"/>
            <w:hideMark/>
          </w:tcPr>
          <w:p w14:paraId="155E8F2C" w14:textId="77777777" w:rsidR="00F24A7D" w:rsidRPr="005216EE" w:rsidRDefault="00F24A7D" w:rsidP="005C23BB">
            <w:pPr>
              <w:rPr>
                <w:rFonts w:ascii="Times New Roman" w:hAnsi="Times New Roman"/>
                <w:szCs w:val="20"/>
              </w:rPr>
            </w:pPr>
          </w:p>
        </w:tc>
        <w:tc>
          <w:tcPr>
            <w:tcW w:w="1235" w:type="dxa"/>
            <w:tcBorders>
              <w:bottom w:val="single" w:sz="4" w:space="0" w:color="auto"/>
            </w:tcBorders>
            <w:shd w:val="clear" w:color="auto" w:fill="auto"/>
            <w:hideMark/>
          </w:tcPr>
          <w:p w14:paraId="67A73611"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KU1.01.08</w:t>
            </w:r>
          </w:p>
        </w:tc>
        <w:tc>
          <w:tcPr>
            <w:tcW w:w="3146" w:type="dxa"/>
            <w:shd w:val="clear" w:color="auto" w:fill="auto"/>
            <w:hideMark/>
          </w:tcPr>
          <w:p w14:paraId="14D21507" w14:textId="77777777" w:rsidR="00F24A7D" w:rsidRPr="005216EE" w:rsidRDefault="00F24A7D" w:rsidP="005C23BB">
            <w:pPr>
              <w:rPr>
                <w:rFonts w:ascii="Calibri" w:hAnsi="Calibri" w:cs="Calibri"/>
                <w:color w:val="000000"/>
                <w:szCs w:val="20"/>
              </w:rPr>
            </w:pPr>
            <w:r w:rsidRPr="005216EE">
              <w:rPr>
                <w:rFonts w:ascii="Calibri" w:hAnsi="Calibri" w:cs="Calibri"/>
                <w:color w:val="000000"/>
                <w:szCs w:val="20"/>
              </w:rPr>
              <w:t>Performance analysis</w:t>
            </w:r>
          </w:p>
        </w:tc>
        <w:tc>
          <w:tcPr>
            <w:tcW w:w="2250" w:type="dxa"/>
            <w:vMerge/>
            <w:shd w:val="clear" w:color="auto" w:fill="auto"/>
            <w:hideMark/>
          </w:tcPr>
          <w:p w14:paraId="5A7D61C4" w14:textId="25E33B1A" w:rsidR="00F24A7D" w:rsidRPr="00F24A7D" w:rsidRDefault="00F24A7D" w:rsidP="00A83F89">
            <w:pPr>
              <w:rPr>
                <w:rFonts w:cstheme="minorHAnsi"/>
                <w:color w:val="000000"/>
                <w:szCs w:val="20"/>
              </w:rPr>
            </w:pPr>
          </w:p>
        </w:tc>
      </w:tr>
      <w:tr w:rsidR="00F24A7D" w:rsidRPr="00A024C1" w14:paraId="417EA8DF" w14:textId="77777777" w:rsidTr="0046783D">
        <w:trPr>
          <w:trHeight w:val="576"/>
        </w:trPr>
        <w:tc>
          <w:tcPr>
            <w:tcW w:w="1309" w:type="dxa"/>
            <w:vMerge/>
            <w:shd w:val="clear" w:color="auto" w:fill="auto"/>
            <w:hideMark/>
          </w:tcPr>
          <w:p w14:paraId="3D618DB5" w14:textId="77777777" w:rsidR="00F24A7D" w:rsidRPr="005216EE" w:rsidRDefault="00F24A7D" w:rsidP="005C23BB">
            <w:pPr>
              <w:rPr>
                <w:rFonts w:ascii="Calibri" w:hAnsi="Calibri" w:cs="Calibri"/>
                <w:color w:val="000000"/>
                <w:szCs w:val="20"/>
              </w:rPr>
            </w:pPr>
          </w:p>
        </w:tc>
        <w:tc>
          <w:tcPr>
            <w:tcW w:w="1775" w:type="dxa"/>
            <w:vMerge/>
            <w:shd w:val="clear" w:color="auto" w:fill="auto"/>
            <w:hideMark/>
          </w:tcPr>
          <w:p w14:paraId="41130FB3" w14:textId="77777777" w:rsidR="00F24A7D" w:rsidRPr="005216EE" w:rsidRDefault="00F24A7D" w:rsidP="005C23BB">
            <w:pPr>
              <w:rPr>
                <w:rFonts w:ascii="Times New Roman" w:hAnsi="Times New Roman"/>
                <w:szCs w:val="20"/>
              </w:rPr>
            </w:pPr>
          </w:p>
        </w:tc>
        <w:tc>
          <w:tcPr>
            <w:tcW w:w="1235" w:type="dxa"/>
            <w:tcBorders>
              <w:top w:val="single" w:sz="4" w:space="0" w:color="auto"/>
              <w:bottom w:val="nil"/>
            </w:tcBorders>
            <w:shd w:val="clear" w:color="auto" w:fill="auto"/>
            <w:hideMark/>
          </w:tcPr>
          <w:p w14:paraId="134E1348" w14:textId="77777777" w:rsidR="00F24A7D" w:rsidRPr="005216EE" w:rsidRDefault="00F24A7D" w:rsidP="005C23BB">
            <w:pPr>
              <w:rPr>
                <w:rFonts w:ascii="Times New Roman" w:hAnsi="Times New Roman"/>
                <w:szCs w:val="20"/>
              </w:rPr>
            </w:pPr>
          </w:p>
        </w:tc>
        <w:tc>
          <w:tcPr>
            <w:tcW w:w="3146" w:type="dxa"/>
            <w:tcBorders>
              <w:bottom w:val="nil"/>
            </w:tcBorders>
            <w:shd w:val="clear" w:color="auto" w:fill="auto"/>
            <w:hideMark/>
          </w:tcPr>
          <w:p w14:paraId="35466F0C" w14:textId="77777777" w:rsidR="00F24A7D" w:rsidRPr="005216EE" w:rsidRDefault="00F24A7D" w:rsidP="005C23BB">
            <w:pPr>
              <w:rPr>
                <w:rFonts w:ascii="Times New Roman" w:hAnsi="Times New Roman"/>
                <w:szCs w:val="20"/>
              </w:rPr>
            </w:pPr>
          </w:p>
        </w:tc>
        <w:tc>
          <w:tcPr>
            <w:tcW w:w="2250" w:type="dxa"/>
            <w:vMerge/>
            <w:shd w:val="clear" w:color="auto" w:fill="auto"/>
            <w:hideMark/>
          </w:tcPr>
          <w:p w14:paraId="6A1EFA8B" w14:textId="4085E8D3" w:rsidR="00F24A7D" w:rsidRPr="00F24A7D" w:rsidRDefault="00F24A7D" w:rsidP="00A83F89">
            <w:pPr>
              <w:rPr>
                <w:rFonts w:cstheme="minorHAnsi"/>
                <w:color w:val="000000"/>
                <w:szCs w:val="20"/>
              </w:rPr>
            </w:pPr>
          </w:p>
        </w:tc>
      </w:tr>
      <w:tr w:rsidR="00F24A7D" w:rsidRPr="00A024C1" w14:paraId="5F1F6AE0" w14:textId="77777777" w:rsidTr="0046783D">
        <w:trPr>
          <w:trHeight w:val="288"/>
        </w:trPr>
        <w:tc>
          <w:tcPr>
            <w:tcW w:w="1309" w:type="dxa"/>
            <w:vMerge/>
            <w:shd w:val="clear" w:color="auto" w:fill="auto"/>
            <w:hideMark/>
          </w:tcPr>
          <w:p w14:paraId="33214EF3" w14:textId="77777777" w:rsidR="00F24A7D" w:rsidRPr="005216EE" w:rsidRDefault="00F24A7D" w:rsidP="005C23BB">
            <w:pPr>
              <w:rPr>
                <w:rFonts w:ascii="Calibri" w:hAnsi="Calibri" w:cs="Calibri"/>
                <w:color w:val="000000"/>
                <w:szCs w:val="20"/>
              </w:rPr>
            </w:pPr>
          </w:p>
        </w:tc>
        <w:tc>
          <w:tcPr>
            <w:tcW w:w="1775" w:type="dxa"/>
            <w:vMerge/>
            <w:shd w:val="clear" w:color="auto" w:fill="auto"/>
            <w:hideMark/>
          </w:tcPr>
          <w:p w14:paraId="45E4D189" w14:textId="77777777" w:rsidR="00F24A7D" w:rsidRPr="005216EE" w:rsidRDefault="00F24A7D" w:rsidP="005C23BB">
            <w:pPr>
              <w:rPr>
                <w:rFonts w:ascii="Times New Roman" w:hAnsi="Times New Roman"/>
                <w:szCs w:val="20"/>
              </w:rPr>
            </w:pPr>
          </w:p>
        </w:tc>
        <w:tc>
          <w:tcPr>
            <w:tcW w:w="1235" w:type="dxa"/>
            <w:tcBorders>
              <w:top w:val="nil"/>
              <w:bottom w:val="nil"/>
            </w:tcBorders>
            <w:shd w:val="clear" w:color="auto" w:fill="auto"/>
            <w:hideMark/>
          </w:tcPr>
          <w:p w14:paraId="76475101" w14:textId="77777777" w:rsidR="00F24A7D" w:rsidRPr="005216EE" w:rsidRDefault="00F24A7D" w:rsidP="005C23BB">
            <w:pPr>
              <w:rPr>
                <w:rFonts w:ascii="Times New Roman" w:hAnsi="Times New Roman"/>
                <w:szCs w:val="20"/>
              </w:rPr>
            </w:pPr>
          </w:p>
        </w:tc>
        <w:tc>
          <w:tcPr>
            <w:tcW w:w="3146" w:type="dxa"/>
            <w:tcBorders>
              <w:top w:val="nil"/>
              <w:bottom w:val="nil"/>
            </w:tcBorders>
            <w:shd w:val="clear" w:color="auto" w:fill="auto"/>
            <w:hideMark/>
          </w:tcPr>
          <w:p w14:paraId="28FB8435" w14:textId="77777777" w:rsidR="00F24A7D" w:rsidRPr="005216EE" w:rsidRDefault="00F24A7D" w:rsidP="005C23BB">
            <w:pPr>
              <w:rPr>
                <w:rFonts w:ascii="Times New Roman" w:hAnsi="Times New Roman"/>
                <w:szCs w:val="20"/>
              </w:rPr>
            </w:pPr>
          </w:p>
        </w:tc>
        <w:tc>
          <w:tcPr>
            <w:tcW w:w="2250" w:type="dxa"/>
            <w:vMerge/>
            <w:shd w:val="clear" w:color="auto" w:fill="auto"/>
            <w:hideMark/>
          </w:tcPr>
          <w:p w14:paraId="540BAE02" w14:textId="7621BA3D" w:rsidR="00F24A7D" w:rsidRPr="00F24A7D" w:rsidRDefault="00F24A7D" w:rsidP="00A83F89">
            <w:pPr>
              <w:rPr>
                <w:rFonts w:cstheme="minorHAnsi"/>
                <w:color w:val="000000"/>
                <w:szCs w:val="20"/>
              </w:rPr>
            </w:pPr>
          </w:p>
        </w:tc>
      </w:tr>
      <w:tr w:rsidR="00F24A7D" w:rsidRPr="00A024C1" w14:paraId="2196C701" w14:textId="77777777" w:rsidTr="0046783D">
        <w:trPr>
          <w:trHeight w:val="576"/>
        </w:trPr>
        <w:tc>
          <w:tcPr>
            <w:tcW w:w="1309" w:type="dxa"/>
            <w:vMerge/>
            <w:shd w:val="clear" w:color="auto" w:fill="auto"/>
            <w:hideMark/>
          </w:tcPr>
          <w:p w14:paraId="5353FFA5" w14:textId="77777777" w:rsidR="00F24A7D" w:rsidRPr="005216EE" w:rsidRDefault="00F24A7D" w:rsidP="005C23BB">
            <w:pPr>
              <w:rPr>
                <w:rFonts w:ascii="Calibri" w:hAnsi="Calibri" w:cs="Calibri"/>
                <w:color w:val="000000"/>
                <w:szCs w:val="20"/>
              </w:rPr>
            </w:pPr>
          </w:p>
        </w:tc>
        <w:tc>
          <w:tcPr>
            <w:tcW w:w="1775" w:type="dxa"/>
            <w:vMerge/>
            <w:shd w:val="clear" w:color="auto" w:fill="auto"/>
            <w:hideMark/>
          </w:tcPr>
          <w:p w14:paraId="4BCDE78E" w14:textId="77777777" w:rsidR="00F24A7D" w:rsidRPr="005216EE" w:rsidRDefault="00F24A7D" w:rsidP="005C23BB">
            <w:pPr>
              <w:rPr>
                <w:rFonts w:ascii="Times New Roman" w:hAnsi="Times New Roman"/>
                <w:szCs w:val="20"/>
              </w:rPr>
            </w:pPr>
          </w:p>
        </w:tc>
        <w:tc>
          <w:tcPr>
            <w:tcW w:w="1235" w:type="dxa"/>
            <w:tcBorders>
              <w:top w:val="nil"/>
              <w:bottom w:val="nil"/>
            </w:tcBorders>
            <w:shd w:val="clear" w:color="auto" w:fill="auto"/>
            <w:hideMark/>
          </w:tcPr>
          <w:p w14:paraId="35390E60" w14:textId="77777777" w:rsidR="00F24A7D" w:rsidRPr="005216EE" w:rsidRDefault="00F24A7D" w:rsidP="005C23BB">
            <w:pPr>
              <w:rPr>
                <w:rFonts w:ascii="Times New Roman" w:hAnsi="Times New Roman"/>
                <w:szCs w:val="20"/>
              </w:rPr>
            </w:pPr>
          </w:p>
        </w:tc>
        <w:tc>
          <w:tcPr>
            <w:tcW w:w="3146" w:type="dxa"/>
            <w:tcBorders>
              <w:top w:val="nil"/>
              <w:bottom w:val="nil"/>
            </w:tcBorders>
            <w:shd w:val="clear" w:color="auto" w:fill="auto"/>
            <w:hideMark/>
          </w:tcPr>
          <w:p w14:paraId="68E93FE8" w14:textId="77777777" w:rsidR="00F24A7D" w:rsidRPr="005216EE" w:rsidRDefault="00F24A7D" w:rsidP="005C23BB">
            <w:pPr>
              <w:rPr>
                <w:rFonts w:ascii="Times New Roman" w:hAnsi="Times New Roman"/>
                <w:szCs w:val="20"/>
              </w:rPr>
            </w:pPr>
          </w:p>
        </w:tc>
        <w:tc>
          <w:tcPr>
            <w:tcW w:w="2250" w:type="dxa"/>
            <w:vMerge/>
            <w:shd w:val="clear" w:color="auto" w:fill="auto"/>
            <w:hideMark/>
          </w:tcPr>
          <w:p w14:paraId="5745889D" w14:textId="6D26650A" w:rsidR="00F24A7D" w:rsidRPr="00F24A7D" w:rsidRDefault="00F24A7D" w:rsidP="00A83F89">
            <w:pPr>
              <w:rPr>
                <w:rFonts w:cstheme="minorHAnsi"/>
                <w:color w:val="000000"/>
                <w:szCs w:val="20"/>
              </w:rPr>
            </w:pPr>
          </w:p>
        </w:tc>
      </w:tr>
      <w:tr w:rsidR="00F24A7D" w:rsidRPr="00A024C1" w14:paraId="0E0D19DB" w14:textId="77777777" w:rsidTr="0046783D">
        <w:trPr>
          <w:trHeight w:val="348"/>
        </w:trPr>
        <w:tc>
          <w:tcPr>
            <w:tcW w:w="1309" w:type="dxa"/>
            <w:vMerge/>
            <w:shd w:val="clear" w:color="auto" w:fill="auto"/>
            <w:hideMark/>
          </w:tcPr>
          <w:p w14:paraId="305D2E48" w14:textId="77777777" w:rsidR="00F24A7D" w:rsidRPr="005216EE" w:rsidRDefault="00F24A7D" w:rsidP="005C23BB">
            <w:pPr>
              <w:rPr>
                <w:rFonts w:ascii="Calibri" w:hAnsi="Calibri" w:cs="Calibri"/>
                <w:color w:val="000000"/>
                <w:szCs w:val="20"/>
              </w:rPr>
            </w:pPr>
          </w:p>
        </w:tc>
        <w:tc>
          <w:tcPr>
            <w:tcW w:w="1775" w:type="dxa"/>
            <w:vMerge/>
            <w:shd w:val="clear" w:color="auto" w:fill="auto"/>
            <w:hideMark/>
          </w:tcPr>
          <w:p w14:paraId="1D8B655A" w14:textId="77777777" w:rsidR="00F24A7D" w:rsidRPr="005216EE" w:rsidRDefault="00F24A7D" w:rsidP="005C23BB">
            <w:pPr>
              <w:rPr>
                <w:rFonts w:ascii="Times New Roman" w:hAnsi="Times New Roman"/>
                <w:szCs w:val="20"/>
              </w:rPr>
            </w:pPr>
          </w:p>
        </w:tc>
        <w:tc>
          <w:tcPr>
            <w:tcW w:w="1235" w:type="dxa"/>
            <w:tcBorders>
              <w:top w:val="nil"/>
            </w:tcBorders>
            <w:shd w:val="clear" w:color="auto" w:fill="auto"/>
            <w:hideMark/>
          </w:tcPr>
          <w:p w14:paraId="07BBFAB7" w14:textId="77777777" w:rsidR="00F24A7D" w:rsidRPr="005216EE" w:rsidRDefault="00F24A7D" w:rsidP="005C23BB">
            <w:pPr>
              <w:rPr>
                <w:rFonts w:ascii="Times New Roman" w:hAnsi="Times New Roman"/>
                <w:szCs w:val="20"/>
              </w:rPr>
            </w:pPr>
          </w:p>
        </w:tc>
        <w:tc>
          <w:tcPr>
            <w:tcW w:w="3146" w:type="dxa"/>
            <w:tcBorders>
              <w:top w:val="nil"/>
            </w:tcBorders>
            <w:shd w:val="clear" w:color="auto" w:fill="auto"/>
            <w:hideMark/>
          </w:tcPr>
          <w:p w14:paraId="518DFE95" w14:textId="77777777" w:rsidR="00F24A7D" w:rsidRPr="005216EE" w:rsidRDefault="00F24A7D" w:rsidP="005C23BB">
            <w:pPr>
              <w:rPr>
                <w:rFonts w:ascii="Times New Roman" w:hAnsi="Times New Roman"/>
                <w:szCs w:val="20"/>
              </w:rPr>
            </w:pPr>
          </w:p>
        </w:tc>
        <w:tc>
          <w:tcPr>
            <w:tcW w:w="2250" w:type="dxa"/>
            <w:vMerge/>
            <w:shd w:val="clear" w:color="auto" w:fill="auto"/>
            <w:hideMark/>
          </w:tcPr>
          <w:p w14:paraId="4F6C6FE2" w14:textId="66B1DE80" w:rsidR="00F24A7D" w:rsidRPr="00F24A7D" w:rsidRDefault="00F24A7D" w:rsidP="00A83F89">
            <w:pPr>
              <w:rPr>
                <w:rFonts w:cstheme="minorHAnsi"/>
                <w:color w:val="000000"/>
                <w:szCs w:val="20"/>
              </w:rPr>
            </w:pPr>
          </w:p>
        </w:tc>
      </w:tr>
      <w:tr w:rsidR="0046783D" w:rsidRPr="00A024C1" w14:paraId="20C009A7" w14:textId="77777777" w:rsidTr="0046783D">
        <w:trPr>
          <w:trHeight w:val="288"/>
        </w:trPr>
        <w:tc>
          <w:tcPr>
            <w:tcW w:w="1309" w:type="dxa"/>
            <w:vMerge w:val="restart"/>
            <w:shd w:val="clear" w:color="auto" w:fill="auto"/>
            <w:hideMark/>
          </w:tcPr>
          <w:p w14:paraId="27A5977D" w14:textId="0D31A9B3" w:rsidR="0046783D" w:rsidRPr="005216EE" w:rsidRDefault="0046783D" w:rsidP="0046783D">
            <w:pPr>
              <w:rPr>
                <w:rFonts w:ascii="Calibri" w:hAnsi="Calibri" w:cs="Calibri"/>
                <w:color w:val="000000"/>
                <w:szCs w:val="20"/>
              </w:rPr>
            </w:pPr>
            <w:r w:rsidRPr="005216EE">
              <w:rPr>
                <w:rFonts w:ascii="Calibri" w:hAnsi="Calibri" w:cs="Calibri"/>
                <w:color w:val="000000"/>
                <w:szCs w:val="20"/>
              </w:rPr>
              <w:t>KAG1-DSDA: Data Science Analytics</w:t>
            </w:r>
          </w:p>
        </w:tc>
        <w:tc>
          <w:tcPr>
            <w:tcW w:w="1775" w:type="dxa"/>
            <w:vMerge w:val="restart"/>
            <w:shd w:val="clear" w:color="auto" w:fill="auto"/>
            <w:hideMark/>
          </w:tcPr>
          <w:p w14:paraId="2B828138"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KA01.03</w:t>
            </w:r>
          </w:p>
          <w:p w14:paraId="48A405E7"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DSDA.03/DM</w:t>
            </w:r>
          </w:p>
          <w:p w14:paraId="6E089EE1" w14:textId="57835079" w:rsidR="0046783D" w:rsidRPr="005216EE" w:rsidRDefault="0046783D" w:rsidP="0046783D">
            <w:pPr>
              <w:rPr>
                <w:rFonts w:ascii="Times New Roman" w:hAnsi="Times New Roman"/>
                <w:szCs w:val="20"/>
              </w:rPr>
            </w:pPr>
            <w:r w:rsidRPr="005216EE">
              <w:rPr>
                <w:rFonts w:ascii="Calibri" w:hAnsi="Calibri" w:cs="Calibri"/>
                <w:color w:val="000000"/>
                <w:szCs w:val="20"/>
              </w:rPr>
              <w:t>Data Mining</w:t>
            </w:r>
          </w:p>
        </w:tc>
        <w:tc>
          <w:tcPr>
            <w:tcW w:w="1235" w:type="dxa"/>
            <w:shd w:val="clear" w:color="auto" w:fill="auto"/>
            <w:hideMark/>
          </w:tcPr>
          <w:p w14:paraId="5BC41480" w14:textId="5C5E7367" w:rsidR="0046783D" w:rsidRPr="005216EE" w:rsidRDefault="0046783D" w:rsidP="0046783D">
            <w:pPr>
              <w:rPr>
                <w:rFonts w:ascii="Times New Roman" w:hAnsi="Times New Roman"/>
                <w:szCs w:val="20"/>
              </w:rPr>
            </w:pPr>
            <w:r w:rsidRPr="005216EE">
              <w:rPr>
                <w:rFonts w:ascii="Calibri" w:hAnsi="Calibri" w:cs="Calibri"/>
                <w:color w:val="000000"/>
                <w:szCs w:val="20"/>
              </w:rPr>
              <w:t>KU1.01.08</w:t>
            </w:r>
          </w:p>
        </w:tc>
        <w:tc>
          <w:tcPr>
            <w:tcW w:w="3146" w:type="dxa"/>
            <w:shd w:val="clear" w:color="auto" w:fill="auto"/>
            <w:hideMark/>
          </w:tcPr>
          <w:p w14:paraId="0C534899" w14:textId="2E7E2517" w:rsidR="0046783D" w:rsidRPr="005216EE" w:rsidRDefault="0046783D" w:rsidP="0046783D">
            <w:pPr>
              <w:rPr>
                <w:rFonts w:ascii="Times New Roman" w:hAnsi="Times New Roman"/>
                <w:szCs w:val="20"/>
              </w:rPr>
            </w:pPr>
            <w:r w:rsidRPr="005216EE">
              <w:rPr>
                <w:rFonts w:ascii="Calibri" w:hAnsi="Calibri" w:cs="Calibri"/>
                <w:color w:val="000000"/>
                <w:szCs w:val="20"/>
              </w:rPr>
              <w:t>Performance analysis</w:t>
            </w:r>
          </w:p>
        </w:tc>
        <w:tc>
          <w:tcPr>
            <w:tcW w:w="2250" w:type="dxa"/>
            <w:vMerge w:val="restart"/>
            <w:shd w:val="clear" w:color="auto" w:fill="auto"/>
            <w:hideMark/>
          </w:tcPr>
          <w:p w14:paraId="38ED04C2" w14:textId="77777777" w:rsidR="0046783D" w:rsidRPr="00F24A7D" w:rsidRDefault="0046783D" w:rsidP="0046783D">
            <w:pPr>
              <w:rPr>
                <w:rFonts w:cstheme="minorHAnsi"/>
                <w:b/>
                <w:bCs/>
                <w:color w:val="000000"/>
                <w:szCs w:val="20"/>
              </w:rPr>
            </w:pPr>
            <w:r w:rsidRPr="00F24A7D">
              <w:rPr>
                <w:rFonts w:cstheme="minorHAnsi"/>
                <w:b/>
                <w:bCs/>
                <w:color w:val="000000"/>
                <w:szCs w:val="20"/>
              </w:rPr>
              <w:t>CCS2012: Theory of computation</w:t>
            </w:r>
          </w:p>
          <w:p w14:paraId="77DC475D" w14:textId="77777777" w:rsidR="0046783D" w:rsidRPr="00F24A7D" w:rsidRDefault="0046783D" w:rsidP="0046783D">
            <w:pPr>
              <w:pStyle w:val="ListTablecompact"/>
              <w:rPr>
                <w:rFonts w:cstheme="minorHAnsi"/>
                <w:sz w:val="20"/>
                <w:szCs w:val="20"/>
              </w:rPr>
            </w:pPr>
            <w:r w:rsidRPr="00F24A7D">
              <w:rPr>
                <w:rFonts w:cstheme="minorHAnsi"/>
                <w:sz w:val="20"/>
                <w:szCs w:val="20"/>
              </w:rPr>
              <w:t>Design and analysis of algorithms</w:t>
            </w:r>
          </w:p>
          <w:p w14:paraId="58AAA029" w14:textId="77777777" w:rsidR="0046783D" w:rsidRPr="00F24A7D" w:rsidRDefault="0046783D" w:rsidP="0046783D">
            <w:pPr>
              <w:pStyle w:val="ListTable21"/>
            </w:pPr>
            <w:r w:rsidRPr="00F24A7D">
              <w:t>Data structures design and analysis</w:t>
            </w:r>
          </w:p>
          <w:p w14:paraId="24CF3BF5" w14:textId="77777777" w:rsidR="0046783D" w:rsidRPr="00F24A7D" w:rsidRDefault="0046783D" w:rsidP="0046783D">
            <w:pPr>
              <w:pStyle w:val="ListTablecompact"/>
              <w:rPr>
                <w:rFonts w:cstheme="minorHAnsi"/>
                <w:sz w:val="20"/>
                <w:szCs w:val="20"/>
              </w:rPr>
            </w:pPr>
            <w:r w:rsidRPr="00F24A7D">
              <w:rPr>
                <w:rFonts w:cstheme="minorHAnsi"/>
                <w:sz w:val="20"/>
                <w:szCs w:val="20"/>
              </w:rPr>
              <w:t>Theory and algorithms for application domains</w:t>
            </w:r>
          </w:p>
          <w:p w14:paraId="3D3BF188" w14:textId="77777777" w:rsidR="0046783D" w:rsidRPr="00F24A7D" w:rsidRDefault="0046783D" w:rsidP="0046783D">
            <w:pPr>
              <w:pStyle w:val="ListTable21"/>
            </w:pPr>
            <w:r w:rsidRPr="00F24A7D">
              <w:t>Machine learning theory</w:t>
            </w:r>
          </w:p>
          <w:p w14:paraId="3FADCBD8" w14:textId="77777777" w:rsidR="0046783D" w:rsidRPr="00F24A7D" w:rsidRDefault="0046783D" w:rsidP="0046783D">
            <w:pPr>
              <w:pStyle w:val="ListTable21"/>
            </w:pPr>
            <w:r w:rsidRPr="00F24A7D">
              <w:t>Algorithmic game theory and mechanism design</w:t>
            </w:r>
          </w:p>
          <w:p w14:paraId="7214BDBE" w14:textId="0971E45B" w:rsidR="0046783D" w:rsidRPr="00F24A7D" w:rsidRDefault="0046783D" w:rsidP="0046783D">
            <w:pPr>
              <w:pStyle w:val="ListTablecompact"/>
            </w:pPr>
            <w:r w:rsidRPr="00F24A7D">
              <w:t>Semantics and reasoning</w:t>
            </w:r>
          </w:p>
        </w:tc>
      </w:tr>
      <w:tr w:rsidR="0046783D" w:rsidRPr="00A024C1" w14:paraId="3414929D" w14:textId="77777777" w:rsidTr="0046783D">
        <w:trPr>
          <w:trHeight w:val="288"/>
        </w:trPr>
        <w:tc>
          <w:tcPr>
            <w:tcW w:w="1309" w:type="dxa"/>
            <w:vMerge/>
            <w:shd w:val="clear" w:color="auto" w:fill="auto"/>
            <w:hideMark/>
          </w:tcPr>
          <w:p w14:paraId="5F70ADCB" w14:textId="77777777" w:rsidR="0046783D" w:rsidRPr="005216EE" w:rsidRDefault="0046783D" w:rsidP="0046783D">
            <w:pPr>
              <w:rPr>
                <w:rFonts w:ascii="Times New Roman" w:hAnsi="Times New Roman"/>
                <w:szCs w:val="20"/>
              </w:rPr>
            </w:pPr>
          </w:p>
        </w:tc>
        <w:tc>
          <w:tcPr>
            <w:tcW w:w="1775" w:type="dxa"/>
            <w:vMerge/>
            <w:shd w:val="clear" w:color="auto" w:fill="auto"/>
            <w:hideMark/>
          </w:tcPr>
          <w:p w14:paraId="72BEA12D" w14:textId="77777777" w:rsidR="0046783D" w:rsidRPr="005216EE" w:rsidRDefault="0046783D" w:rsidP="0046783D">
            <w:pPr>
              <w:rPr>
                <w:rFonts w:ascii="Times New Roman" w:hAnsi="Times New Roman"/>
                <w:szCs w:val="20"/>
              </w:rPr>
            </w:pPr>
          </w:p>
        </w:tc>
        <w:tc>
          <w:tcPr>
            <w:tcW w:w="1235" w:type="dxa"/>
            <w:shd w:val="clear" w:color="auto" w:fill="auto"/>
            <w:hideMark/>
          </w:tcPr>
          <w:p w14:paraId="163A293C"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KU1.02.01</w:t>
            </w:r>
          </w:p>
        </w:tc>
        <w:tc>
          <w:tcPr>
            <w:tcW w:w="3146" w:type="dxa"/>
            <w:shd w:val="clear" w:color="auto" w:fill="auto"/>
            <w:hideMark/>
          </w:tcPr>
          <w:p w14:paraId="504C91A0"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Machine Learning theory and algorithms</w:t>
            </w:r>
          </w:p>
        </w:tc>
        <w:tc>
          <w:tcPr>
            <w:tcW w:w="2250" w:type="dxa"/>
            <w:vMerge/>
            <w:shd w:val="clear" w:color="auto" w:fill="auto"/>
            <w:hideMark/>
          </w:tcPr>
          <w:p w14:paraId="247B951F" w14:textId="77777777" w:rsidR="0046783D" w:rsidRPr="00F24A7D" w:rsidRDefault="0046783D" w:rsidP="0046783D">
            <w:pPr>
              <w:rPr>
                <w:rFonts w:cstheme="minorHAnsi"/>
                <w:color w:val="000000"/>
                <w:szCs w:val="20"/>
              </w:rPr>
            </w:pPr>
          </w:p>
        </w:tc>
      </w:tr>
      <w:tr w:rsidR="0046783D" w:rsidRPr="00A024C1" w14:paraId="43D1D12B" w14:textId="77777777" w:rsidTr="0046783D">
        <w:trPr>
          <w:trHeight w:val="288"/>
        </w:trPr>
        <w:tc>
          <w:tcPr>
            <w:tcW w:w="1309" w:type="dxa"/>
            <w:vMerge/>
            <w:shd w:val="clear" w:color="auto" w:fill="auto"/>
            <w:hideMark/>
          </w:tcPr>
          <w:p w14:paraId="14496E66" w14:textId="77777777" w:rsidR="0046783D" w:rsidRPr="005216EE" w:rsidRDefault="0046783D" w:rsidP="0046783D">
            <w:pPr>
              <w:rPr>
                <w:rFonts w:ascii="Times New Roman" w:hAnsi="Times New Roman"/>
                <w:szCs w:val="20"/>
              </w:rPr>
            </w:pPr>
          </w:p>
        </w:tc>
        <w:tc>
          <w:tcPr>
            <w:tcW w:w="1775" w:type="dxa"/>
            <w:vMerge/>
            <w:shd w:val="clear" w:color="auto" w:fill="auto"/>
            <w:hideMark/>
          </w:tcPr>
          <w:p w14:paraId="48BE0B81" w14:textId="77777777" w:rsidR="0046783D" w:rsidRPr="005216EE" w:rsidRDefault="0046783D" w:rsidP="0046783D">
            <w:pPr>
              <w:rPr>
                <w:rFonts w:ascii="Times New Roman" w:hAnsi="Times New Roman"/>
                <w:szCs w:val="20"/>
              </w:rPr>
            </w:pPr>
          </w:p>
        </w:tc>
        <w:tc>
          <w:tcPr>
            <w:tcW w:w="1235" w:type="dxa"/>
            <w:shd w:val="clear" w:color="auto" w:fill="auto"/>
            <w:hideMark/>
          </w:tcPr>
          <w:p w14:paraId="3DCC39EB"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KU1.02.02</w:t>
            </w:r>
          </w:p>
        </w:tc>
        <w:tc>
          <w:tcPr>
            <w:tcW w:w="3146" w:type="dxa"/>
            <w:shd w:val="clear" w:color="auto" w:fill="auto"/>
            <w:hideMark/>
          </w:tcPr>
          <w:p w14:paraId="5ED6AEFB"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Supervised Machine Learning</w:t>
            </w:r>
          </w:p>
        </w:tc>
        <w:tc>
          <w:tcPr>
            <w:tcW w:w="2250" w:type="dxa"/>
            <w:vMerge/>
            <w:shd w:val="clear" w:color="auto" w:fill="auto"/>
            <w:hideMark/>
          </w:tcPr>
          <w:p w14:paraId="6D03BF61" w14:textId="77777777" w:rsidR="0046783D" w:rsidRPr="00F24A7D" w:rsidRDefault="0046783D" w:rsidP="0046783D">
            <w:pPr>
              <w:rPr>
                <w:rFonts w:cstheme="minorHAnsi"/>
                <w:color w:val="000000"/>
                <w:szCs w:val="20"/>
              </w:rPr>
            </w:pPr>
          </w:p>
        </w:tc>
      </w:tr>
      <w:tr w:rsidR="0046783D" w:rsidRPr="00A024C1" w14:paraId="3DD1BE01" w14:textId="77777777" w:rsidTr="0046783D">
        <w:trPr>
          <w:trHeight w:val="288"/>
        </w:trPr>
        <w:tc>
          <w:tcPr>
            <w:tcW w:w="1309" w:type="dxa"/>
            <w:vMerge/>
            <w:shd w:val="clear" w:color="auto" w:fill="auto"/>
            <w:hideMark/>
          </w:tcPr>
          <w:p w14:paraId="63522BDF" w14:textId="77777777" w:rsidR="0046783D" w:rsidRPr="005216EE" w:rsidRDefault="0046783D" w:rsidP="0046783D">
            <w:pPr>
              <w:rPr>
                <w:rFonts w:ascii="Times New Roman" w:hAnsi="Times New Roman"/>
                <w:szCs w:val="20"/>
              </w:rPr>
            </w:pPr>
          </w:p>
        </w:tc>
        <w:tc>
          <w:tcPr>
            <w:tcW w:w="1775" w:type="dxa"/>
            <w:vMerge/>
            <w:shd w:val="clear" w:color="auto" w:fill="auto"/>
            <w:hideMark/>
          </w:tcPr>
          <w:p w14:paraId="6A11E3D6" w14:textId="77777777" w:rsidR="0046783D" w:rsidRPr="005216EE" w:rsidRDefault="0046783D" w:rsidP="0046783D">
            <w:pPr>
              <w:rPr>
                <w:rFonts w:ascii="Times New Roman" w:hAnsi="Times New Roman"/>
                <w:szCs w:val="20"/>
              </w:rPr>
            </w:pPr>
          </w:p>
        </w:tc>
        <w:tc>
          <w:tcPr>
            <w:tcW w:w="1235" w:type="dxa"/>
            <w:shd w:val="clear" w:color="auto" w:fill="auto"/>
            <w:hideMark/>
          </w:tcPr>
          <w:p w14:paraId="4B5E8B0B"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KU1.02.03</w:t>
            </w:r>
          </w:p>
        </w:tc>
        <w:tc>
          <w:tcPr>
            <w:tcW w:w="3146" w:type="dxa"/>
            <w:shd w:val="clear" w:color="auto" w:fill="auto"/>
            <w:hideMark/>
          </w:tcPr>
          <w:p w14:paraId="0508F9F8"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Unsupervised Machine Learning</w:t>
            </w:r>
          </w:p>
        </w:tc>
        <w:tc>
          <w:tcPr>
            <w:tcW w:w="2250" w:type="dxa"/>
            <w:vMerge/>
            <w:shd w:val="clear" w:color="auto" w:fill="auto"/>
            <w:hideMark/>
          </w:tcPr>
          <w:p w14:paraId="446A51D2" w14:textId="77777777" w:rsidR="0046783D" w:rsidRPr="00F24A7D" w:rsidRDefault="0046783D" w:rsidP="0046783D">
            <w:pPr>
              <w:rPr>
                <w:rFonts w:cstheme="minorHAnsi"/>
                <w:color w:val="000000"/>
                <w:szCs w:val="20"/>
              </w:rPr>
            </w:pPr>
          </w:p>
        </w:tc>
      </w:tr>
      <w:tr w:rsidR="0046783D" w:rsidRPr="00A024C1" w14:paraId="40C38776" w14:textId="77777777" w:rsidTr="0046783D">
        <w:trPr>
          <w:trHeight w:val="288"/>
        </w:trPr>
        <w:tc>
          <w:tcPr>
            <w:tcW w:w="1309" w:type="dxa"/>
            <w:vMerge/>
            <w:shd w:val="clear" w:color="auto" w:fill="auto"/>
            <w:hideMark/>
          </w:tcPr>
          <w:p w14:paraId="3273089A" w14:textId="77777777" w:rsidR="0046783D" w:rsidRPr="005216EE" w:rsidRDefault="0046783D" w:rsidP="0046783D">
            <w:pPr>
              <w:rPr>
                <w:rFonts w:ascii="Times New Roman" w:hAnsi="Times New Roman"/>
                <w:szCs w:val="20"/>
              </w:rPr>
            </w:pPr>
          </w:p>
        </w:tc>
        <w:tc>
          <w:tcPr>
            <w:tcW w:w="1775" w:type="dxa"/>
            <w:vMerge/>
            <w:shd w:val="clear" w:color="auto" w:fill="auto"/>
            <w:hideMark/>
          </w:tcPr>
          <w:p w14:paraId="25AB011C" w14:textId="77777777" w:rsidR="0046783D" w:rsidRPr="005216EE" w:rsidRDefault="0046783D" w:rsidP="0046783D">
            <w:pPr>
              <w:rPr>
                <w:rFonts w:ascii="Times New Roman" w:hAnsi="Times New Roman"/>
                <w:szCs w:val="20"/>
              </w:rPr>
            </w:pPr>
          </w:p>
        </w:tc>
        <w:tc>
          <w:tcPr>
            <w:tcW w:w="1235" w:type="dxa"/>
            <w:shd w:val="clear" w:color="auto" w:fill="auto"/>
            <w:hideMark/>
          </w:tcPr>
          <w:p w14:paraId="2C564DF7"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KU1.02.04</w:t>
            </w:r>
          </w:p>
        </w:tc>
        <w:tc>
          <w:tcPr>
            <w:tcW w:w="3146" w:type="dxa"/>
            <w:shd w:val="clear" w:color="auto" w:fill="auto"/>
            <w:hideMark/>
          </w:tcPr>
          <w:p w14:paraId="05F9B874"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Reinforced learning</w:t>
            </w:r>
          </w:p>
        </w:tc>
        <w:tc>
          <w:tcPr>
            <w:tcW w:w="2250" w:type="dxa"/>
            <w:vMerge/>
            <w:shd w:val="clear" w:color="auto" w:fill="auto"/>
            <w:hideMark/>
          </w:tcPr>
          <w:p w14:paraId="5825E4B3" w14:textId="77777777" w:rsidR="0046783D" w:rsidRPr="00F24A7D" w:rsidRDefault="0046783D" w:rsidP="0046783D">
            <w:pPr>
              <w:rPr>
                <w:rFonts w:cstheme="minorHAnsi"/>
                <w:color w:val="000000"/>
                <w:szCs w:val="20"/>
              </w:rPr>
            </w:pPr>
          </w:p>
        </w:tc>
      </w:tr>
      <w:tr w:rsidR="0046783D" w:rsidRPr="00A024C1" w14:paraId="2CD71E41" w14:textId="77777777" w:rsidTr="0046783D">
        <w:trPr>
          <w:trHeight w:val="288"/>
        </w:trPr>
        <w:tc>
          <w:tcPr>
            <w:tcW w:w="1309" w:type="dxa"/>
            <w:vMerge/>
            <w:shd w:val="clear" w:color="auto" w:fill="auto"/>
            <w:hideMark/>
          </w:tcPr>
          <w:p w14:paraId="28308AF1" w14:textId="77777777" w:rsidR="0046783D" w:rsidRPr="005216EE" w:rsidRDefault="0046783D" w:rsidP="0046783D">
            <w:pPr>
              <w:rPr>
                <w:rFonts w:ascii="Times New Roman" w:hAnsi="Times New Roman"/>
                <w:szCs w:val="20"/>
              </w:rPr>
            </w:pPr>
          </w:p>
        </w:tc>
        <w:tc>
          <w:tcPr>
            <w:tcW w:w="1775" w:type="dxa"/>
            <w:vMerge/>
            <w:shd w:val="clear" w:color="auto" w:fill="auto"/>
            <w:hideMark/>
          </w:tcPr>
          <w:p w14:paraId="4AD3DE69" w14:textId="77777777" w:rsidR="0046783D" w:rsidRPr="005216EE" w:rsidRDefault="0046783D" w:rsidP="0046783D">
            <w:pPr>
              <w:rPr>
                <w:rFonts w:ascii="Times New Roman" w:hAnsi="Times New Roman"/>
                <w:szCs w:val="20"/>
              </w:rPr>
            </w:pPr>
          </w:p>
        </w:tc>
        <w:tc>
          <w:tcPr>
            <w:tcW w:w="1235" w:type="dxa"/>
            <w:shd w:val="clear" w:color="auto" w:fill="auto"/>
            <w:hideMark/>
          </w:tcPr>
          <w:p w14:paraId="3D084A4C"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KU1.02.05</w:t>
            </w:r>
          </w:p>
        </w:tc>
        <w:tc>
          <w:tcPr>
            <w:tcW w:w="3146" w:type="dxa"/>
            <w:shd w:val="clear" w:color="auto" w:fill="auto"/>
            <w:hideMark/>
          </w:tcPr>
          <w:p w14:paraId="02170B86"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Classification methods</w:t>
            </w:r>
          </w:p>
        </w:tc>
        <w:tc>
          <w:tcPr>
            <w:tcW w:w="2250" w:type="dxa"/>
            <w:vMerge/>
            <w:shd w:val="clear" w:color="auto" w:fill="auto"/>
            <w:hideMark/>
          </w:tcPr>
          <w:p w14:paraId="4921B2DA" w14:textId="77777777" w:rsidR="0046783D" w:rsidRPr="00F24A7D" w:rsidRDefault="0046783D" w:rsidP="0046783D">
            <w:pPr>
              <w:rPr>
                <w:rFonts w:cstheme="minorHAnsi"/>
                <w:color w:val="000000"/>
                <w:szCs w:val="20"/>
              </w:rPr>
            </w:pPr>
          </w:p>
        </w:tc>
      </w:tr>
      <w:tr w:rsidR="0046783D" w:rsidRPr="00A024C1" w14:paraId="54B33DC3" w14:textId="77777777" w:rsidTr="0046783D">
        <w:trPr>
          <w:trHeight w:val="288"/>
        </w:trPr>
        <w:tc>
          <w:tcPr>
            <w:tcW w:w="1309" w:type="dxa"/>
            <w:vMerge/>
            <w:shd w:val="clear" w:color="auto" w:fill="auto"/>
            <w:hideMark/>
          </w:tcPr>
          <w:p w14:paraId="53B071EA" w14:textId="77777777" w:rsidR="0046783D" w:rsidRPr="005216EE" w:rsidRDefault="0046783D" w:rsidP="0046783D">
            <w:pPr>
              <w:rPr>
                <w:rFonts w:ascii="Times New Roman" w:hAnsi="Times New Roman"/>
                <w:szCs w:val="20"/>
              </w:rPr>
            </w:pPr>
          </w:p>
        </w:tc>
        <w:tc>
          <w:tcPr>
            <w:tcW w:w="1775" w:type="dxa"/>
            <w:vMerge/>
            <w:shd w:val="clear" w:color="auto" w:fill="auto"/>
            <w:hideMark/>
          </w:tcPr>
          <w:p w14:paraId="35560FA4" w14:textId="77777777" w:rsidR="0046783D" w:rsidRPr="005216EE" w:rsidRDefault="0046783D" w:rsidP="0046783D">
            <w:pPr>
              <w:rPr>
                <w:rFonts w:ascii="Times New Roman" w:hAnsi="Times New Roman"/>
                <w:szCs w:val="20"/>
              </w:rPr>
            </w:pPr>
          </w:p>
        </w:tc>
        <w:tc>
          <w:tcPr>
            <w:tcW w:w="1235" w:type="dxa"/>
            <w:shd w:val="clear" w:color="auto" w:fill="auto"/>
            <w:hideMark/>
          </w:tcPr>
          <w:p w14:paraId="41A2D793"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KU1.03.01</w:t>
            </w:r>
          </w:p>
        </w:tc>
        <w:tc>
          <w:tcPr>
            <w:tcW w:w="3146" w:type="dxa"/>
            <w:shd w:val="clear" w:color="auto" w:fill="auto"/>
            <w:hideMark/>
          </w:tcPr>
          <w:p w14:paraId="1F3509CE"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Data mining and knowledge discovery</w:t>
            </w:r>
          </w:p>
        </w:tc>
        <w:tc>
          <w:tcPr>
            <w:tcW w:w="2250" w:type="dxa"/>
            <w:vMerge/>
            <w:shd w:val="clear" w:color="auto" w:fill="auto"/>
            <w:hideMark/>
          </w:tcPr>
          <w:p w14:paraId="50C5F0C9" w14:textId="77777777" w:rsidR="0046783D" w:rsidRPr="00F24A7D" w:rsidRDefault="0046783D" w:rsidP="0046783D">
            <w:pPr>
              <w:rPr>
                <w:rFonts w:cstheme="minorHAnsi"/>
                <w:color w:val="000000"/>
                <w:szCs w:val="20"/>
              </w:rPr>
            </w:pPr>
          </w:p>
        </w:tc>
      </w:tr>
      <w:tr w:rsidR="0046783D" w:rsidRPr="00A024C1" w14:paraId="42EB8861" w14:textId="77777777" w:rsidTr="0046783D">
        <w:trPr>
          <w:trHeight w:val="576"/>
        </w:trPr>
        <w:tc>
          <w:tcPr>
            <w:tcW w:w="1309" w:type="dxa"/>
            <w:vMerge/>
            <w:shd w:val="clear" w:color="auto" w:fill="auto"/>
            <w:hideMark/>
          </w:tcPr>
          <w:p w14:paraId="7B554D82" w14:textId="77777777" w:rsidR="0046783D" w:rsidRPr="005216EE" w:rsidRDefault="0046783D" w:rsidP="0046783D">
            <w:pPr>
              <w:rPr>
                <w:rFonts w:ascii="Times New Roman" w:hAnsi="Times New Roman"/>
                <w:szCs w:val="20"/>
              </w:rPr>
            </w:pPr>
          </w:p>
        </w:tc>
        <w:tc>
          <w:tcPr>
            <w:tcW w:w="1775" w:type="dxa"/>
            <w:vMerge/>
            <w:shd w:val="clear" w:color="auto" w:fill="auto"/>
            <w:hideMark/>
          </w:tcPr>
          <w:p w14:paraId="3ED3E642" w14:textId="77777777" w:rsidR="0046783D" w:rsidRPr="005216EE" w:rsidRDefault="0046783D" w:rsidP="0046783D">
            <w:pPr>
              <w:rPr>
                <w:rFonts w:ascii="Times New Roman" w:hAnsi="Times New Roman"/>
                <w:szCs w:val="20"/>
              </w:rPr>
            </w:pPr>
          </w:p>
        </w:tc>
        <w:tc>
          <w:tcPr>
            <w:tcW w:w="1235" w:type="dxa"/>
            <w:shd w:val="clear" w:color="auto" w:fill="auto"/>
            <w:hideMark/>
          </w:tcPr>
          <w:p w14:paraId="62354392"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KU1.03.02</w:t>
            </w:r>
          </w:p>
        </w:tc>
        <w:tc>
          <w:tcPr>
            <w:tcW w:w="3146" w:type="dxa"/>
            <w:shd w:val="clear" w:color="auto" w:fill="auto"/>
            <w:hideMark/>
          </w:tcPr>
          <w:p w14:paraId="306E30D3"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Knowledge Representation and Reasoning</w:t>
            </w:r>
          </w:p>
        </w:tc>
        <w:tc>
          <w:tcPr>
            <w:tcW w:w="2250" w:type="dxa"/>
            <w:vMerge/>
            <w:shd w:val="clear" w:color="auto" w:fill="auto"/>
            <w:hideMark/>
          </w:tcPr>
          <w:p w14:paraId="0E53E100" w14:textId="77777777" w:rsidR="0046783D" w:rsidRPr="00F24A7D" w:rsidRDefault="0046783D" w:rsidP="0046783D">
            <w:pPr>
              <w:rPr>
                <w:rFonts w:cstheme="minorHAnsi"/>
                <w:color w:val="000000"/>
                <w:szCs w:val="20"/>
              </w:rPr>
            </w:pPr>
          </w:p>
        </w:tc>
      </w:tr>
      <w:tr w:rsidR="0046783D" w:rsidRPr="00A024C1" w14:paraId="5576348C" w14:textId="77777777" w:rsidTr="0046783D">
        <w:trPr>
          <w:trHeight w:val="288"/>
        </w:trPr>
        <w:tc>
          <w:tcPr>
            <w:tcW w:w="1309" w:type="dxa"/>
            <w:vMerge/>
            <w:shd w:val="clear" w:color="auto" w:fill="auto"/>
            <w:hideMark/>
          </w:tcPr>
          <w:p w14:paraId="60DBC0BC" w14:textId="77777777" w:rsidR="0046783D" w:rsidRPr="005216EE" w:rsidRDefault="0046783D" w:rsidP="0046783D">
            <w:pPr>
              <w:rPr>
                <w:rFonts w:ascii="Times New Roman" w:hAnsi="Times New Roman"/>
                <w:szCs w:val="20"/>
              </w:rPr>
            </w:pPr>
          </w:p>
        </w:tc>
        <w:tc>
          <w:tcPr>
            <w:tcW w:w="1775" w:type="dxa"/>
            <w:vMerge/>
            <w:shd w:val="clear" w:color="auto" w:fill="auto"/>
            <w:hideMark/>
          </w:tcPr>
          <w:p w14:paraId="7B789701" w14:textId="77777777" w:rsidR="0046783D" w:rsidRPr="005216EE" w:rsidRDefault="0046783D" w:rsidP="0046783D">
            <w:pPr>
              <w:rPr>
                <w:rFonts w:ascii="Times New Roman" w:hAnsi="Times New Roman"/>
                <w:szCs w:val="20"/>
              </w:rPr>
            </w:pPr>
          </w:p>
        </w:tc>
        <w:tc>
          <w:tcPr>
            <w:tcW w:w="1235" w:type="dxa"/>
            <w:shd w:val="clear" w:color="auto" w:fill="auto"/>
            <w:hideMark/>
          </w:tcPr>
          <w:p w14:paraId="5C460D1A"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KU1.03.03</w:t>
            </w:r>
          </w:p>
        </w:tc>
        <w:tc>
          <w:tcPr>
            <w:tcW w:w="3146" w:type="dxa"/>
            <w:shd w:val="clear" w:color="auto" w:fill="auto"/>
            <w:hideMark/>
          </w:tcPr>
          <w:p w14:paraId="06719583"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CRISP-DM and data mining stages</w:t>
            </w:r>
          </w:p>
        </w:tc>
        <w:tc>
          <w:tcPr>
            <w:tcW w:w="2250" w:type="dxa"/>
            <w:vMerge/>
            <w:shd w:val="clear" w:color="auto" w:fill="auto"/>
            <w:hideMark/>
          </w:tcPr>
          <w:p w14:paraId="4E8167C1" w14:textId="77777777" w:rsidR="0046783D" w:rsidRPr="00F24A7D" w:rsidRDefault="0046783D" w:rsidP="0046783D">
            <w:pPr>
              <w:rPr>
                <w:rFonts w:cstheme="minorHAnsi"/>
                <w:color w:val="000000"/>
                <w:szCs w:val="20"/>
              </w:rPr>
            </w:pPr>
          </w:p>
        </w:tc>
      </w:tr>
      <w:tr w:rsidR="0046783D" w:rsidRPr="00A024C1" w14:paraId="08EC842D" w14:textId="77777777" w:rsidTr="0046783D">
        <w:trPr>
          <w:trHeight w:val="288"/>
        </w:trPr>
        <w:tc>
          <w:tcPr>
            <w:tcW w:w="1309" w:type="dxa"/>
            <w:vMerge/>
            <w:shd w:val="clear" w:color="auto" w:fill="auto"/>
            <w:hideMark/>
          </w:tcPr>
          <w:p w14:paraId="32CACC1B" w14:textId="77777777" w:rsidR="0046783D" w:rsidRPr="005216EE" w:rsidRDefault="0046783D" w:rsidP="0046783D">
            <w:pPr>
              <w:rPr>
                <w:rFonts w:ascii="Times New Roman" w:hAnsi="Times New Roman"/>
                <w:szCs w:val="20"/>
              </w:rPr>
            </w:pPr>
          </w:p>
        </w:tc>
        <w:tc>
          <w:tcPr>
            <w:tcW w:w="1775" w:type="dxa"/>
            <w:vMerge/>
            <w:shd w:val="clear" w:color="auto" w:fill="auto"/>
            <w:hideMark/>
          </w:tcPr>
          <w:p w14:paraId="2A2CD39D" w14:textId="77777777" w:rsidR="0046783D" w:rsidRPr="005216EE" w:rsidRDefault="0046783D" w:rsidP="0046783D">
            <w:pPr>
              <w:rPr>
                <w:rFonts w:ascii="Times New Roman" w:hAnsi="Times New Roman"/>
                <w:szCs w:val="20"/>
              </w:rPr>
            </w:pPr>
          </w:p>
        </w:tc>
        <w:tc>
          <w:tcPr>
            <w:tcW w:w="1235" w:type="dxa"/>
            <w:shd w:val="clear" w:color="auto" w:fill="auto"/>
            <w:hideMark/>
          </w:tcPr>
          <w:p w14:paraId="14BF0268"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KU1.03.04</w:t>
            </w:r>
          </w:p>
        </w:tc>
        <w:tc>
          <w:tcPr>
            <w:tcW w:w="3146" w:type="dxa"/>
            <w:shd w:val="clear" w:color="auto" w:fill="auto"/>
            <w:hideMark/>
          </w:tcPr>
          <w:p w14:paraId="7ECC177C"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Anomaly Detection</w:t>
            </w:r>
          </w:p>
        </w:tc>
        <w:tc>
          <w:tcPr>
            <w:tcW w:w="2250" w:type="dxa"/>
            <w:vMerge/>
            <w:shd w:val="clear" w:color="auto" w:fill="auto"/>
            <w:hideMark/>
          </w:tcPr>
          <w:p w14:paraId="76ADE9BA" w14:textId="77777777" w:rsidR="0046783D" w:rsidRPr="00F24A7D" w:rsidRDefault="0046783D" w:rsidP="0046783D">
            <w:pPr>
              <w:rPr>
                <w:rFonts w:cstheme="minorHAnsi"/>
                <w:color w:val="000000"/>
                <w:szCs w:val="20"/>
              </w:rPr>
            </w:pPr>
          </w:p>
        </w:tc>
      </w:tr>
      <w:tr w:rsidR="0046783D" w:rsidRPr="00A024C1" w14:paraId="39CCE453" w14:textId="77777777" w:rsidTr="0046783D">
        <w:trPr>
          <w:trHeight w:val="288"/>
        </w:trPr>
        <w:tc>
          <w:tcPr>
            <w:tcW w:w="1309" w:type="dxa"/>
            <w:vMerge/>
            <w:shd w:val="clear" w:color="auto" w:fill="auto"/>
            <w:hideMark/>
          </w:tcPr>
          <w:p w14:paraId="749772B5" w14:textId="77777777" w:rsidR="0046783D" w:rsidRPr="005216EE" w:rsidRDefault="0046783D" w:rsidP="0046783D">
            <w:pPr>
              <w:rPr>
                <w:rFonts w:ascii="Times New Roman" w:hAnsi="Times New Roman"/>
                <w:szCs w:val="20"/>
              </w:rPr>
            </w:pPr>
          </w:p>
        </w:tc>
        <w:tc>
          <w:tcPr>
            <w:tcW w:w="1775" w:type="dxa"/>
            <w:vMerge/>
            <w:shd w:val="clear" w:color="auto" w:fill="auto"/>
            <w:hideMark/>
          </w:tcPr>
          <w:p w14:paraId="6CE3B369" w14:textId="77777777" w:rsidR="0046783D" w:rsidRPr="005216EE" w:rsidRDefault="0046783D" w:rsidP="0046783D">
            <w:pPr>
              <w:rPr>
                <w:rFonts w:ascii="Times New Roman" w:hAnsi="Times New Roman"/>
                <w:szCs w:val="20"/>
              </w:rPr>
            </w:pPr>
          </w:p>
        </w:tc>
        <w:tc>
          <w:tcPr>
            <w:tcW w:w="1235" w:type="dxa"/>
            <w:shd w:val="clear" w:color="auto" w:fill="auto"/>
            <w:hideMark/>
          </w:tcPr>
          <w:p w14:paraId="7666BC13"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KU1.03.05</w:t>
            </w:r>
          </w:p>
        </w:tc>
        <w:tc>
          <w:tcPr>
            <w:tcW w:w="3146" w:type="dxa"/>
            <w:shd w:val="clear" w:color="auto" w:fill="auto"/>
            <w:hideMark/>
          </w:tcPr>
          <w:p w14:paraId="5E4A2BB2"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Time series analysis</w:t>
            </w:r>
          </w:p>
        </w:tc>
        <w:tc>
          <w:tcPr>
            <w:tcW w:w="2250" w:type="dxa"/>
            <w:vMerge/>
            <w:shd w:val="clear" w:color="auto" w:fill="auto"/>
            <w:hideMark/>
          </w:tcPr>
          <w:p w14:paraId="5E7B432C" w14:textId="77777777" w:rsidR="0046783D" w:rsidRPr="00F24A7D" w:rsidRDefault="0046783D" w:rsidP="0046783D">
            <w:pPr>
              <w:rPr>
                <w:rFonts w:cstheme="minorHAnsi"/>
                <w:color w:val="000000"/>
                <w:szCs w:val="20"/>
              </w:rPr>
            </w:pPr>
          </w:p>
        </w:tc>
      </w:tr>
      <w:tr w:rsidR="0046783D" w:rsidRPr="00A024C1" w14:paraId="66E2D897" w14:textId="77777777" w:rsidTr="0046783D">
        <w:trPr>
          <w:trHeight w:val="288"/>
        </w:trPr>
        <w:tc>
          <w:tcPr>
            <w:tcW w:w="1309" w:type="dxa"/>
            <w:vMerge/>
            <w:shd w:val="clear" w:color="auto" w:fill="auto"/>
            <w:hideMark/>
          </w:tcPr>
          <w:p w14:paraId="046008DE" w14:textId="77777777" w:rsidR="0046783D" w:rsidRPr="005216EE" w:rsidRDefault="0046783D" w:rsidP="0046783D">
            <w:pPr>
              <w:rPr>
                <w:rFonts w:ascii="Times New Roman" w:hAnsi="Times New Roman"/>
                <w:szCs w:val="20"/>
              </w:rPr>
            </w:pPr>
          </w:p>
        </w:tc>
        <w:tc>
          <w:tcPr>
            <w:tcW w:w="1775" w:type="dxa"/>
            <w:vMerge/>
            <w:shd w:val="clear" w:color="auto" w:fill="auto"/>
            <w:hideMark/>
          </w:tcPr>
          <w:p w14:paraId="01C5E876" w14:textId="77777777" w:rsidR="0046783D" w:rsidRPr="005216EE" w:rsidRDefault="0046783D" w:rsidP="0046783D">
            <w:pPr>
              <w:rPr>
                <w:rFonts w:ascii="Times New Roman" w:hAnsi="Times New Roman"/>
                <w:szCs w:val="20"/>
              </w:rPr>
            </w:pPr>
          </w:p>
        </w:tc>
        <w:tc>
          <w:tcPr>
            <w:tcW w:w="1235" w:type="dxa"/>
            <w:shd w:val="clear" w:color="auto" w:fill="auto"/>
            <w:hideMark/>
          </w:tcPr>
          <w:p w14:paraId="20739EE2"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KU1.03.06</w:t>
            </w:r>
          </w:p>
        </w:tc>
        <w:tc>
          <w:tcPr>
            <w:tcW w:w="3146" w:type="dxa"/>
            <w:shd w:val="clear" w:color="auto" w:fill="auto"/>
            <w:hideMark/>
          </w:tcPr>
          <w:p w14:paraId="0EA2F76F"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Feature selection, Apriori algorithm</w:t>
            </w:r>
          </w:p>
        </w:tc>
        <w:tc>
          <w:tcPr>
            <w:tcW w:w="2250" w:type="dxa"/>
            <w:vMerge/>
            <w:shd w:val="clear" w:color="auto" w:fill="auto"/>
            <w:hideMark/>
          </w:tcPr>
          <w:p w14:paraId="1CFB11B4" w14:textId="77777777" w:rsidR="0046783D" w:rsidRPr="00F24A7D" w:rsidRDefault="0046783D" w:rsidP="0046783D">
            <w:pPr>
              <w:rPr>
                <w:rFonts w:cstheme="minorHAnsi"/>
                <w:color w:val="000000"/>
                <w:szCs w:val="20"/>
              </w:rPr>
            </w:pPr>
          </w:p>
        </w:tc>
      </w:tr>
      <w:tr w:rsidR="0046783D" w:rsidRPr="00A024C1" w14:paraId="7AD2405E" w14:textId="77777777" w:rsidTr="0046783D">
        <w:trPr>
          <w:trHeight w:val="288"/>
        </w:trPr>
        <w:tc>
          <w:tcPr>
            <w:tcW w:w="1309" w:type="dxa"/>
            <w:vMerge/>
            <w:shd w:val="clear" w:color="auto" w:fill="auto"/>
            <w:hideMark/>
          </w:tcPr>
          <w:p w14:paraId="279C0D85" w14:textId="77777777" w:rsidR="0046783D" w:rsidRPr="005216EE" w:rsidRDefault="0046783D" w:rsidP="0046783D">
            <w:pPr>
              <w:rPr>
                <w:rFonts w:ascii="Times New Roman" w:hAnsi="Times New Roman"/>
                <w:szCs w:val="20"/>
              </w:rPr>
            </w:pPr>
          </w:p>
        </w:tc>
        <w:tc>
          <w:tcPr>
            <w:tcW w:w="1775" w:type="dxa"/>
            <w:vMerge/>
            <w:shd w:val="clear" w:color="auto" w:fill="auto"/>
            <w:hideMark/>
          </w:tcPr>
          <w:p w14:paraId="6F4231AA" w14:textId="77777777" w:rsidR="0046783D" w:rsidRPr="005216EE" w:rsidRDefault="0046783D" w:rsidP="0046783D">
            <w:pPr>
              <w:rPr>
                <w:rFonts w:ascii="Times New Roman" w:hAnsi="Times New Roman"/>
                <w:szCs w:val="20"/>
              </w:rPr>
            </w:pPr>
          </w:p>
        </w:tc>
        <w:tc>
          <w:tcPr>
            <w:tcW w:w="1235" w:type="dxa"/>
            <w:shd w:val="clear" w:color="auto" w:fill="auto"/>
            <w:hideMark/>
          </w:tcPr>
          <w:p w14:paraId="59783E1E"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KU1.03.07</w:t>
            </w:r>
          </w:p>
        </w:tc>
        <w:tc>
          <w:tcPr>
            <w:tcW w:w="3146" w:type="dxa"/>
            <w:shd w:val="clear" w:color="auto" w:fill="auto"/>
            <w:hideMark/>
          </w:tcPr>
          <w:p w14:paraId="74F3EC5F"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Graph data analytics</w:t>
            </w:r>
          </w:p>
        </w:tc>
        <w:tc>
          <w:tcPr>
            <w:tcW w:w="2250" w:type="dxa"/>
            <w:vMerge/>
            <w:shd w:val="clear" w:color="auto" w:fill="auto"/>
            <w:hideMark/>
          </w:tcPr>
          <w:p w14:paraId="4CBFF2CB" w14:textId="77777777" w:rsidR="0046783D" w:rsidRPr="00F24A7D" w:rsidRDefault="0046783D" w:rsidP="0046783D">
            <w:pPr>
              <w:rPr>
                <w:rFonts w:cstheme="minorHAnsi"/>
                <w:color w:val="000000"/>
                <w:szCs w:val="20"/>
              </w:rPr>
            </w:pPr>
          </w:p>
        </w:tc>
      </w:tr>
      <w:tr w:rsidR="0046783D" w:rsidRPr="00A024C1" w14:paraId="37A68195" w14:textId="77777777" w:rsidTr="0046783D">
        <w:trPr>
          <w:trHeight w:val="288"/>
        </w:trPr>
        <w:tc>
          <w:tcPr>
            <w:tcW w:w="1309" w:type="dxa"/>
            <w:vMerge w:val="restart"/>
            <w:shd w:val="clear" w:color="auto" w:fill="auto"/>
            <w:hideMark/>
          </w:tcPr>
          <w:p w14:paraId="6EFC4231" w14:textId="436E07DD" w:rsidR="0046783D" w:rsidRPr="005216EE" w:rsidRDefault="0046783D" w:rsidP="0046783D">
            <w:pPr>
              <w:rPr>
                <w:rFonts w:ascii="Times New Roman" w:hAnsi="Times New Roman"/>
                <w:szCs w:val="20"/>
              </w:rPr>
            </w:pPr>
            <w:r w:rsidRPr="005216EE">
              <w:rPr>
                <w:rFonts w:ascii="Calibri" w:hAnsi="Calibri" w:cs="Calibri"/>
                <w:color w:val="000000"/>
                <w:szCs w:val="20"/>
              </w:rPr>
              <w:t>KAG1-DSDA: Data Science Analytics</w:t>
            </w:r>
          </w:p>
        </w:tc>
        <w:tc>
          <w:tcPr>
            <w:tcW w:w="1775" w:type="dxa"/>
            <w:vMerge w:val="restart"/>
            <w:shd w:val="clear" w:color="auto" w:fill="auto"/>
            <w:hideMark/>
          </w:tcPr>
          <w:p w14:paraId="65670AF6"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 xml:space="preserve">KA01.04 </w:t>
            </w:r>
          </w:p>
          <w:p w14:paraId="3D1C64F8"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DSDA.04/TDM</w:t>
            </w:r>
          </w:p>
          <w:p w14:paraId="6E1EA877" w14:textId="055A63A0" w:rsidR="0046783D" w:rsidRPr="005216EE" w:rsidRDefault="0046783D" w:rsidP="0046783D">
            <w:pPr>
              <w:rPr>
                <w:rFonts w:ascii="Times New Roman" w:hAnsi="Times New Roman"/>
                <w:szCs w:val="20"/>
              </w:rPr>
            </w:pPr>
            <w:r w:rsidRPr="005216EE">
              <w:rPr>
                <w:rFonts w:ascii="Calibri" w:hAnsi="Calibri" w:cs="Calibri"/>
                <w:color w:val="000000"/>
                <w:szCs w:val="20"/>
              </w:rPr>
              <w:t>Text Data Mining</w:t>
            </w:r>
          </w:p>
        </w:tc>
        <w:tc>
          <w:tcPr>
            <w:tcW w:w="1235" w:type="dxa"/>
            <w:shd w:val="clear" w:color="auto" w:fill="auto"/>
            <w:hideMark/>
          </w:tcPr>
          <w:p w14:paraId="2931C036" w14:textId="4EE35F0A" w:rsidR="0046783D" w:rsidRPr="005216EE" w:rsidRDefault="0046783D" w:rsidP="0046783D">
            <w:pPr>
              <w:rPr>
                <w:rFonts w:ascii="Times New Roman" w:hAnsi="Times New Roman"/>
                <w:szCs w:val="20"/>
              </w:rPr>
            </w:pPr>
            <w:r w:rsidRPr="005216EE">
              <w:rPr>
                <w:rFonts w:ascii="Calibri" w:hAnsi="Calibri" w:cs="Calibri"/>
                <w:color w:val="000000"/>
                <w:szCs w:val="20"/>
              </w:rPr>
              <w:t>KU1.04.01</w:t>
            </w:r>
          </w:p>
        </w:tc>
        <w:tc>
          <w:tcPr>
            <w:tcW w:w="3146" w:type="dxa"/>
            <w:shd w:val="clear" w:color="auto" w:fill="auto"/>
            <w:hideMark/>
          </w:tcPr>
          <w:p w14:paraId="74A7AF81" w14:textId="03C1DC8D" w:rsidR="0046783D" w:rsidRPr="005216EE" w:rsidRDefault="0046783D" w:rsidP="0046783D">
            <w:pPr>
              <w:rPr>
                <w:rFonts w:ascii="Times New Roman" w:hAnsi="Times New Roman"/>
                <w:szCs w:val="20"/>
              </w:rPr>
            </w:pPr>
            <w:r w:rsidRPr="005216EE">
              <w:rPr>
                <w:rFonts w:ascii="Calibri" w:hAnsi="Calibri" w:cs="Calibri"/>
                <w:color w:val="000000"/>
                <w:szCs w:val="20"/>
              </w:rPr>
              <w:t>Text analytics including statistical, linguistic, and structural techniques to analyse structured and unstructured data</w:t>
            </w:r>
          </w:p>
        </w:tc>
        <w:tc>
          <w:tcPr>
            <w:tcW w:w="2250" w:type="dxa"/>
            <w:vMerge w:val="restart"/>
            <w:shd w:val="clear" w:color="auto" w:fill="auto"/>
            <w:hideMark/>
          </w:tcPr>
          <w:p w14:paraId="30836581" w14:textId="77777777" w:rsidR="0046783D" w:rsidRPr="00F24A7D" w:rsidRDefault="0046783D" w:rsidP="0046783D">
            <w:pPr>
              <w:rPr>
                <w:rFonts w:cstheme="minorHAnsi"/>
                <w:szCs w:val="20"/>
              </w:rPr>
            </w:pPr>
            <w:r w:rsidRPr="00F24A7D">
              <w:rPr>
                <w:rFonts w:cstheme="minorHAnsi"/>
                <w:b/>
                <w:bCs/>
                <w:color w:val="000000"/>
                <w:szCs w:val="20"/>
              </w:rPr>
              <w:t>CCS2012: Computing methodologies</w:t>
            </w:r>
          </w:p>
          <w:p w14:paraId="3BD9E519" w14:textId="77777777" w:rsidR="0046783D" w:rsidRPr="00F24A7D" w:rsidRDefault="0046783D" w:rsidP="0046783D">
            <w:pPr>
              <w:pStyle w:val="ListTablecompact"/>
              <w:rPr>
                <w:rFonts w:cstheme="minorHAnsi"/>
                <w:sz w:val="20"/>
                <w:szCs w:val="20"/>
              </w:rPr>
            </w:pPr>
            <w:r w:rsidRPr="00F24A7D">
              <w:rPr>
                <w:rFonts w:cstheme="minorHAnsi"/>
                <w:sz w:val="20"/>
                <w:szCs w:val="20"/>
              </w:rPr>
              <w:t>Artificial intelligence</w:t>
            </w:r>
          </w:p>
          <w:p w14:paraId="3136C4C1" w14:textId="77777777" w:rsidR="0046783D" w:rsidRPr="00F24A7D" w:rsidRDefault="0046783D" w:rsidP="0046783D">
            <w:pPr>
              <w:pStyle w:val="ListTable21"/>
            </w:pPr>
            <w:r w:rsidRPr="00F24A7D">
              <w:t>Natural language processing</w:t>
            </w:r>
          </w:p>
          <w:p w14:paraId="1D26DD55" w14:textId="77777777" w:rsidR="0046783D" w:rsidRPr="00F24A7D" w:rsidRDefault="0046783D" w:rsidP="0046783D">
            <w:pPr>
              <w:pStyle w:val="ListTable21"/>
            </w:pPr>
            <w:r w:rsidRPr="00F24A7D">
              <w:t>Knowledge representation and reasoning</w:t>
            </w:r>
          </w:p>
          <w:p w14:paraId="6004EA89" w14:textId="7705C8B6" w:rsidR="0046783D" w:rsidRPr="00F24A7D" w:rsidRDefault="0046783D" w:rsidP="0046783D">
            <w:pPr>
              <w:pStyle w:val="ListTable21"/>
            </w:pPr>
            <w:r w:rsidRPr="00F24A7D">
              <w:t>Search methodologies</w:t>
            </w:r>
          </w:p>
        </w:tc>
      </w:tr>
      <w:tr w:rsidR="0046783D" w:rsidRPr="00A024C1" w14:paraId="4DDBE71F" w14:textId="77777777" w:rsidTr="0046783D">
        <w:trPr>
          <w:trHeight w:val="288"/>
        </w:trPr>
        <w:tc>
          <w:tcPr>
            <w:tcW w:w="1309" w:type="dxa"/>
            <w:vMerge/>
            <w:shd w:val="clear" w:color="auto" w:fill="auto"/>
            <w:hideMark/>
          </w:tcPr>
          <w:p w14:paraId="1828DEB1" w14:textId="77777777" w:rsidR="0046783D" w:rsidRPr="005216EE" w:rsidRDefault="0046783D" w:rsidP="0046783D">
            <w:pPr>
              <w:rPr>
                <w:rFonts w:ascii="Calibri" w:hAnsi="Calibri" w:cs="Calibri"/>
                <w:b/>
                <w:bCs/>
                <w:color w:val="000000"/>
                <w:szCs w:val="20"/>
              </w:rPr>
            </w:pPr>
          </w:p>
        </w:tc>
        <w:tc>
          <w:tcPr>
            <w:tcW w:w="1775" w:type="dxa"/>
            <w:vMerge/>
            <w:shd w:val="clear" w:color="auto" w:fill="auto"/>
            <w:hideMark/>
          </w:tcPr>
          <w:p w14:paraId="1BA38F37" w14:textId="77777777" w:rsidR="0046783D" w:rsidRPr="005216EE" w:rsidRDefault="0046783D" w:rsidP="0046783D">
            <w:pPr>
              <w:rPr>
                <w:rFonts w:ascii="Times New Roman" w:hAnsi="Times New Roman"/>
                <w:szCs w:val="20"/>
              </w:rPr>
            </w:pPr>
          </w:p>
        </w:tc>
        <w:tc>
          <w:tcPr>
            <w:tcW w:w="1235" w:type="dxa"/>
            <w:shd w:val="clear" w:color="auto" w:fill="auto"/>
            <w:hideMark/>
          </w:tcPr>
          <w:p w14:paraId="6CB9E37B"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KU1.04.02</w:t>
            </w:r>
          </w:p>
        </w:tc>
        <w:tc>
          <w:tcPr>
            <w:tcW w:w="3146" w:type="dxa"/>
            <w:shd w:val="clear" w:color="auto" w:fill="auto"/>
            <w:hideMark/>
          </w:tcPr>
          <w:p w14:paraId="3258CFDC"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Data mining and text analytics</w:t>
            </w:r>
          </w:p>
        </w:tc>
        <w:tc>
          <w:tcPr>
            <w:tcW w:w="2250" w:type="dxa"/>
            <w:vMerge/>
            <w:shd w:val="clear" w:color="auto" w:fill="auto"/>
            <w:hideMark/>
          </w:tcPr>
          <w:p w14:paraId="142AED3D" w14:textId="78ECD3B9" w:rsidR="0046783D" w:rsidRPr="00F24A7D" w:rsidRDefault="0046783D" w:rsidP="0046783D">
            <w:pPr>
              <w:rPr>
                <w:rFonts w:cstheme="minorHAnsi"/>
                <w:color w:val="000000"/>
                <w:szCs w:val="20"/>
              </w:rPr>
            </w:pPr>
          </w:p>
        </w:tc>
      </w:tr>
      <w:tr w:rsidR="0046783D" w:rsidRPr="00A024C1" w14:paraId="4801625A" w14:textId="77777777" w:rsidTr="0046783D">
        <w:trPr>
          <w:trHeight w:val="288"/>
        </w:trPr>
        <w:tc>
          <w:tcPr>
            <w:tcW w:w="1309" w:type="dxa"/>
            <w:vMerge/>
            <w:shd w:val="clear" w:color="auto" w:fill="auto"/>
            <w:hideMark/>
          </w:tcPr>
          <w:p w14:paraId="083E5F51" w14:textId="77777777" w:rsidR="0046783D" w:rsidRPr="005216EE" w:rsidRDefault="0046783D" w:rsidP="0046783D">
            <w:pPr>
              <w:rPr>
                <w:rFonts w:ascii="Calibri" w:hAnsi="Calibri" w:cs="Calibri"/>
                <w:color w:val="000000"/>
                <w:szCs w:val="20"/>
              </w:rPr>
            </w:pPr>
          </w:p>
        </w:tc>
        <w:tc>
          <w:tcPr>
            <w:tcW w:w="1775" w:type="dxa"/>
            <w:vMerge/>
            <w:shd w:val="clear" w:color="auto" w:fill="auto"/>
            <w:hideMark/>
          </w:tcPr>
          <w:p w14:paraId="12CA80EA" w14:textId="77777777" w:rsidR="0046783D" w:rsidRPr="005216EE" w:rsidRDefault="0046783D" w:rsidP="0046783D">
            <w:pPr>
              <w:rPr>
                <w:rFonts w:ascii="Times New Roman" w:hAnsi="Times New Roman"/>
                <w:szCs w:val="20"/>
              </w:rPr>
            </w:pPr>
          </w:p>
        </w:tc>
        <w:tc>
          <w:tcPr>
            <w:tcW w:w="1235" w:type="dxa"/>
            <w:shd w:val="clear" w:color="auto" w:fill="auto"/>
            <w:hideMark/>
          </w:tcPr>
          <w:p w14:paraId="7DC03EC9"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KU1.04.03</w:t>
            </w:r>
          </w:p>
        </w:tc>
        <w:tc>
          <w:tcPr>
            <w:tcW w:w="3146" w:type="dxa"/>
            <w:shd w:val="clear" w:color="auto" w:fill="auto"/>
            <w:hideMark/>
          </w:tcPr>
          <w:p w14:paraId="5335A48C"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Natural Language Processing</w:t>
            </w:r>
          </w:p>
        </w:tc>
        <w:tc>
          <w:tcPr>
            <w:tcW w:w="2250" w:type="dxa"/>
            <w:vMerge/>
            <w:shd w:val="clear" w:color="auto" w:fill="auto"/>
            <w:hideMark/>
          </w:tcPr>
          <w:p w14:paraId="4BF66EB1" w14:textId="6D309667" w:rsidR="0046783D" w:rsidRPr="00F24A7D" w:rsidRDefault="0046783D" w:rsidP="0046783D">
            <w:pPr>
              <w:rPr>
                <w:rFonts w:cstheme="minorHAnsi"/>
                <w:color w:val="000000"/>
                <w:szCs w:val="20"/>
              </w:rPr>
            </w:pPr>
          </w:p>
        </w:tc>
      </w:tr>
      <w:tr w:rsidR="0046783D" w:rsidRPr="00A024C1" w14:paraId="293AA21D" w14:textId="77777777" w:rsidTr="0046783D">
        <w:trPr>
          <w:trHeight w:val="576"/>
        </w:trPr>
        <w:tc>
          <w:tcPr>
            <w:tcW w:w="1309" w:type="dxa"/>
            <w:vMerge/>
            <w:shd w:val="clear" w:color="auto" w:fill="auto"/>
            <w:hideMark/>
          </w:tcPr>
          <w:p w14:paraId="7826FFAB" w14:textId="77777777" w:rsidR="0046783D" w:rsidRPr="005216EE" w:rsidRDefault="0046783D" w:rsidP="0046783D">
            <w:pPr>
              <w:rPr>
                <w:rFonts w:ascii="Calibri" w:hAnsi="Calibri" w:cs="Calibri"/>
                <w:color w:val="000000"/>
                <w:szCs w:val="20"/>
              </w:rPr>
            </w:pPr>
          </w:p>
        </w:tc>
        <w:tc>
          <w:tcPr>
            <w:tcW w:w="1775" w:type="dxa"/>
            <w:vMerge/>
            <w:shd w:val="clear" w:color="auto" w:fill="auto"/>
            <w:hideMark/>
          </w:tcPr>
          <w:p w14:paraId="61FD3F3C" w14:textId="77777777" w:rsidR="0046783D" w:rsidRPr="005216EE" w:rsidRDefault="0046783D" w:rsidP="0046783D">
            <w:pPr>
              <w:rPr>
                <w:rFonts w:ascii="Times New Roman" w:hAnsi="Times New Roman"/>
                <w:szCs w:val="20"/>
              </w:rPr>
            </w:pPr>
          </w:p>
        </w:tc>
        <w:tc>
          <w:tcPr>
            <w:tcW w:w="1235" w:type="dxa"/>
            <w:shd w:val="clear" w:color="auto" w:fill="auto"/>
            <w:hideMark/>
          </w:tcPr>
          <w:p w14:paraId="4B6FBE15"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KU1.04.04</w:t>
            </w:r>
          </w:p>
        </w:tc>
        <w:tc>
          <w:tcPr>
            <w:tcW w:w="3146" w:type="dxa"/>
            <w:shd w:val="clear" w:color="auto" w:fill="auto"/>
            <w:hideMark/>
          </w:tcPr>
          <w:p w14:paraId="18DC0AF1"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Predictive Models for Text</w:t>
            </w:r>
          </w:p>
        </w:tc>
        <w:tc>
          <w:tcPr>
            <w:tcW w:w="2250" w:type="dxa"/>
            <w:vMerge/>
            <w:shd w:val="clear" w:color="auto" w:fill="auto"/>
            <w:hideMark/>
          </w:tcPr>
          <w:p w14:paraId="4C9C74D3" w14:textId="47CAD754" w:rsidR="0046783D" w:rsidRPr="00F24A7D" w:rsidRDefault="0046783D" w:rsidP="0046783D">
            <w:pPr>
              <w:rPr>
                <w:rFonts w:cstheme="minorHAnsi"/>
                <w:color w:val="000000"/>
                <w:szCs w:val="20"/>
              </w:rPr>
            </w:pPr>
          </w:p>
        </w:tc>
      </w:tr>
      <w:tr w:rsidR="0046783D" w:rsidRPr="00A024C1" w14:paraId="721F954E" w14:textId="77777777" w:rsidTr="0046783D">
        <w:trPr>
          <w:trHeight w:val="288"/>
        </w:trPr>
        <w:tc>
          <w:tcPr>
            <w:tcW w:w="1309" w:type="dxa"/>
            <w:vMerge/>
            <w:shd w:val="clear" w:color="auto" w:fill="auto"/>
            <w:hideMark/>
          </w:tcPr>
          <w:p w14:paraId="4969F5BF" w14:textId="77777777" w:rsidR="0046783D" w:rsidRPr="005216EE" w:rsidRDefault="0046783D" w:rsidP="0046783D">
            <w:pPr>
              <w:rPr>
                <w:rFonts w:ascii="Calibri" w:hAnsi="Calibri" w:cs="Calibri"/>
                <w:color w:val="000000"/>
                <w:szCs w:val="20"/>
              </w:rPr>
            </w:pPr>
          </w:p>
        </w:tc>
        <w:tc>
          <w:tcPr>
            <w:tcW w:w="1775" w:type="dxa"/>
            <w:vMerge/>
            <w:shd w:val="clear" w:color="auto" w:fill="auto"/>
            <w:hideMark/>
          </w:tcPr>
          <w:p w14:paraId="6E03DC3D" w14:textId="77777777" w:rsidR="0046783D" w:rsidRPr="005216EE" w:rsidRDefault="0046783D" w:rsidP="0046783D">
            <w:pPr>
              <w:rPr>
                <w:rFonts w:ascii="Times New Roman" w:hAnsi="Times New Roman"/>
                <w:szCs w:val="20"/>
              </w:rPr>
            </w:pPr>
          </w:p>
        </w:tc>
        <w:tc>
          <w:tcPr>
            <w:tcW w:w="1235" w:type="dxa"/>
            <w:shd w:val="clear" w:color="auto" w:fill="auto"/>
            <w:hideMark/>
          </w:tcPr>
          <w:p w14:paraId="2525031A"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KU1.04.05</w:t>
            </w:r>
          </w:p>
        </w:tc>
        <w:tc>
          <w:tcPr>
            <w:tcW w:w="3146" w:type="dxa"/>
            <w:shd w:val="clear" w:color="auto" w:fill="auto"/>
            <w:hideMark/>
          </w:tcPr>
          <w:p w14:paraId="17F4C880"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Retrieval and Clustering of Documents</w:t>
            </w:r>
          </w:p>
        </w:tc>
        <w:tc>
          <w:tcPr>
            <w:tcW w:w="2250" w:type="dxa"/>
            <w:vMerge/>
            <w:shd w:val="clear" w:color="auto" w:fill="auto"/>
            <w:hideMark/>
          </w:tcPr>
          <w:p w14:paraId="24BC97FD" w14:textId="3F11744B" w:rsidR="0046783D" w:rsidRPr="00F24A7D" w:rsidRDefault="0046783D" w:rsidP="0046783D">
            <w:pPr>
              <w:rPr>
                <w:rFonts w:cstheme="minorHAnsi"/>
                <w:color w:val="000000"/>
                <w:szCs w:val="20"/>
              </w:rPr>
            </w:pPr>
          </w:p>
        </w:tc>
      </w:tr>
      <w:tr w:rsidR="0046783D" w:rsidRPr="00A024C1" w14:paraId="46793ABE" w14:textId="77777777" w:rsidTr="0046783D">
        <w:trPr>
          <w:trHeight w:val="288"/>
        </w:trPr>
        <w:tc>
          <w:tcPr>
            <w:tcW w:w="1309" w:type="dxa"/>
            <w:vMerge/>
            <w:shd w:val="clear" w:color="auto" w:fill="auto"/>
            <w:hideMark/>
          </w:tcPr>
          <w:p w14:paraId="40AFCDB8" w14:textId="77777777" w:rsidR="0046783D" w:rsidRPr="005216EE" w:rsidRDefault="0046783D" w:rsidP="0046783D">
            <w:pPr>
              <w:rPr>
                <w:rFonts w:ascii="Calibri" w:hAnsi="Calibri" w:cs="Calibri"/>
                <w:color w:val="000000"/>
                <w:szCs w:val="20"/>
              </w:rPr>
            </w:pPr>
          </w:p>
        </w:tc>
        <w:tc>
          <w:tcPr>
            <w:tcW w:w="1775" w:type="dxa"/>
            <w:vMerge/>
            <w:shd w:val="clear" w:color="auto" w:fill="auto"/>
            <w:hideMark/>
          </w:tcPr>
          <w:p w14:paraId="79DA28F3" w14:textId="77777777" w:rsidR="0046783D" w:rsidRPr="005216EE" w:rsidRDefault="0046783D" w:rsidP="0046783D">
            <w:pPr>
              <w:rPr>
                <w:rFonts w:ascii="Times New Roman" w:hAnsi="Times New Roman"/>
                <w:szCs w:val="20"/>
              </w:rPr>
            </w:pPr>
          </w:p>
        </w:tc>
        <w:tc>
          <w:tcPr>
            <w:tcW w:w="1235" w:type="dxa"/>
            <w:shd w:val="clear" w:color="auto" w:fill="auto"/>
            <w:hideMark/>
          </w:tcPr>
          <w:p w14:paraId="4161FE9E"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KU1.04.06</w:t>
            </w:r>
          </w:p>
        </w:tc>
        <w:tc>
          <w:tcPr>
            <w:tcW w:w="3146" w:type="dxa"/>
            <w:shd w:val="clear" w:color="auto" w:fill="auto"/>
            <w:hideMark/>
          </w:tcPr>
          <w:p w14:paraId="6771D57A"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Information Extraction</w:t>
            </w:r>
          </w:p>
        </w:tc>
        <w:tc>
          <w:tcPr>
            <w:tcW w:w="2250" w:type="dxa"/>
            <w:vMerge/>
            <w:shd w:val="clear" w:color="auto" w:fill="auto"/>
            <w:hideMark/>
          </w:tcPr>
          <w:p w14:paraId="1517A09C" w14:textId="77777777" w:rsidR="0046783D" w:rsidRPr="00F24A7D" w:rsidRDefault="0046783D" w:rsidP="0046783D">
            <w:pPr>
              <w:rPr>
                <w:rFonts w:cstheme="minorHAnsi"/>
                <w:color w:val="000000"/>
                <w:szCs w:val="20"/>
              </w:rPr>
            </w:pPr>
          </w:p>
        </w:tc>
      </w:tr>
      <w:tr w:rsidR="0046783D" w:rsidRPr="00A024C1" w14:paraId="1F699E89" w14:textId="77777777" w:rsidTr="0046783D">
        <w:trPr>
          <w:trHeight w:val="288"/>
        </w:trPr>
        <w:tc>
          <w:tcPr>
            <w:tcW w:w="1309" w:type="dxa"/>
            <w:vMerge/>
            <w:shd w:val="clear" w:color="auto" w:fill="auto"/>
            <w:hideMark/>
          </w:tcPr>
          <w:p w14:paraId="33CF5C19" w14:textId="77777777" w:rsidR="0046783D" w:rsidRPr="005216EE" w:rsidRDefault="0046783D" w:rsidP="0046783D">
            <w:pPr>
              <w:rPr>
                <w:rFonts w:ascii="Times New Roman" w:hAnsi="Times New Roman"/>
                <w:szCs w:val="20"/>
              </w:rPr>
            </w:pPr>
          </w:p>
        </w:tc>
        <w:tc>
          <w:tcPr>
            <w:tcW w:w="1775" w:type="dxa"/>
            <w:vMerge/>
            <w:shd w:val="clear" w:color="auto" w:fill="auto"/>
            <w:hideMark/>
          </w:tcPr>
          <w:p w14:paraId="5C4D3431" w14:textId="77777777" w:rsidR="0046783D" w:rsidRPr="005216EE" w:rsidRDefault="0046783D" w:rsidP="0046783D">
            <w:pPr>
              <w:rPr>
                <w:rFonts w:ascii="Times New Roman" w:hAnsi="Times New Roman"/>
                <w:szCs w:val="20"/>
              </w:rPr>
            </w:pPr>
          </w:p>
        </w:tc>
        <w:tc>
          <w:tcPr>
            <w:tcW w:w="1235" w:type="dxa"/>
            <w:shd w:val="clear" w:color="auto" w:fill="auto"/>
            <w:hideMark/>
          </w:tcPr>
          <w:p w14:paraId="18D823F4"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KU1.04.07</w:t>
            </w:r>
          </w:p>
        </w:tc>
        <w:tc>
          <w:tcPr>
            <w:tcW w:w="3146" w:type="dxa"/>
            <w:shd w:val="clear" w:color="auto" w:fill="auto"/>
            <w:hideMark/>
          </w:tcPr>
          <w:p w14:paraId="36E80D8D"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Sentiments analysis</w:t>
            </w:r>
          </w:p>
        </w:tc>
        <w:tc>
          <w:tcPr>
            <w:tcW w:w="2250" w:type="dxa"/>
            <w:vMerge/>
            <w:shd w:val="clear" w:color="auto" w:fill="auto"/>
            <w:hideMark/>
          </w:tcPr>
          <w:p w14:paraId="7F5C9FC1" w14:textId="77777777" w:rsidR="0046783D" w:rsidRPr="00F24A7D" w:rsidRDefault="0046783D" w:rsidP="0046783D">
            <w:pPr>
              <w:rPr>
                <w:rFonts w:cstheme="minorHAnsi"/>
                <w:color w:val="000000"/>
                <w:szCs w:val="20"/>
              </w:rPr>
            </w:pPr>
          </w:p>
        </w:tc>
      </w:tr>
      <w:tr w:rsidR="0046783D" w:rsidRPr="00A024C1" w14:paraId="1E01AFD1" w14:textId="77777777" w:rsidTr="0046783D">
        <w:trPr>
          <w:trHeight w:val="288"/>
        </w:trPr>
        <w:tc>
          <w:tcPr>
            <w:tcW w:w="1309" w:type="dxa"/>
            <w:vMerge w:val="restart"/>
            <w:shd w:val="clear" w:color="auto" w:fill="auto"/>
            <w:hideMark/>
          </w:tcPr>
          <w:p w14:paraId="31F3A525" w14:textId="7E1B02A9" w:rsidR="0046783D" w:rsidRPr="005216EE" w:rsidRDefault="0046783D" w:rsidP="0046783D">
            <w:pPr>
              <w:rPr>
                <w:rFonts w:ascii="Times New Roman" w:hAnsi="Times New Roman"/>
                <w:szCs w:val="20"/>
              </w:rPr>
            </w:pPr>
            <w:r w:rsidRPr="005216EE">
              <w:rPr>
                <w:rFonts w:ascii="Calibri" w:hAnsi="Calibri" w:cs="Calibri"/>
                <w:color w:val="000000"/>
                <w:szCs w:val="20"/>
              </w:rPr>
              <w:t>KAG1-DSDA: Data Science Analytics</w:t>
            </w:r>
          </w:p>
        </w:tc>
        <w:tc>
          <w:tcPr>
            <w:tcW w:w="1775" w:type="dxa"/>
            <w:vMerge w:val="restart"/>
            <w:shd w:val="clear" w:color="auto" w:fill="auto"/>
            <w:hideMark/>
          </w:tcPr>
          <w:p w14:paraId="6D421889"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KA01.05</w:t>
            </w:r>
          </w:p>
          <w:p w14:paraId="1BB42573"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DSDA.05/PA</w:t>
            </w:r>
          </w:p>
          <w:p w14:paraId="2C55E473" w14:textId="690D72FC" w:rsidR="0046783D" w:rsidRPr="005216EE" w:rsidRDefault="0046783D" w:rsidP="0046783D">
            <w:pPr>
              <w:rPr>
                <w:rFonts w:ascii="Times New Roman" w:hAnsi="Times New Roman"/>
                <w:szCs w:val="20"/>
              </w:rPr>
            </w:pPr>
            <w:r w:rsidRPr="005216EE">
              <w:rPr>
                <w:rFonts w:ascii="Calibri" w:hAnsi="Calibri" w:cs="Calibri"/>
                <w:color w:val="000000"/>
                <w:szCs w:val="20"/>
              </w:rPr>
              <w:t>Predictive Analytics</w:t>
            </w:r>
          </w:p>
        </w:tc>
        <w:tc>
          <w:tcPr>
            <w:tcW w:w="1235" w:type="dxa"/>
            <w:shd w:val="clear" w:color="auto" w:fill="auto"/>
            <w:hideMark/>
          </w:tcPr>
          <w:p w14:paraId="7629EB30" w14:textId="44010EF4" w:rsidR="0046783D" w:rsidRPr="005216EE" w:rsidRDefault="0046783D" w:rsidP="0046783D">
            <w:pPr>
              <w:rPr>
                <w:rFonts w:ascii="Times New Roman" w:hAnsi="Times New Roman"/>
                <w:szCs w:val="20"/>
              </w:rPr>
            </w:pPr>
            <w:r w:rsidRPr="005216EE">
              <w:rPr>
                <w:rFonts w:ascii="Calibri" w:hAnsi="Calibri" w:cs="Calibri"/>
                <w:color w:val="000000"/>
                <w:szCs w:val="20"/>
              </w:rPr>
              <w:t>KU1.05.01</w:t>
            </w:r>
          </w:p>
        </w:tc>
        <w:tc>
          <w:tcPr>
            <w:tcW w:w="3146" w:type="dxa"/>
            <w:shd w:val="clear" w:color="auto" w:fill="auto"/>
            <w:hideMark/>
          </w:tcPr>
          <w:p w14:paraId="4130815B" w14:textId="77A78592" w:rsidR="0046783D" w:rsidRPr="005216EE" w:rsidRDefault="0046783D" w:rsidP="0046783D">
            <w:pPr>
              <w:rPr>
                <w:rFonts w:ascii="Times New Roman" w:hAnsi="Times New Roman"/>
                <w:szCs w:val="20"/>
              </w:rPr>
            </w:pPr>
            <w:r w:rsidRPr="005216EE">
              <w:rPr>
                <w:rFonts w:ascii="Calibri" w:hAnsi="Calibri" w:cs="Calibri"/>
                <w:color w:val="000000"/>
                <w:szCs w:val="20"/>
              </w:rPr>
              <w:t>Predictive modeling and analytics</w:t>
            </w:r>
          </w:p>
        </w:tc>
        <w:tc>
          <w:tcPr>
            <w:tcW w:w="2250" w:type="dxa"/>
            <w:vMerge/>
            <w:shd w:val="clear" w:color="auto" w:fill="auto"/>
            <w:hideMark/>
          </w:tcPr>
          <w:p w14:paraId="7CDF4FB4" w14:textId="77777777" w:rsidR="0046783D" w:rsidRPr="00F24A7D" w:rsidRDefault="0046783D" w:rsidP="0046783D">
            <w:pPr>
              <w:rPr>
                <w:rFonts w:cstheme="minorHAnsi"/>
                <w:szCs w:val="20"/>
              </w:rPr>
            </w:pPr>
          </w:p>
        </w:tc>
      </w:tr>
      <w:tr w:rsidR="0046783D" w:rsidRPr="00A024C1" w14:paraId="00598611" w14:textId="77777777" w:rsidTr="0046783D">
        <w:trPr>
          <w:trHeight w:val="288"/>
        </w:trPr>
        <w:tc>
          <w:tcPr>
            <w:tcW w:w="1309" w:type="dxa"/>
            <w:vMerge/>
            <w:shd w:val="clear" w:color="auto" w:fill="auto"/>
            <w:hideMark/>
          </w:tcPr>
          <w:p w14:paraId="4B9A7B32" w14:textId="77777777" w:rsidR="0046783D" w:rsidRPr="005216EE" w:rsidRDefault="0046783D" w:rsidP="0046783D">
            <w:pPr>
              <w:rPr>
                <w:rFonts w:ascii="Times New Roman" w:hAnsi="Times New Roman"/>
                <w:szCs w:val="20"/>
              </w:rPr>
            </w:pPr>
          </w:p>
        </w:tc>
        <w:tc>
          <w:tcPr>
            <w:tcW w:w="1775" w:type="dxa"/>
            <w:vMerge/>
            <w:shd w:val="clear" w:color="auto" w:fill="auto"/>
            <w:hideMark/>
          </w:tcPr>
          <w:p w14:paraId="13C77391" w14:textId="77777777" w:rsidR="0046783D" w:rsidRPr="005216EE" w:rsidRDefault="0046783D" w:rsidP="0046783D">
            <w:pPr>
              <w:rPr>
                <w:rFonts w:ascii="Times New Roman" w:hAnsi="Times New Roman"/>
                <w:szCs w:val="20"/>
              </w:rPr>
            </w:pPr>
          </w:p>
        </w:tc>
        <w:tc>
          <w:tcPr>
            <w:tcW w:w="1235" w:type="dxa"/>
            <w:shd w:val="clear" w:color="auto" w:fill="auto"/>
            <w:hideMark/>
          </w:tcPr>
          <w:p w14:paraId="65A9472B"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KU1.05.02</w:t>
            </w:r>
          </w:p>
        </w:tc>
        <w:tc>
          <w:tcPr>
            <w:tcW w:w="3146" w:type="dxa"/>
            <w:shd w:val="clear" w:color="auto" w:fill="auto"/>
            <w:hideMark/>
          </w:tcPr>
          <w:p w14:paraId="2A1C3BBD"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Inferential and predictive statistics</w:t>
            </w:r>
          </w:p>
        </w:tc>
        <w:tc>
          <w:tcPr>
            <w:tcW w:w="2250" w:type="dxa"/>
            <w:vMerge/>
            <w:shd w:val="clear" w:color="auto" w:fill="auto"/>
            <w:hideMark/>
          </w:tcPr>
          <w:p w14:paraId="182C8E3D" w14:textId="77777777" w:rsidR="0046783D" w:rsidRPr="00F24A7D" w:rsidRDefault="0046783D" w:rsidP="0046783D">
            <w:pPr>
              <w:rPr>
                <w:rFonts w:cstheme="minorHAnsi"/>
                <w:color w:val="000000"/>
                <w:szCs w:val="20"/>
              </w:rPr>
            </w:pPr>
          </w:p>
        </w:tc>
      </w:tr>
      <w:tr w:rsidR="0046783D" w:rsidRPr="00A024C1" w14:paraId="58D0ADF5" w14:textId="77777777" w:rsidTr="0046783D">
        <w:trPr>
          <w:trHeight w:val="288"/>
        </w:trPr>
        <w:tc>
          <w:tcPr>
            <w:tcW w:w="1309" w:type="dxa"/>
            <w:vMerge/>
            <w:shd w:val="clear" w:color="auto" w:fill="auto"/>
            <w:hideMark/>
          </w:tcPr>
          <w:p w14:paraId="0578EDBB" w14:textId="77777777" w:rsidR="0046783D" w:rsidRPr="005216EE" w:rsidRDefault="0046783D" w:rsidP="0046783D">
            <w:pPr>
              <w:rPr>
                <w:rFonts w:ascii="Times New Roman" w:hAnsi="Times New Roman"/>
                <w:szCs w:val="20"/>
              </w:rPr>
            </w:pPr>
          </w:p>
        </w:tc>
        <w:tc>
          <w:tcPr>
            <w:tcW w:w="1775" w:type="dxa"/>
            <w:vMerge/>
            <w:shd w:val="clear" w:color="auto" w:fill="auto"/>
            <w:hideMark/>
          </w:tcPr>
          <w:p w14:paraId="254D0541" w14:textId="77777777" w:rsidR="0046783D" w:rsidRPr="005216EE" w:rsidRDefault="0046783D" w:rsidP="0046783D">
            <w:pPr>
              <w:rPr>
                <w:rFonts w:ascii="Times New Roman" w:hAnsi="Times New Roman"/>
                <w:szCs w:val="20"/>
              </w:rPr>
            </w:pPr>
          </w:p>
        </w:tc>
        <w:tc>
          <w:tcPr>
            <w:tcW w:w="1235" w:type="dxa"/>
            <w:shd w:val="clear" w:color="auto" w:fill="auto"/>
            <w:hideMark/>
          </w:tcPr>
          <w:p w14:paraId="16CF6588"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KU1.05.03</w:t>
            </w:r>
          </w:p>
        </w:tc>
        <w:tc>
          <w:tcPr>
            <w:tcW w:w="3146" w:type="dxa"/>
            <w:shd w:val="clear" w:color="auto" w:fill="auto"/>
            <w:hideMark/>
          </w:tcPr>
          <w:p w14:paraId="2D76E0DC"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 xml:space="preserve">Machine Learning for predictive analytics </w:t>
            </w:r>
          </w:p>
        </w:tc>
        <w:tc>
          <w:tcPr>
            <w:tcW w:w="2250" w:type="dxa"/>
            <w:vMerge/>
            <w:shd w:val="clear" w:color="auto" w:fill="auto"/>
            <w:hideMark/>
          </w:tcPr>
          <w:p w14:paraId="449D1237" w14:textId="77777777" w:rsidR="0046783D" w:rsidRPr="00F24A7D" w:rsidRDefault="0046783D" w:rsidP="0046783D">
            <w:pPr>
              <w:rPr>
                <w:rFonts w:cstheme="minorHAnsi"/>
                <w:color w:val="000000"/>
                <w:szCs w:val="20"/>
              </w:rPr>
            </w:pPr>
          </w:p>
        </w:tc>
      </w:tr>
      <w:tr w:rsidR="0046783D" w:rsidRPr="00A024C1" w14:paraId="6C98049C" w14:textId="77777777" w:rsidTr="0046783D">
        <w:trPr>
          <w:trHeight w:val="288"/>
        </w:trPr>
        <w:tc>
          <w:tcPr>
            <w:tcW w:w="1309" w:type="dxa"/>
            <w:vMerge/>
            <w:shd w:val="clear" w:color="auto" w:fill="auto"/>
            <w:hideMark/>
          </w:tcPr>
          <w:p w14:paraId="58AE7202" w14:textId="77777777" w:rsidR="0046783D" w:rsidRPr="005216EE" w:rsidRDefault="0046783D" w:rsidP="0046783D">
            <w:pPr>
              <w:rPr>
                <w:rFonts w:ascii="Times New Roman" w:hAnsi="Times New Roman"/>
                <w:szCs w:val="20"/>
              </w:rPr>
            </w:pPr>
          </w:p>
        </w:tc>
        <w:tc>
          <w:tcPr>
            <w:tcW w:w="1775" w:type="dxa"/>
            <w:vMerge/>
            <w:shd w:val="clear" w:color="auto" w:fill="auto"/>
            <w:hideMark/>
          </w:tcPr>
          <w:p w14:paraId="18CC32EC" w14:textId="77777777" w:rsidR="0046783D" w:rsidRPr="005216EE" w:rsidRDefault="0046783D" w:rsidP="0046783D">
            <w:pPr>
              <w:rPr>
                <w:rFonts w:ascii="Times New Roman" w:hAnsi="Times New Roman"/>
                <w:szCs w:val="20"/>
              </w:rPr>
            </w:pPr>
          </w:p>
        </w:tc>
        <w:tc>
          <w:tcPr>
            <w:tcW w:w="1235" w:type="dxa"/>
            <w:shd w:val="clear" w:color="auto" w:fill="auto"/>
            <w:hideMark/>
          </w:tcPr>
          <w:p w14:paraId="6CCA5342"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KU1.05.04</w:t>
            </w:r>
          </w:p>
        </w:tc>
        <w:tc>
          <w:tcPr>
            <w:tcW w:w="3146" w:type="dxa"/>
            <w:shd w:val="clear" w:color="auto" w:fill="auto"/>
            <w:hideMark/>
          </w:tcPr>
          <w:p w14:paraId="28E90EC7"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Regression and Multi Analysis</w:t>
            </w:r>
          </w:p>
        </w:tc>
        <w:tc>
          <w:tcPr>
            <w:tcW w:w="2250" w:type="dxa"/>
            <w:vMerge/>
            <w:shd w:val="clear" w:color="auto" w:fill="auto"/>
            <w:hideMark/>
          </w:tcPr>
          <w:p w14:paraId="0FE8AF41" w14:textId="77777777" w:rsidR="0046783D" w:rsidRPr="00F24A7D" w:rsidRDefault="0046783D" w:rsidP="0046783D">
            <w:pPr>
              <w:rPr>
                <w:rFonts w:cstheme="minorHAnsi"/>
                <w:color w:val="000000"/>
                <w:szCs w:val="20"/>
              </w:rPr>
            </w:pPr>
          </w:p>
        </w:tc>
      </w:tr>
      <w:tr w:rsidR="0046783D" w:rsidRPr="00A024C1" w14:paraId="57B6C7A1" w14:textId="77777777" w:rsidTr="0046783D">
        <w:trPr>
          <w:trHeight w:val="288"/>
        </w:trPr>
        <w:tc>
          <w:tcPr>
            <w:tcW w:w="1309" w:type="dxa"/>
            <w:vMerge/>
            <w:shd w:val="clear" w:color="auto" w:fill="auto"/>
            <w:hideMark/>
          </w:tcPr>
          <w:p w14:paraId="1EF5D720" w14:textId="77777777" w:rsidR="0046783D" w:rsidRPr="005216EE" w:rsidRDefault="0046783D" w:rsidP="0046783D">
            <w:pPr>
              <w:rPr>
                <w:rFonts w:ascii="Times New Roman" w:hAnsi="Times New Roman"/>
                <w:szCs w:val="20"/>
              </w:rPr>
            </w:pPr>
          </w:p>
        </w:tc>
        <w:tc>
          <w:tcPr>
            <w:tcW w:w="1775" w:type="dxa"/>
            <w:vMerge/>
            <w:shd w:val="clear" w:color="auto" w:fill="auto"/>
            <w:hideMark/>
          </w:tcPr>
          <w:p w14:paraId="452133F3" w14:textId="77777777" w:rsidR="0046783D" w:rsidRPr="005216EE" w:rsidRDefault="0046783D" w:rsidP="0046783D">
            <w:pPr>
              <w:rPr>
                <w:rFonts w:ascii="Times New Roman" w:hAnsi="Times New Roman"/>
                <w:szCs w:val="20"/>
              </w:rPr>
            </w:pPr>
          </w:p>
        </w:tc>
        <w:tc>
          <w:tcPr>
            <w:tcW w:w="1235" w:type="dxa"/>
            <w:shd w:val="clear" w:color="auto" w:fill="auto"/>
            <w:hideMark/>
          </w:tcPr>
          <w:p w14:paraId="25D2C6D9"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KU1.05.05</w:t>
            </w:r>
          </w:p>
        </w:tc>
        <w:tc>
          <w:tcPr>
            <w:tcW w:w="3146" w:type="dxa"/>
            <w:shd w:val="clear" w:color="auto" w:fill="auto"/>
            <w:hideMark/>
          </w:tcPr>
          <w:p w14:paraId="222336F2"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 xml:space="preserve">Generalised linear models </w:t>
            </w:r>
          </w:p>
        </w:tc>
        <w:tc>
          <w:tcPr>
            <w:tcW w:w="2250" w:type="dxa"/>
            <w:vMerge/>
            <w:shd w:val="clear" w:color="auto" w:fill="auto"/>
            <w:hideMark/>
          </w:tcPr>
          <w:p w14:paraId="3BFF99A9" w14:textId="77777777" w:rsidR="0046783D" w:rsidRPr="00F24A7D" w:rsidRDefault="0046783D" w:rsidP="0046783D">
            <w:pPr>
              <w:rPr>
                <w:rFonts w:cstheme="minorHAnsi"/>
                <w:color w:val="000000"/>
                <w:szCs w:val="20"/>
              </w:rPr>
            </w:pPr>
          </w:p>
        </w:tc>
      </w:tr>
      <w:tr w:rsidR="0046783D" w:rsidRPr="00A024C1" w14:paraId="70DA2D9A" w14:textId="77777777" w:rsidTr="0046783D">
        <w:trPr>
          <w:trHeight w:val="288"/>
        </w:trPr>
        <w:tc>
          <w:tcPr>
            <w:tcW w:w="1309" w:type="dxa"/>
            <w:vMerge/>
            <w:shd w:val="clear" w:color="auto" w:fill="auto"/>
            <w:hideMark/>
          </w:tcPr>
          <w:p w14:paraId="1A154029" w14:textId="77777777" w:rsidR="0046783D" w:rsidRPr="005216EE" w:rsidRDefault="0046783D" w:rsidP="0046783D">
            <w:pPr>
              <w:rPr>
                <w:rFonts w:ascii="Times New Roman" w:hAnsi="Times New Roman"/>
                <w:szCs w:val="20"/>
              </w:rPr>
            </w:pPr>
          </w:p>
        </w:tc>
        <w:tc>
          <w:tcPr>
            <w:tcW w:w="1775" w:type="dxa"/>
            <w:vMerge/>
            <w:shd w:val="clear" w:color="auto" w:fill="auto"/>
            <w:hideMark/>
          </w:tcPr>
          <w:p w14:paraId="276B9840" w14:textId="77777777" w:rsidR="0046783D" w:rsidRPr="005216EE" w:rsidRDefault="0046783D" w:rsidP="0046783D">
            <w:pPr>
              <w:rPr>
                <w:rFonts w:ascii="Times New Roman" w:hAnsi="Times New Roman"/>
                <w:szCs w:val="20"/>
              </w:rPr>
            </w:pPr>
          </w:p>
        </w:tc>
        <w:tc>
          <w:tcPr>
            <w:tcW w:w="1235" w:type="dxa"/>
            <w:shd w:val="clear" w:color="auto" w:fill="auto"/>
            <w:hideMark/>
          </w:tcPr>
          <w:p w14:paraId="65BCA7D0"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KU1.05.06</w:t>
            </w:r>
          </w:p>
        </w:tc>
        <w:tc>
          <w:tcPr>
            <w:tcW w:w="3146" w:type="dxa"/>
            <w:shd w:val="clear" w:color="auto" w:fill="auto"/>
            <w:hideMark/>
          </w:tcPr>
          <w:p w14:paraId="117ECB3B"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Time series analysis and forecasting</w:t>
            </w:r>
          </w:p>
        </w:tc>
        <w:tc>
          <w:tcPr>
            <w:tcW w:w="2250" w:type="dxa"/>
            <w:vMerge/>
            <w:shd w:val="clear" w:color="auto" w:fill="auto"/>
            <w:hideMark/>
          </w:tcPr>
          <w:p w14:paraId="484742CA" w14:textId="77777777" w:rsidR="0046783D" w:rsidRPr="00F24A7D" w:rsidRDefault="0046783D" w:rsidP="0046783D">
            <w:pPr>
              <w:rPr>
                <w:rFonts w:cstheme="minorHAnsi"/>
                <w:color w:val="000000"/>
                <w:szCs w:val="20"/>
              </w:rPr>
            </w:pPr>
          </w:p>
        </w:tc>
      </w:tr>
      <w:tr w:rsidR="0046783D" w:rsidRPr="00A024C1" w14:paraId="3991B0F6" w14:textId="77777777" w:rsidTr="0046783D">
        <w:trPr>
          <w:trHeight w:val="288"/>
        </w:trPr>
        <w:tc>
          <w:tcPr>
            <w:tcW w:w="1309" w:type="dxa"/>
            <w:vMerge/>
            <w:shd w:val="clear" w:color="auto" w:fill="auto"/>
            <w:hideMark/>
          </w:tcPr>
          <w:p w14:paraId="7D144E33" w14:textId="77777777" w:rsidR="0046783D" w:rsidRPr="005216EE" w:rsidRDefault="0046783D" w:rsidP="0046783D">
            <w:pPr>
              <w:rPr>
                <w:rFonts w:ascii="Times New Roman" w:hAnsi="Times New Roman"/>
                <w:szCs w:val="20"/>
              </w:rPr>
            </w:pPr>
          </w:p>
        </w:tc>
        <w:tc>
          <w:tcPr>
            <w:tcW w:w="1775" w:type="dxa"/>
            <w:vMerge/>
            <w:shd w:val="clear" w:color="auto" w:fill="auto"/>
            <w:hideMark/>
          </w:tcPr>
          <w:p w14:paraId="059D5D41" w14:textId="77777777" w:rsidR="0046783D" w:rsidRPr="005216EE" w:rsidRDefault="0046783D" w:rsidP="0046783D">
            <w:pPr>
              <w:rPr>
                <w:rFonts w:ascii="Times New Roman" w:hAnsi="Times New Roman"/>
                <w:szCs w:val="20"/>
              </w:rPr>
            </w:pPr>
          </w:p>
        </w:tc>
        <w:tc>
          <w:tcPr>
            <w:tcW w:w="1235" w:type="dxa"/>
            <w:shd w:val="clear" w:color="auto" w:fill="auto"/>
            <w:hideMark/>
          </w:tcPr>
          <w:p w14:paraId="010F4BA0"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KU1.05.07</w:t>
            </w:r>
          </w:p>
        </w:tc>
        <w:tc>
          <w:tcPr>
            <w:tcW w:w="3146" w:type="dxa"/>
            <w:shd w:val="clear" w:color="auto" w:fill="auto"/>
            <w:hideMark/>
          </w:tcPr>
          <w:p w14:paraId="42D4F7C4"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Deploying and refining predictive models</w:t>
            </w:r>
          </w:p>
        </w:tc>
        <w:tc>
          <w:tcPr>
            <w:tcW w:w="2250" w:type="dxa"/>
            <w:vMerge/>
            <w:shd w:val="clear" w:color="auto" w:fill="auto"/>
            <w:hideMark/>
          </w:tcPr>
          <w:p w14:paraId="7F31EE58" w14:textId="77777777" w:rsidR="0046783D" w:rsidRPr="00F24A7D" w:rsidRDefault="0046783D" w:rsidP="0046783D">
            <w:pPr>
              <w:rPr>
                <w:rFonts w:cstheme="minorHAnsi"/>
                <w:color w:val="000000"/>
                <w:szCs w:val="20"/>
              </w:rPr>
            </w:pPr>
          </w:p>
        </w:tc>
      </w:tr>
      <w:tr w:rsidR="0046783D" w:rsidRPr="00A024C1" w14:paraId="261A0D39" w14:textId="77777777" w:rsidTr="0046783D">
        <w:trPr>
          <w:trHeight w:val="288"/>
        </w:trPr>
        <w:tc>
          <w:tcPr>
            <w:tcW w:w="1309" w:type="dxa"/>
            <w:vMerge w:val="restart"/>
            <w:shd w:val="clear" w:color="auto" w:fill="auto"/>
            <w:hideMark/>
          </w:tcPr>
          <w:p w14:paraId="253EA51C" w14:textId="3046A2E3" w:rsidR="0046783D" w:rsidRPr="005216EE" w:rsidRDefault="0046783D" w:rsidP="0046783D">
            <w:pPr>
              <w:rPr>
                <w:rFonts w:ascii="Times New Roman" w:hAnsi="Times New Roman"/>
                <w:szCs w:val="20"/>
              </w:rPr>
            </w:pPr>
            <w:r w:rsidRPr="005216EE">
              <w:rPr>
                <w:rFonts w:ascii="Calibri" w:hAnsi="Calibri" w:cs="Calibri"/>
                <w:color w:val="000000"/>
                <w:szCs w:val="20"/>
              </w:rPr>
              <w:t>KAG1-DSDA: Data Science Analytics</w:t>
            </w:r>
          </w:p>
        </w:tc>
        <w:tc>
          <w:tcPr>
            <w:tcW w:w="1775" w:type="dxa"/>
            <w:vMerge w:val="restart"/>
            <w:shd w:val="clear" w:color="auto" w:fill="auto"/>
            <w:hideMark/>
          </w:tcPr>
          <w:p w14:paraId="67E656C5"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KA01.06</w:t>
            </w:r>
          </w:p>
          <w:p w14:paraId="0A9BA14E"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DSDA.06/MODSIM</w:t>
            </w:r>
          </w:p>
          <w:p w14:paraId="735E2208" w14:textId="0F87E9BB" w:rsidR="0046783D" w:rsidRPr="005216EE" w:rsidRDefault="0046783D" w:rsidP="0046783D">
            <w:pPr>
              <w:rPr>
                <w:rFonts w:ascii="Times New Roman" w:hAnsi="Times New Roman"/>
                <w:szCs w:val="20"/>
              </w:rPr>
            </w:pPr>
            <w:r w:rsidRPr="005216EE">
              <w:rPr>
                <w:rFonts w:ascii="Calibri" w:hAnsi="Calibri" w:cs="Calibri"/>
                <w:color w:val="000000"/>
                <w:szCs w:val="20"/>
              </w:rPr>
              <w:t>Computational modelling, simulation and optimisation</w:t>
            </w:r>
          </w:p>
        </w:tc>
        <w:tc>
          <w:tcPr>
            <w:tcW w:w="1235" w:type="dxa"/>
            <w:shd w:val="clear" w:color="auto" w:fill="auto"/>
            <w:hideMark/>
          </w:tcPr>
          <w:p w14:paraId="7D4C7581" w14:textId="353EB282" w:rsidR="0046783D" w:rsidRPr="005216EE" w:rsidRDefault="0046783D" w:rsidP="0046783D">
            <w:pPr>
              <w:rPr>
                <w:rFonts w:ascii="Times New Roman" w:hAnsi="Times New Roman"/>
                <w:szCs w:val="20"/>
              </w:rPr>
            </w:pPr>
            <w:r w:rsidRPr="005216EE">
              <w:rPr>
                <w:rFonts w:ascii="Calibri" w:hAnsi="Calibri" w:cs="Calibri"/>
                <w:color w:val="000000"/>
                <w:szCs w:val="20"/>
              </w:rPr>
              <w:t>KU1.06.01</w:t>
            </w:r>
          </w:p>
        </w:tc>
        <w:tc>
          <w:tcPr>
            <w:tcW w:w="3146" w:type="dxa"/>
            <w:shd w:val="clear" w:color="auto" w:fill="auto"/>
            <w:hideMark/>
          </w:tcPr>
          <w:p w14:paraId="7944C594" w14:textId="4152E5D1" w:rsidR="0046783D" w:rsidRPr="005216EE" w:rsidRDefault="0046783D" w:rsidP="0046783D">
            <w:pPr>
              <w:rPr>
                <w:rFonts w:ascii="Times New Roman" w:hAnsi="Times New Roman"/>
                <w:szCs w:val="20"/>
              </w:rPr>
            </w:pPr>
            <w:r w:rsidRPr="005216EE">
              <w:rPr>
                <w:rFonts w:ascii="Calibri" w:hAnsi="Calibri" w:cs="Calibri"/>
                <w:color w:val="000000"/>
                <w:szCs w:val="20"/>
              </w:rPr>
              <w:t>Modelling and simulation theory and techniques (general and domain oriented)</w:t>
            </w:r>
          </w:p>
        </w:tc>
        <w:tc>
          <w:tcPr>
            <w:tcW w:w="2250" w:type="dxa"/>
            <w:vMerge w:val="restart"/>
            <w:shd w:val="clear" w:color="auto" w:fill="auto"/>
            <w:hideMark/>
          </w:tcPr>
          <w:p w14:paraId="52230975" w14:textId="77777777" w:rsidR="0046783D" w:rsidRPr="00F24A7D" w:rsidRDefault="0046783D" w:rsidP="0046783D">
            <w:pPr>
              <w:rPr>
                <w:rFonts w:cstheme="minorHAnsi"/>
                <w:szCs w:val="20"/>
              </w:rPr>
            </w:pPr>
            <w:r w:rsidRPr="00F24A7D">
              <w:rPr>
                <w:rFonts w:cstheme="minorHAnsi"/>
                <w:b/>
                <w:bCs/>
                <w:color w:val="000000"/>
                <w:szCs w:val="20"/>
              </w:rPr>
              <w:t>CCS2012: Computing methodologies</w:t>
            </w:r>
          </w:p>
          <w:p w14:paraId="252EA9F8" w14:textId="77777777" w:rsidR="0046783D" w:rsidRPr="00F24A7D" w:rsidRDefault="0046783D" w:rsidP="0046783D">
            <w:pPr>
              <w:pStyle w:val="ListTablecompact"/>
              <w:rPr>
                <w:rFonts w:cstheme="minorHAnsi"/>
                <w:sz w:val="20"/>
                <w:szCs w:val="20"/>
              </w:rPr>
            </w:pPr>
            <w:r w:rsidRPr="00F24A7D">
              <w:rPr>
                <w:rFonts w:cstheme="minorHAnsi"/>
                <w:sz w:val="20"/>
                <w:szCs w:val="20"/>
              </w:rPr>
              <w:t>Modeling and simulation</w:t>
            </w:r>
          </w:p>
          <w:p w14:paraId="0A3B481E" w14:textId="77777777" w:rsidR="0046783D" w:rsidRPr="00F24A7D" w:rsidRDefault="0046783D" w:rsidP="0046783D">
            <w:pPr>
              <w:pStyle w:val="ListTable21"/>
            </w:pPr>
            <w:r w:rsidRPr="00F24A7D">
              <w:t>Model development and analysis</w:t>
            </w:r>
          </w:p>
          <w:p w14:paraId="1F4A6325" w14:textId="77777777" w:rsidR="0046783D" w:rsidRPr="00F24A7D" w:rsidRDefault="0046783D" w:rsidP="0046783D">
            <w:pPr>
              <w:pStyle w:val="ListTable21"/>
            </w:pPr>
            <w:r w:rsidRPr="00F24A7D">
              <w:t>Simulation theory</w:t>
            </w:r>
          </w:p>
          <w:p w14:paraId="03CA376B" w14:textId="77777777" w:rsidR="0046783D" w:rsidRPr="00F24A7D" w:rsidRDefault="0046783D" w:rsidP="0046783D">
            <w:pPr>
              <w:pStyle w:val="ListTable21"/>
            </w:pPr>
            <w:r w:rsidRPr="00F24A7D">
              <w:t>Simulation types and techniques</w:t>
            </w:r>
          </w:p>
          <w:p w14:paraId="5E5CB85F" w14:textId="7FBCC774" w:rsidR="0046783D" w:rsidRPr="00F24A7D" w:rsidRDefault="0046783D" w:rsidP="0046783D">
            <w:pPr>
              <w:pStyle w:val="ListTable21"/>
            </w:pPr>
            <w:r w:rsidRPr="00F24A7D">
              <w:t>Simulation support systems</w:t>
            </w:r>
          </w:p>
        </w:tc>
      </w:tr>
      <w:tr w:rsidR="0046783D" w:rsidRPr="00A024C1" w14:paraId="58A664EF" w14:textId="77777777" w:rsidTr="0046783D">
        <w:trPr>
          <w:trHeight w:val="288"/>
        </w:trPr>
        <w:tc>
          <w:tcPr>
            <w:tcW w:w="1309" w:type="dxa"/>
            <w:vMerge/>
            <w:shd w:val="clear" w:color="auto" w:fill="auto"/>
            <w:hideMark/>
          </w:tcPr>
          <w:p w14:paraId="52B7D839" w14:textId="77777777" w:rsidR="0046783D" w:rsidRPr="005216EE" w:rsidRDefault="0046783D" w:rsidP="0046783D">
            <w:pPr>
              <w:rPr>
                <w:rFonts w:ascii="Calibri" w:hAnsi="Calibri" w:cs="Calibri"/>
                <w:b/>
                <w:bCs/>
                <w:color w:val="000000"/>
                <w:szCs w:val="20"/>
              </w:rPr>
            </w:pPr>
          </w:p>
        </w:tc>
        <w:tc>
          <w:tcPr>
            <w:tcW w:w="1775" w:type="dxa"/>
            <w:vMerge/>
            <w:shd w:val="clear" w:color="auto" w:fill="auto"/>
            <w:hideMark/>
          </w:tcPr>
          <w:p w14:paraId="0EBCE7C6" w14:textId="77777777" w:rsidR="0046783D" w:rsidRPr="005216EE" w:rsidRDefault="0046783D" w:rsidP="0046783D">
            <w:pPr>
              <w:rPr>
                <w:rFonts w:ascii="Times New Roman" w:hAnsi="Times New Roman"/>
                <w:szCs w:val="20"/>
              </w:rPr>
            </w:pPr>
          </w:p>
        </w:tc>
        <w:tc>
          <w:tcPr>
            <w:tcW w:w="1235" w:type="dxa"/>
            <w:shd w:val="clear" w:color="auto" w:fill="auto"/>
            <w:hideMark/>
          </w:tcPr>
          <w:p w14:paraId="0014416B"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KU1.06.02</w:t>
            </w:r>
          </w:p>
        </w:tc>
        <w:tc>
          <w:tcPr>
            <w:tcW w:w="3146" w:type="dxa"/>
            <w:shd w:val="clear" w:color="auto" w:fill="auto"/>
            <w:hideMark/>
          </w:tcPr>
          <w:p w14:paraId="241E58F9"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Operations research and optimisation</w:t>
            </w:r>
          </w:p>
        </w:tc>
        <w:tc>
          <w:tcPr>
            <w:tcW w:w="2250" w:type="dxa"/>
            <w:vMerge/>
            <w:shd w:val="clear" w:color="auto" w:fill="auto"/>
            <w:hideMark/>
          </w:tcPr>
          <w:p w14:paraId="3B481DA7" w14:textId="3ACC7EA3" w:rsidR="0046783D" w:rsidRPr="00F24A7D" w:rsidRDefault="0046783D" w:rsidP="0046783D">
            <w:pPr>
              <w:rPr>
                <w:rFonts w:cstheme="minorHAnsi"/>
                <w:color w:val="000000"/>
                <w:szCs w:val="20"/>
              </w:rPr>
            </w:pPr>
          </w:p>
        </w:tc>
      </w:tr>
      <w:tr w:rsidR="0046783D" w:rsidRPr="00A024C1" w14:paraId="2A638FE9" w14:textId="77777777" w:rsidTr="0046783D">
        <w:trPr>
          <w:trHeight w:val="576"/>
        </w:trPr>
        <w:tc>
          <w:tcPr>
            <w:tcW w:w="1309" w:type="dxa"/>
            <w:vMerge/>
            <w:shd w:val="clear" w:color="auto" w:fill="auto"/>
            <w:hideMark/>
          </w:tcPr>
          <w:p w14:paraId="027B19CB" w14:textId="77777777" w:rsidR="0046783D" w:rsidRPr="005216EE" w:rsidRDefault="0046783D" w:rsidP="0046783D">
            <w:pPr>
              <w:rPr>
                <w:rFonts w:ascii="Calibri" w:hAnsi="Calibri" w:cs="Calibri"/>
                <w:color w:val="000000"/>
                <w:szCs w:val="20"/>
              </w:rPr>
            </w:pPr>
          </w:p>
        </w:tc>
        <w:tc>
          <w:tcPr>
            <w:tcW w:w="1775" w:type="dxa"/>
            <w:vMerge/>
            <w:shd w:val="clear" w:color="auto" w:fill="auto"/>
            <w:hideMark/>
          </w:tcPr>
          <w:p w14:paraId="01908554" w14:textId="77777777" w:rsidR="0046783D" w:rsidRPr="005216EE" w:rsidRDefault="0046783D" w:rsidP="0046783D">
            <w:pPr>
              <w:rPr>
                <w:rFonts w:ascii="Times New Roman" w:hAnsi="Times New Roman"/>
                <w:szCs w:val="20"/>
              </w:rPr>
            </w:pPr>
          </w:p>
        </w:tc>
        <w:tc>
          <w:tcPr>
            <w:tcW w:w="1235" w:type="dxa"/>
            <w:shd w:val="clear" w:color="auto" w:fill="auto"/>
            <w:hideMark/>
          </w:tcPr>
          <w:p w14:paraId="2057A15D"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KU1.06.03</w:t>
            </w:r>
          </w:p>
        </w:tc>
        <w:tc>
          <w:tcPr>
            <w:tcW w:w="3146" w:type="dxa"/>
            <w:shd w:val="clear" w:color="auto" w:fill="auto"/>
            <w:hideMark/>
          </w:tcPr>
          <w:p w14:paraId="5CD628F4"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Large scale modelling and simulation systems</w:t>
            </w:r>
          </w:p>
        </w:tc>
        <w:tc>
          <w:tcPr>
            <w:tcW w:w="2250" w:type="dxa"/>
            <w:vMerge/>
            <w:shd w:val="clear" w:color="auto" w:fill="auto"/>
            <w:hideMark/>
          </w:tcPr>
          <w:p w14:paraId="1EEDF884" w14:textId="68DFC86B" w:rsidR="0046783D" w:rsidRPr="00F24A7D" w:rsidRDefault="0046783D" w:rsidP="0046783D">
            <w:pPr>
              <w:rPr>
                <w:rFonts w:cstheme="minorHAnsi"/>
                <w:color w:val="000000"/>
                <w:szCs w:val="20"/>
              </w:rPr>
            </w:pPr>
          </w:p>
        </w:tc>
      </w:tr>
      <w:tr w:rsidR="0046783D" w:rsidRPr="00A024C1" w14:paraId="353F1C1B" w14:textId="77777777" w:rsidTr="0046783D">
        <w:trPr>
          <w:trHeight w:val="288"/>
        </w:trPr>
        <w:tc>
          <w:tcPr>
            <w:tcW w:w="1309" w:type="dxa"/>
            <w:vMerge/>
            <w:shd w:val="clear" w:color="auto" w:fill="auto"/>
            <w:hideMark/>
          </w:tcPr>
          <w:p w14:paraId="48949AB6" w14:textId="77777777" w:rsidR="0046783D" w:rsidRPr="005216EE" w:rsidRDefault="0046783D" w:rsidP="0046783D">
            <w:pPr>
              <w:rPr>
                <w:rFonts w:ascii="Calibri" w:hAnsi="Calibri" w:cs="Calibri"/>
                <w:color w:val="000000"/>
                <w:szCs w:val="20"/>
              </w:rPr>
            </w:pPr>
          </w:p>
        </w:tc>
        <w:tc>
          <w:tcPr>
            <w:tcW w:w="1775" w:type="dxa"/>
            <w:vMerge/>
            <w:shd w:val="clear" w:color="auto" w:fill="auto"/>
            <w:hideMark/>
          </w:tcPr>
          <w:p w14:paraId="0929632A" w14:textId="77777777" w:rsidR="0046783D" w:rsidRPr="005216EE" w:rsidRDefault="0046783D" w:rsidP="0046783D">
            <w:pPr>
              <w:rPr>
                <w:rFonts w:ascii="Times New Roman" w:hAnsi="Times New Roman"/>
                <w:szCs w:val="20"/>
              </w:rPr>
            </w:pPr>
          </w:p>
        </w:tc>
        <w:tc>
          <w:tcPr>
            <w:tcW w:w="1235" w:type="dxa"/>
            <w:shd w:val="clear" w:color="auto" w:fill="auto"/>
            <w:hideMark/>
          </w:tcPr>
          <w:p w14:paraId="13CDF13E"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KU1.06.04</w:t>
            </w:r>
          </w:p>
        </w:tc>
        <w:tc>
          <w:tcPr>
            <w:tcW w:w="3146" w:type="dxa"/>
            <w:shd w:val="clear" w:color="auto" w:fill="auto"/>
            <w:hideMark/>
          </w:tcPr>
          <w:p w14:paraId="5EAC86BA"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Network oprtimisation</w:t>
            </w:r>
          </w:p>
        </w:tc>
        <w:tc>
          <w:tcPr>
            <w:tcW w:w="2250" w:type="dxa"/>
            <w:vMerge/>
            <w:shd w:val="clear" w:color="auto" w:fill="auto"/>
            <w:hideMark/>
          </w:tcPr>
          <w:p w14:paraId="1BB9780C" w14:textId="6E2FADDF" w:rsidR="0046783D" w:rsidRPr="00F24A7D" w:rsidRDefault="0046783D" w:rsidP="0046783D">
            <w:pPr>
              <w:rPr>
                <w:rFonts w:cstheme="minorHAnsi"/>
                <w:color w:val="000000"/>
                <w:szCs w:val="20"/>
              </w:rPr>
            </w:pPr>
          </w:p>
        </w:tc>
      </w:tr>
      <w:tr w:rsidR="0046783D" w:rsidRPr="00A024C1" w14:paraId="3530E687" w14:textId="77777777" w:rsidTr="0046783D">
        <w:trPr>
          <w:trHeight w:val="288"/>
        </w:trPr>
        <w:tc>
          <w:tcPr>
            <w:tcW w:w="1309" w:type="dxa"/>
            <w:vMerge/>
            <w:shd w:val="clear" w:color="auto" w:fill="auto"/>
            <w:hideMark/>
          </w:tcPr>
          <w:p w14:paraId="5126170B" w14:textId="77777777" w:rsidR="0046783D" w:rsidRPr="005216EE" w:rsidRDefault="0046783D" w:rsidP="0046783D">
            <w:pPr>
              <w:rPr>
                <w:rFonts w:ascii="Calibri" w:hAnsi="Calibri" w:cs="Calibri"/>
                <w:color w:val="000000"/>
                <w:szCs w:val="20"/>
              </w:rPr>
            </w:pPr>
          </w:p>
        </w:tc>
        <w:tc>
          <w:tcPr>
            <w:tcW w:w="1775" w:type="dxa"/>
            <w:vMerge/>
            <w:shd w:val="clear" w:color="auto" w:fill="auto"/>
            <w:hideMark/>
          </w:tcPr>
          <w:p w14:paraId="6AFDD270" w14:textId="77777777" w:rsidR="0046783D" w:rsidRPr="005216EE" w:rsidRDefault="0046783D" w:rsidP="0046783D">
            <w:pPr>
              <w:rPr>
                <w:rFonts w:ascii="Times New Roman" w:hAnsi="Times New Roman"/>
                <w:szCs w:val="20"/>
              </w:rPr>
            </w:pPr>
          </w:p>
        </w:tc>
        <w:tc>
          <w:tcPr>
            <w:tcW w:w="1235" w:type="dxa"/>
            <w:shd w:val="clear" w:color="auto" w:fill="auto"/>
            <w:hideMark/>
          </w:tcPr>
          <w:p w14:paraId="267F13CA"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KU1.06.05</w:t>
            </w:r>
          </w:p>
        </w:tc>
        <w:tc>
          <w:tcPr>
            <w:tcW w:w="3146" w:type="dxa"/>
            <w:shd w:val="clear" w:color="auto" w:fill="auto"/>
            <w:hideMark/>
          </w:tcPr>
          <w:p w14:paraId="74270505"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 xml:space="preserve">Risk simulation and queueing </w:t>
            </w:r>
          </w:p>
        </w:tc>
        <w:tc>
          <w:tcPr>
            <w:tcW w:w="2250" w:type="dxa"/>
            <w:vMerge/>
            <w:shd w:val="clear" w:color="auto" w:fill="auto"/>
            <w:hideMark/>
          </w:tcPr>
          <w:p w14:paraId="17F88C73" w14:textId="435BFB72" w:rsidR="0046783D" w:rsidRPr="00F24A7D" w:rsidRDefault="0046783D" w:rsidP="0046783D">
            <w:pPr>
              <w:rPr>
                <w:rFonts w:cstheme="minorHAnsi"/>
                <w:color w:val="000000"/>
                <w:szCs w:val="20"/>
              </w:rPr>
            </w:pPr>
          </w:p>
        </w:tc>
      </w:tr>
      <w:tr w:rsidR="0046783D" w:rsidRPr="00A024C1" w14:paraId="39E92EB7" w14:textId="77777777" w:rsidTr="0046783D">
        <w:trPr>
          <w:trHeight w:val="288"/>
        </w:trPr>
        <w:tc>
          <w:tcPr>
            <w:tcW w:w="1309" w:type="dxa"/>
            <w:vMerge/>
            <w:shd w:val="clear" w:color="auto" w:fill="auto"/>
            <w:hideMark/>
          </w:tcPr>
          <w:p w14:paraId="30089F36" w14:textId="77777777" w:rsidR="0046783D" w:rsidRPr="005216EE" w:rsidRDefault="0046783D" w:rsidP="0046783D">
            <w:pPr>
              <w:rPr>
                <w:rFonts w:ascii="Calibri" w:hAnsi="Calibri" w:cs="Calibri"/>
                <w:color w:val="000000"/>
                <w:szCs w:val="20"/>
              </w:rPr>
            </w:pPr>
          </w:p>
        </w:tc>
        <w:tc>
          <w:tcPr>
            <w:tcW w:w="1775" w:type="dxa"/>
            <w:vMerge/>
            <w:shd w:val="clear" w:color="auto" w:fill="auto"/>
            <w:hideMark/>
          </w:tcPr>
          <w:p w14:paraId="3C43A014" w14:textId="77777777" w:rsidR="0046783D" w:rsidRPr="005216EE" w:rsidRDefault="0046783D" w:rsidP="0046783D">
            <w:pPr>
              <w:rPr>
                <w:rFonts w:ascii="Times New Roman" w:hAnsi="Times New Roman"/>
                <w:szCs w:val="20"/>
              </w:rPr>
            </w:pPr>
          </w:p>
        </w:tc>
        <w:tc>
          <w:tcPr>
            <w:tcW w:w="1235" w:type="dxa"/>
            <w:tcBorders>
              <w:bottom w:val="nil"/>
            </w:tcBorders>
            <w:shd w:val="clear" w:color="auto" w:fill="auto"/>
            <w:hideMark/>
          </w:tcPr>
          <w:p w14:paraId="0960FE21" w14:textId="77777777" w:rsidR="0046783D" w:rsidRPr="005216EE" w:rsidRDefault="0046783D" w:rsidP="0046783D">
            <w:pPr>
              <w:rPr>
                <w:rFonts w:ascii="Times New Roman" w:hAnsi="Times New Roman"/>
                <w:szCs w:val="20"/>
              </w:rPr>
            </w:pPr>
          </w:p>
        </w:tc>
        <w:tc>
          <w:tcPr>
            <w:tcW w:w="3146" w:type="dxa"/>
            <w:tcBorders>
              <w:bottom w:val="nil"/>
            </w:tcBorders>
            <w:shd w:val="clear" w:color="auto" w:fill="auto"/>
            <w:hideMark/>
          </w:tcPr>
          <w:p w14:paraId="6901E9D0" w14:textId="77777777" w:rsidR="0046783D" w:rsidRPr="005216EE" w:rsidRDefault="0046783D" w:rsidP="0046783D">
            <w:pPr>
              <w:rPr>
                <w:rFonts w:ascii="Times New Roman" w:hAnsi="Times New Roman"/>
                <w:szCs w:val="20"/>
              </w:rPr>
            </w:pPr>
          </w:p>
        </w:tc>
        <w:tc>
          <w:tcPr>
            <w:tcW w:w="2250" w:type="dxa"/>
            <w:vMerge/>
            <w:tcBorders>
              <w:bottom w:val="nil"/>
            </w:tcBorders>
            <w:shd w:val="clear" w:color="auto" w:fill="auto"/>
            <w:hideMark/>
          </w:tcPr>
          <w:p w14:paraId="0973C8C0" w14:textId="33B6AC21" w:rsidR="0046783D" w:rsidRPr="00F24A7D" w:rsidRDefault="0046783D" w:rsidP="0046783D">
            <w:pPr>
              <w:rPr>
                <w:rFonts w:cstheme="minorHAnsi"/>
                <w:color w:val="000000"/>
                <w:szCs w:val="20"/>
              </w:rPr>
            </w:pPr>
          </w:p>
        </w:tc>
      </w:tr>
      <w:tr w:rsidR="0046783D" w:rsidRPr="00A024C1" w14:paraId="422D2D83" w14:textId="77777777" w:rsidTr="0046783D">
        <w:trPr>
          <w:trHeight w:val="288"/>
        </w:trPr>
        <w:tc>
          <w:tcPr>
            <w:tcW w:w="1309" w:type="dxa"/>
            <w:vMerge/>
            <w:shd w:val="clear" w:color="auto" w:fill="auto"/>
            <w:hideMark/>
          </w:tcPr>
          <w:p w14:paraId="41B1E877" w14:textId="77777777" w:rsidR="0046783D" w:rsidRPr="005216EE" w:rsidRDefault="0046783D" w:rsidP="0046783D">
            <w:pPr>
              <w:rPr>
                <w:rFonts w:ascii="Calibri" w:hAnsi="Calibri" w:cs="Calibri"/>
                <w:color w:val="000000"/>
                <w:szCs w:val="20"/>
              </w:rPr>
            </w:pPr>
          </w:p>
        </w:tc>
        <w:tc>
          <w:tcPr>
            <w:tcW w:w="1775" w:type="dxa"/>
            <w:vMerge/>
            <w:shd w:val="clear" w:color="auto" w:fill="auto"/>
            <w:hideMark/>
          </w:tcPr>
          <w:p w14:paraId="115E3379" w14:textId="77777777" w:rsidR="0046783D" w:rsidRPr="005216EE" w:rsidRDefault="0046783D" w:rsidP="0046783D">
            <w:pPr>
              <w:rPr>
                <w:rFonts w:ascii="Times New Roman" w:hAnsi="Times New Roman"/>
                <w:szCs w:val="20"/>
              </w:rPr>
            </w:pPr>
          </w:p>
        </w:tc>
        <w:tc>
          <w:tcPr>
            <w:tcW w:w="1235" w:type="dxa"/>
            <w:tcBorders>
              <w:top w:val="nil"/>
            </w:tcBorders>
            <w:shd w:val="clear" w:color="auto" w:fill="auto"/>
            <w:hideMark/>
          </w:tcPr>
          <w:p w14:paraId="65E95ADB" w14:textId="77777777" w:rsidR="0046783D" w:rsidRPr="005216EE" w:rsidRDefault="0046783D" w:rsidP="0046783D">
            <w:pPr>
              <w:rPr>
                <w:rFonts w:ascii="Times New Roman" w:hAnsi="Times New Roman"/>
                <w:szCs w:val="20"/>
              </w:rPr>
            </w:pPr>
          </w:p>
        </w:tc>
        <w:tc>
          <w:tcPr>
            <w:tcW w:w="3146" w:type="dxa"/>
            <w:tcBorders>
              <w:top w:val="nil"/>
            </w:tcBorders>
            <w:shd w:val="clear" w:color="auto" w:fill="auto"/>
            <w:hideMark/>
          </w:tcPr>
          <w:p w14:paraId="444F82B6" w14:textId="77777777" w:rsidR="0046783D" w:rsidRPr="005216EE" w:rsidRDefault="0046783D" w:rsidP="0046783D">
            <w:pPr>
              <w:rPr>
                <w:rFonts w:ascii="Times New Roman" w:hAnsi="Times New Roman"/>
                <w:szCs w:val="20"/>
              </w:rPr>
            </w:pPr>
          </w:p>
        </w:tc>
        <w:tc>
          <w:tcPr>
            <w:tcW w:w="2250" w:type="dxa"/>
            <w:tcBorders>
              <w:top w:val="nil"/>
            </w:tcBorders>
            <w:shd w:val="clear" w:color="auto" w:fill="auto"/>
            <w:hideMark/>
          </w:tcPr>
          <w:p w14:paraId="39566353" w14:textId="77777777" w:rsidR="0046783D" w:rsidRPr="00F24A7D" w:rsidRDefault="0046783D" w:rsidP="0046783D">
            <w:pPr>
              <w:rPr>
                <w:rFonts w:cstheme="minorHAnsi"/>
                <w:szCs w:val="20"/>
              </w:rPr>
            </w:pPr>
          </w:p>
        </w:tc>
      </w:tr>
      <w:tr w:rsidR="0046783D" w:rsidRPr="00A024C1" w14:paraId="574E709A" w14:textId="77777777" w:rsidTr="0046783D">
        <w:trPr>
          <w:trHeight w:val="288"/>
        </w:trPr>
        <w:tc>
          <w:tcPr>
            <w:tcW w:w="1309" w:type="dxa"/>
            <w:vMerge w:val="restart"/>
            <w:shd w:val="clear" w:color="auto" w:fill="auto"/>
            <w:hideMark/>
          </w:tcPr>
          <w:p w14:paraId="5A37C392" w14:textId="282551B6" w:rsidR="0046783D" w:rsidRPr="005216EE" w:rsidRDefault="0046783D" w:rsidP="0046783D">
            <w:pPr>
              <w:rPr>
                <w:rFonts w:ascii="Times New Roman" w:hAnsi="Times New Roman"/>
                <w:szCs w:val="20"/>
              </w:rPr>
            </w:pPr>
            <w:r w:rsidRPr="005216EE">
              <w:rPr>
                <w:rFonts w:ascii="Calibri" w:hAnsi="Calibri" w:cs="Calibri"/>
                <w:color w:val="000000"/>
                <w:szCs w:val="20"/>
              </w:rPr>
              <w:t xml:space="preserve">KAG2-DSENG: Data Science Engineering </w:t>
            </w:r>
          </w:p>
        </w:tc>
        <w:tc>
          <w:tcPr>
            <w:tcW w:w="1775" w:type="dxa"/>
            <w:vMerge w:val="restart"/>
            <w:shd w:val="clear" w:color="auto" w:fill="auto"/>
            <w:hideMark/>
          </w:tcPr>
          <w:p w14:paraId="2BF42248"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KA02.01</w:t>
            </w:r>
          </w:p>
          <w:p w14:paraId="4FD3E69E"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DSENG.01/BDI</w:t>
            </w:r>
          </w:p>
          <w:p w14:paraId="0FD1D421" w14:textId="0F4319A9" w:rsidR="0046783D" w:rsidRPr="005216EE" w:rsidRDefault="0046783D" w:rsidP="0046783D">
            <w:pPr>
              <w:rPr>
                <w:rFonts w:ascii="Times New Roman" w:hAnsi="Times New Roman"/>
                <w:szCs w:val="20"/>
              </w:rPr>
            </w:pPr>
            <w:r w:rsidRPr="005216EE">
              <w:rPr>
                <w:rFonts w:ascii="Calibri" w:hAnsi="Calibri" w:cs="Calibri"/>
                <w:color w:val="000000"/>
                <w:szCs w:val="20"/>
              </w:rPr>
              <w:t>Big Data Infrastructure and Technologies</w:t>
            </w:r>
          </w:p>
        </w:tc>
        <w:tc>
          <w:tcPr>
            <w:tcW w:w="1235" w:type="dxa"/>
            <w:shd w:val="clear" w:color="auto" w:fill="auto"/>
            <w:hideMark/>
          </w:tcPr>
          <w:p w14:paraId="7FC3B47A" w14:textId="6A669F78" w:rsidR="0046783D" w:rsidRPr="005216EE" w:rsidRDefault="0046783D" w:rsidP="0046783D">
            <w:pPr>
              <w:rPr>
                <w:rFonts w:ascii="Times New Roman" w:hAnsi="Times New Roman"/>
                <w:szCs w:val="20"/>
              </w:rPr>
            </w:pPr>
            <w:r w:rsidRPr="005216EE">
              <w:rPr>
                <w:rFonts w:ascii="Calibri" w:hAnsi="Calibri" w:cs="Calibri"/>
                <w:color w:val="000000"/>
                <w:szCs w:val="20"/>
              </w:rPr>
              <w:t>KU2.01.01</w:t>
            </w:r>
          </w:p>
        </w:tc>
        <w:tc>
          <w:tcPr>
            <w:tcW w:w="3146" w:type="dxa"/>
            <w:shd w:val="clear" w:color="auto" w:fill="auto"/>
            <w:hideMark/>
          </w:tcPr>
          <w:p w14:paraId="11EF98E5" w14:textId="7E00AA0A" w:rsidR="0046783D" w:rsidRPr="005216EE" w:rsidRDefault="0046783D" w:rsidP="0046783D">
            <w:pPr>
              <w:rPr>
                <w:rFonts w:ascii="Times New Roman" w:hAnsi="Times New Roman"/>
                <w:szCs w:val="20"/>
              </w:rPr>
            </w:pPr>
            <w:r w:rsidRPr="005216EE">
              <w:rPr>
                <w:rFonts w:ascii="Calibri" w:hAnsi="Calibri" w:cs="Calibri"/>
                <w:color w:val="000000"/>
                <w:szCs w:val="20"/>
              </w:rPr>
              <w:t>Computer systems organisation for Big Data applications, CAP, BASE and ACID theorems</w:t>
            </w:r>
          </w:p>
        </w:tc>
        <w:tc>
          <w:tcPr>
            <w:tcW w:w="2250" w:type="dxa"/>
            <w:vMerge w:val="restart"/>
            <w:shd w:val="clear" w:color="auto" w:fill="auto"/>
            <w:hideMark/>
          </w:tcPr>
          <w:p w14:paraId="4C24312B" w14:textId="77777777" w:rsidR="0046783D" w:rsidRPr="00F24A7D" w:rsidRDefault="0046783D" w:rsidP="0046783D">
            <w:pPr>
              <w:rPr>
                <w:rFonts w:cstheme="minorHAnsi"/>
                <w:szCs w:val="20"/>
              </w:rPr>
            </w:pPr>
            <w:r w:rsidRPr="00F24A7D">
              <w:rPr>
                <w:rFonts w:cstheme="minorHAnsi"/>
                <w:b/>
                <w:bCs/>
                <w:color w:val="000000"/>
                <w:szCs w:val="20"/>
              </w:rPr>
              <w:t>CCS2012: Computer systems organization</w:t>
            </w:r>
          </w:p>
          <w:p w14:paraId="237F2473" w14:textId="77777777" w:rsidR="0046783D" w:rsidRPr="00F24A7D" w:rsidRDefault="0046783D" w:rsidP="0046783D">
            <w:pPr>
              <w:pStyle w:val="ListTablecompact"/>
              <w:rPr>
                <w:rFonts w:cstheme="minorHAnsi"/>
                <w:sz w:val="20"/>
                <w:szCs w:val="20"/>
              </w:rPr>
            </w:pPr>
            <w:r w:rsidRPr="00F24A7D">
              <w:rPr>
                <w:rFonts w:cstheme="minorHAnsi"/>
                <w:sz w:val="20"/>
                <w:szCs w:val="20"/>
              </w:rPr>
              <w:t>Architectures</w:t>
            </w:r>
          </w:p>
          <w:p w14:paraId="5FA623D8" w14:textId="77777777" w:rsidR="0046783D" w:rsidRPr="00F24A7D" w:rsidRDefault="0046783D" w:rsidP="0046783D">
            <w:pPr>
              <w:pStyle w:val="ListTable21"/>
            </w:pPr>
            <w:r w:rsidRPr="00F24A7D">
              <w:t>Parallel architectures</w:t>
            </w:r>
          </w:p>
          <w:p w14:paraId="03BA0E08" w14:textId="77777777" w:rsidR="0046783D" w:rsidRPr="00F24A7D" w:rsidRDefault="0046783D" w:rsidP="0046783D">
            <w:pPr>
              <w:pStyle w:val="ListTable21"/>
            </w:pPr>
            <w:r w:rsidRPr="00F24A7D">
              <w:t>Distributed architectures</w:t>
            </w:r>
          </w:p>
          <w:p w14:paraId="13B9065A" w14:textId="77777777" w:rsidR="0046783D" w:rsidRPr="00F24A7D" w:rsidRDefault="0046783D" w:rsidP="0046783D">
            <w:pPr>
              <w:pStyle w:val="ListTablecompact"/>
              <w:rPr>
                <w:rFonts w:cstheme="minorHAnsi"/>
                <w:sz w:val="20"/>
                <w:szCs w:val="20"/>
              </w:rPr>
            </w:pPr>
            <w:r w:rsidRPr="00F24A7D">
              <w:rPr>
                <w:rFonts w:cstheme="minorHAnsi"/>
                <w:sz w:val="20"/>
                <w:szCs w:val="20"/>
              </w:rPr>
              <w:t>Networks *)</w:t>
            </w:r>
          </w:p>
          <w:p w14:paraId="3C355C13" w14:textId="77777777" w:rsidR="0046783D" w:rsidRPr="00F24A7D" w:rsidRDefault="0046783D" w:rsidP="0046783D">
            <w:pPr>
              <w:pStyle w:val="ListTable21"/>
            </w:pPr>
            <w:r w:rsidRPr="00F24A7D">
              <w:t>Network Architectures</w:t>
            </w:r>
          </w:p>
          <w:p w14:paraId="661A1346" w14:textId="77777777" w:rsidR="0046783D" w:rsidRPr="00F24A7D" w:rsidRDefault="0046783D" w:rsidP="0046783D">
            <w:pPr>
              <w:pStyle w:val="ListTable21"/>
            </w:pPr>
            <w:r w:rsidRPr="00F24A7D">
              <w:t>Network Services</w:t>
            </w:r>
          </w:p>
          <w:p w14:paraId="2FC94450" w14:textId="1162647C" w:rsidR="0046783D" w:rsidRPr="00F24A7D" w:rsidRDefault="0046783D" w:rsidP="0046783D">
            <w:pPr>
              <w:pStyle w:val="ListTable21"/>
            </w:pPr>
            <w:r w:rsidRPr="00F24A7D">
              <w:t>Cloud Computing</w:t>
            </w:r>
          </w:p>
        </w:tc>
      </w:tr>
      <w:tr w:rsidR="0046783D" w:rsidRPr="00A024C1" w14:paraId="00211D01" w14:textId="77777777" w:rsidTr="0046783D">
        <w:trPr>
          <w:trHeight w:val="576"/>
        </w:trPr>
        <w:tc>
          <w:tcPr>
            <w:tcW w:w="1309" w:type="dxa"/>
            <w:vMerge/>
            <w:shd w:val="clear" w:color="auto" w:fill="auto"/>
            <w:hideMark/>
          </w:tcPr>
          <w:p w14:paraId="51EA74E8" w14:textId="77777777" w:rsidR="0046783D" w:rsidRPr="005216EE" w:rsidRDefault="0046783D" w:rsidP="0046783D">
            <w:pPr>
              <w:rPr>
                <w:rFonts w:ascii="Calibri" w:hAnsi="Calibri" w:cs="Calibri"/>
                <w:b/>
                <w:bCs/>
                <w:color w:val="000000"/>
                <w:szCs w:val="20"/>
              </w:rPr>
            </w:pPr>
          </w:p>
        </w:tc>
        <w:tc>
          <w:tcPr>
            <w:tcW w:w="1775" w:type="dxa"/>
            <w:vMerge/>
            <w:shd w:val="clear" w:color="auto" w:fill="auto"/>
            <w:hideMark/>
          </w:tcPr>
          <w:p w14:paraId="6547AA6D" w14:textId="77777777" w:rsidR="0046783D" w:rsidRPr="005216EE" w:rsidRDefault="0046783D" w:rsidP="0046783D">
            <w:pPr>
              <w:rPr>
                <w:rFonts w:ascii="Times New Roman" w:hAnsi="Times New Roman"/>
                <w:szCs w:val="20"/>
              </w:rPr>
            </w:pPr>
          </w:p>
        </w:tc>
        <w:tc>
          <w:tcPr>
            <w:tcW w:w="1235" w:type="dxa"/>
            <w:shd w:val="clear" w:color="auto" w:fill="auto"/>
            <w:hideMark/>
          </w:tcPr>
          <w:p w14:paraId="09620CDD"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KU2.01.02</w:t>
            </w:r>
          </w:p>
        </w:tc>
        <w:tc>
          <w:tcPr>
            <w:tcW w:w="3146" w:type="dxa"/>
            <w:shd w:val="clear" w:color="auto" w:fill="auto"/>
            <w:hideMark/>
          </w:tcPr>
          <w:p w14:paraId="11943807"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Parallel and Distributed Computer Architecture</w:t>
            </w:r>
          </w:p>
        </w:tc>
        <w:tc>
          <w:tcPr>
            <w:tcW w:w="2250" w:type="dxa"/>
            <w:vMerge/>
            <w:shd w:val="clear" w:color="auto" w:fill="auto"/>
            <w:hideMark/>
          </w:tcPr>
          <w:p w14:paraId="7E3631CA" w14:textId="6E765192" w:rsidR="0046783D" w:rsidRPr="00F24A7D" w:rsidRDefault="0046783D" w:rsidP="0046783D">
            <w:pPr>
              <w:rPr>
                <w:rFonts w:cstheme="minorHAnsi"/>
                <w:color w:val="000000"/>
                <w:szCs w:val="20"/>
              </w:rPr>
            </w:pPr>
          </w:p>
        </w:tc>
      </w:tr>
      <w:tr w:rsidR="0046783D" w:rsidRPr="00A024C1" w14:paraId="76A7D5F0" w14:textId="77777777" w:rsidTr="0046783D">
        <w:trPr>
          <w:trHeight w:val="288"/>
        </w:trPr>
        <w:tc>
          <w:tcPr>
            <w:tcW w:w="1309" w:type="dxa"/>
            <w:vMerge/>
            <w:shd w:val="clear" w:color="auto" w:fill="auto"/>
            <w:hideMark/>
          </w:tcPr>
          <w:p w14:paraId="11626457" w14:textId="77777777" w:rsidR="0046783D" w:rsidRPr="005216EE" w:rsidRDefault="0046783D" w:rsidP="0046783D">
            <w:pPr>
              <w:rPr>
                <w:rFonts w:ascii="Calibri" w:hAnsi="Calibri" w:cs="Calibri"/>
                <w:color w:val="000000"/>
                <w:szCs w:val="20"/>
              </w:rPr>
            </w:pPr>
          </w:p>
        </w:tc>
        <w:tc>
          <w:tcPr>
            <w:tcW w:w="1775" w:type="dxa"/>
            <w:vMerge/>
            <w:shd w:val="clear" w:color="auto" w:fill="auto"/>
            <w:hideMark/>
          </w:tcPr>
          <w:p w14:paraId="59A3950E" w14:textId="77777777" w:rsidR="0046783D" w:rsidRPr="005216EE" w:rsidRDefault="0046783D" w:rsidP="0046783D">
            <w:pPr>
              <w:rPr>
                <w:rFonts w:ascii="Times New Roman" w:hAnsi="Times New Roman"/>
                <w:szCs w:val="20"/>
              </w:rPr>
            </w:pPr>
          </w:p>
        </w:tc>
        <w:tc>
          <w:tcPr>
            <w:tcW w:w="1235" w:type="dxa"/>
            <w:shd w:val="clear" w:color="auto" w:fill="auto"/>
            <w:hideMark/>
          </w:tcPr>
          <w:p w14:paraId="739A2528"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KU2.01.03</w:t>
            </w:r>
          </w:p>
        </w:tc>
        <w:tc>
          <w:tcPr>
            <w:tcW w:w="3146" w:type="dxa"/>
            <w:shd w:val="clear" w:color="auto" w:fill="auto"/>
            <w:hideMark/>
          </w:tcPr>
          <w:p w14:paraId="7B905F05"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High Performance and Cloud Computing</w:t>
            </w:r>
          </w:p>
        </w:tc>
        <w:tc>
          <w:tcPr>
            <w:tcW w:w="2250" w:type="dxa"/>
            <w:vMerge/>
            <w:shd w:val="clear" w:color="auto" w:fill="auto"/>
            <w:hideMark/>
          </w:tcPr>
          <w:p w14:paraId="6C9A4DCE" w14:textId="14E78725" w:rsidR="0046783D" w:rsidRPr="00F24A7D" w:rsidRDefault="0046783D" w:rsidP="0046783D">
            <w:pPr>
              <w:rPr>
                <w:rFonts w:cstheme="minorHAnsi"/>
                <w:color w:val="000000"/>
                <w:szCs w:val="20"/>
              </w:rPr>
            </w:pPr>
          </w:p>
        </w:tc>
      </w:tr>
      <w:tr w:rsidR="0046783D" w:rsidRPr="00A024C1" w14:paraId="195A3D53" w14:textId="77777777" w:rsidTr="0046783D">
        <w:trPr>
          <w:trHeight w:val="288"/>
        </w:trPr>
        <w:tc>
          <w:tcPr>
            <w:tcW w:w="1309" w:type="dxa"/>
            <w:vMerge/>
            <w:shd w:val="clear" w:color="auto" w:fill="auto"/>
            <w:hideMark/>
          </w:tcPr>
          <w:p w14:paraId="1FC74D01" w14:textId="77777777" w:rsidR="0046783D" w:rsidRPr="005216EE" w:rsidRDefault="0046783D" w:rsidP="0046783D">
            <w:pPr>
              <w:rPr>
                <w:rFonts w:ascii="Calibri" w:hAnsi="Calibri" w:cs="Calibri"/>
                <w:color w:val="000000"/>
                <w:szCs w:val="20"/>
              </w:rPr>
            </w:pPr>
          </w:p>
        </w:tc>
        <w:tc>
          <w:tcPr>
            <w:tcW w:w="1775" w:type="dxa"/>
            <w:vMerge/>
            <w:shd w:val="clear" w:color="auto" w:fill="auto"/>
            <w:hideMark/>
          </w:tcPr>
          <w:p w14:paraId="3582E0A0" w14:textId="77777777" w:rsidR="0046783D" w:rsidRPr="005216EE" w:rsidRDefault="0046783D" w:rsidP="0046783D">
            <w:pPr>
              <w:rPr>
                <w:rFonts w:ascii="Times New Roman" w:hAnsi="Times New Roman"/>
                <w:szCs w:val="20"/>
              </w:rPr>
            </w:pPr>
          </w:p>
        </w:tc>
        <w:tc>
          <w:tcPr>
            <w:tcW w:w="1235" w:type="dxa"/>
            <w:shd w:val="clear" w:color="auto" w:fill="auto"/>
            <w:hideMark/>
          </w:tcPr>
          <w:p w14:paraId="78F02473"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KU2.01.04</w:t>
            </w:r>
          </w:p>
        </w:tc>
        <w:tc>
          <w:tcPr>
            <w:tcW w:w="3146" w:type="dxa"/>
            <w:shd w:val="clear" w:color="auto" w:fill="auto"/>
            <w:hideMark/>
          </w:tcPr>
          <w:p w14:paraId="2FB3572D"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Clouds and scalable computing</w:t>
            </w:r>
          </w:p>
        </w:tc>
        <w:tc>
          <w:tcPr>
            <w:tcW w:w="2250" w:type="dxa"/>
            <w:vMerge/>
            <w:shd w:val="clear" w:color="auto" w:fill="auto"/>
            <w:hideMark/>
          </w:tcPr>
          <w:p w14:paraId="0E241585" w14:textId="554D8D98" w:rsidR="0046783D" w:rsidRPr="00F24A7D" w:rsidRDefault="0046783D" w:rsidP="0046783D">
            <w:pPr>
              <w:rPr>
                <w:rFonts w:cstheme="minorHAnsi"/>
                <w:color w:val="000000"/>
                <w:szCs w:val="20"/>
              </w:rPr>
            </w:pPr>
          </w:p>
        </w:tc>
      </w:tr>
      <w:tr w:rsidR="0046783D" w:rsidRPr="00A024C1" w14:paraId="69DDE6FF" w14:textId="77777777" w:rsidTr="0046783D">
        <w:trPr>
          <w:trHeight w:val="576"/>
        </w:trPr>
        <w:tc>
          <w:tcPr>
            <w:tcW w:w="1309" w:type="dxa"/>
            <w:vMerge/>
            <w:shd w:val="clear" w:color="auto" w:fill="auto"/>
            <w:hideMark/>
          </w:tcPr>
          <w:p w14:paraId="35EF60DC" w14:textId="77777777" w:rsidR="0046783D" w:rsidRPr="005216EE" w:rsidRDefault="0046783D" w:rsidP="0046783D">
            <w:pPr>
              <w:rPr>
                <w:rFonts w:ascii="Calibri" w:hAnsi="Calibri" w:cs="Calibri"/>
                <w:color w:val="000000"/>
                <w:szCs w:val="20"/>
              </w:rPr>
            </w:pPr>
          </w:p>
        </w:tc>
        <w:tc>
          <w:tcPr>
            <w:tcW w:w="1775" w:type="dxa"/>
            <w:vMerge/>
            <w:shd w:val="clear" w:color="auto" w:fill="auto"/>
            <w:hideMark/>
          </w:tcPr>
          <w:p w14:paraId="06E7197F" w14:textId="77777777" w:rsidR="0046783D" w:rsidRPr="005216EE" w:rsidRDefault="0046783D" w:rsidP="0046783D">
            <w:pPr>
              <w:rPr>
                <w:rFonts w:ascii="Times New Roman" w:hAnsi="Times New Roman"/>
                <w:szCs w:val="20"/>
              </w:rPr>
            </w:pPr>
          </w:p>
        </w:tc>
        <w:tc>
          <w:tcPr>
            <w:tcW w:w="1235" w:type="dxa"/>
            <w:shd w:val="clear" w:color="auto" w:fill="auto"/>
            <w:hideMark/>
          </w:tcPr>
          <w:p w14:paraId="6AC9CAEA"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KU2.01.05</w:t>
            </w:r>
          </w:p>
        </w:tc>
        <w:tc>
          <w:tcPr>
            <w:tcW w:w="3146" w:type="dxa"/>
            <w:shd w:val="clear" w:color="auto" w:fill="auto"/>
            <w:hideMark/>
          </w:tcPr>
          <w:p w14:paraId="5A7A7289"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Cloud based Big Data platforms and services</w:t>
            </w:r>
          </w:p>
        </w:tc>
        <w:tc>
          <w:tcPr>
            <w:tcW w:w="2250" w:type="dxa"/>
            <w:vMerge/>
            <w:shd w:val="clear" w:color="auto" w:fill="auto"/>
            <w:hideMark/>
          </w:tcPr>
          <w:p w14:paraId="2688D19B" w14:textId="2141EB4D" w:rsidR="0046783D" w:rsidRPr="00F24A7D" w:rsidRDefault="0046783D" w:rsidP="0046783D">
            <w:pPr>
              <w:rPr>
                <w:rFonts w:cstheme="minorHAnsi"/>
                <w:color w:val="000000"/>
                <w:szCs w:val="20"/>
              </w:rPr>
            </w:pPr>
          </w:p>
        </w:tc>
      </w:tr>
      <w:tr w:rsidR="0046783D" w:rsidRPr="00A024C1" w14:paraId="16A36906" w14:textId="77777777" w:rsidTr="0046783D">
        <w:trPr>
          <w:trHeight w:val="576"/>
        </w:trPr>
        <w:tc>
          <w:tcPr>
            <w:tcW w:w="1309" w:type="dxa"/>
            <w:vMerge/>
            <w:shd w:val="clear" w:color="auto" w:fill="auto"/>
            <w:hideMark/>
          </w:tcPr>
          <w:p w14:paraId="00F3AD9E" w14:textId="77777777" w:rsidR="0046783D" w:rsidRPr="005216EE" w:rsidRDefault="0046783D" w:rsidP="0046783D">
            <w:pPr>
              <w:rPr>
                <w:rFonts w:ascii="Calibri" w:hAnsi="Calibri" w:cs="Calibri"/>
                <w:color w:val="000000"/>
                <w:szCs w:val="20"/>
              </w:rPr>
            </w:pPr>
          </w:p>
        </w:tc>
        <w:tc>
          <w:tcPr>
            <w:tcW w:w="1775" w:type="dxa"/>
            <w:vMerge/>
            <w:shd w:val="clear" w:color="auto" w:fill="auto"/>
            <w:hideMark/>
          </w:tcPr>
          <w:p w14:paraId="1F83F872" w14:textId="77777777" w:rsidR="0046783D" w:rsidRPr="005216EE" w:rsidRDefault="0046783D" w:rsidP="0046783D">
            <w:pPr>
              <w:rPr>
                <w:rFonts w:ascii="Times New Roman" w:hAnsi="Times New Roman"/>
                <w:szCs w:val="20"/>
              </w:rPr>
            </w:pPr>
          </w:p>
        </w:tc>
        <w:tc>
          <w:tcPr>
            <w:tcW w:w="1235" w:type="dxa"/>
            <w:shd w:val="clear" w:color="auto" w:fill="auto"/>
            <w:hideMark/>
          </w:tcPr>
          <w:p w14:paraId="24DEF2FD"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KU2.01.06</w:t>
            </w:r>
          </w:p>
        </w:tc>
        <w:tc>
          <w:tcPr>
            <w:tcW w:w="3146" w:type="dxa"/>
            <w:shd w:val="clear" w:color="auto" w:fill="auto"/>
            <w:hideMark/>
          </w:tcPr>
          <w:p w14:paraId="181C8D45"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Big Data (large scale) storage and filesystems (HDFS, Ceph, etc)</w:t>
            </w:r>
          </w:p>
        </w:tc>
        <w:tc>
          <w:tcPr>
            <w:tcW w:w="2250" w:type="dxa"/>
            <w:vMerge/>
            <w:shd w:val="clear" w:color="auto" w:fill="auto"/>
            <w:hideMark/>
          </w:tcPr>
          <w:p w14:paraId="1A64587D" w14:textId="128EEB55" w:rsidR="0046783D" w:rsidRPr="00F24A7D" w:rsidRDefault="0046783D" w:rsidP="0046783D">
            <w:pPr>
              <w:rPr>
                <w:rFonts w:cstheme="minorHAnsi"/>
                <w:color w:val="000000"/>
                <w:szCs w:val="20"/>
              </w:rPr>
            </w:pPr>
          </w:p>
        </w:tc>
      </w:tr>
      <w:tr w:rsidR="0046783D" w:rsidRPr="00A024C1" w14:paraId="0536C1DB" w14:textId="77777777" w:rsidTr="0046783D">
        <w:trPr>
          <w:trHeight w:val="720"/>
        </w:trPr>
        <w:tc>
          <w:tcPr>
            <w:tcW w:w="1309" w:type="dxa"/>
            <w:vMerge/>
            <w:shd w:val="clear" w:color="auto" w:fill="auto"/>
            <w:hideMark/>
          </w:tcPr>
          <w:p w14:paraId="1600D074" w14:textId="77777777" w:rsidR="0046783D" w:rsidRPr="005216EE" w:rsidRDefault="0046783D" w:rsidP="0046783D">
            <w:pPr>
              <w:rPr>
                <w:rFonts w:ascii="Calibri" w:hAnsi="Calibri" w:cs="Calibri"/>
                <w:color w:val="000000"/>
                <w:szCs w:val="20"/>
              </w:rPr>
            </w:pPr>
          </w:p>
        </w:tc>
        <w:tc>
          <w:tcPr>
            <w:tcW w:w="1775" w:type="dxa"/>
            <w:vMerge/>
            <w:shd w:val="clear" w:color="auto" w:fill="auto"/>
            <w:hideMark/>
          </w:tcPr>
          <w:p w14:paraId="2CE89D14" w14:textId="77777777" w:rsidR="0046783D" w:rsidRPr="005216EE" w:rsidRDefault="0046783D" w:rsidP="0046783D">
            <w:pPr>
              <w:rPr>
                <w:rFonts w:ascii="Times New Roman" w:hAnsi="Times New Roman"/>
                <w:szCs w:val="20"/>
              </w:rPr>
            </w:pPr>
          </w:p>
        </w:tc>
        <w:tc>
          <w:tcPr>
            <w:tcW w:w="1235" w:type="dxa"/>
            <w:shd w:val="clear" w:color="auto" w:fill="auto"/>
            <w:hideMark/>
          </w:tcPr>
          <w:p w14:paraId="72DECBEC"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KU2.01.07</w:t>
            </w:r>
          </w:p>
        </w:tc>
        <w:tc>
          <w:tcPr>
            <w:tcW w:w="3146" w:type="dxa"/>
            <w:shd w:val="clear" w:color="auto" w:fill="auto"/>
            <w:hideMark/>
          </w:tcPr>
          <w:p w14:paraId="68421DC2"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NoSQL databases</w:t>
            </w:r>
          </w:p>
        </w:tc>
        <w:tc>
          <w:tcPr>
            <w:tcW w:w="2250" w:type="dxa"/>
            <w:vMerge/>
            <w:shd w:val="clear" w:color="auto" w:fill="auto"/>
            <w:hideMark/>
          </w:tcPr>
          <w:p w14:paraId="4B7C9396" w14:textId="76B90855" w:rsidR="0046783D" w:rsidRPr="00F24A7D" w:rsidRDefault="0046783D" w:rsidP="0046783D">
            <w:pPr>
              <w:rPr>
                <w:rFonts w:cstheme="minorHAnsi"/>
                <w:color w:val="000000"/>
                <w:szCs w:val="20"/>
              </w:rPr>
            </w:pPr>
          </w:p>
        </w:tc>
      </w:tr>
      <w:tr w:rsidR="0046783D" w:rsidRPr="00A024C1" w14:paraId="16A5654C" w14:textId="77777777" w:rsidTr="0046783D">
        <w:trPr>
          <w:trHeight w:val="864"/>
        </w:trPr>
        <w:tc>
          <w:tcPr>
            <w:tcW w:w="1309" w:type="dxa"/>
            <w:vMerge/>
            <w:shd w:val="clear" w:color="auto" w:fill="auto"/>
            <w:hideMark/>
          </w:tcPr>
          <w:p w14:paraId="20B7924D" w14:textId="77777777" w:rsidR="0046783D" w:rsidRPr="005216EE" w:rsidRDefault="0046783D" w:rsidP="0046783D">
            <w:pPr>
              <w:rPr>
                <w:rFonts w:ascii="Calibri" w:hAnsi="Calibri" w:cs="Calibri"/>
                <w:color w:val="000000"/>
                <w:szCs w:val="20"/>
              </w:rPr>
            </w:pPr>
          </w:p>
        </w:tc>
        <w:tc>
          <w:tcPr>
            <w:tcW w:w="1775" w:type="dxa"/>
            <w:vMerge/>
            <w:shd w:val="clear" w:color="auto" w:fill="auto"/>
            <w:hideMark/>
          </w:tcPr>
          <w:p w14:paraId="352BA332" w14:textId="77777777" w:rsidR="0046783D" w:rsidRPr="005216EE" w:rsidRDefault="0046783D" w:rsidP="0046783D">
            <w:pPr>
              <w:rPr>
                <w:rFonts w:ascii="Times New Roman" w:hAnsi="Times New Roman"/>
                <w:szCs w:val="20"/>
              </w:rPr>
            </w:pPr>
          </w:p>
        </w:tc>
        <w:tc>
          <w:tcPr>
            <w:tcW w:w="1235" w:type="dxa"/>
            <w:shd w:val="clear" w:color="auto" w:fill="auto"/>
            <w:hideMark/>
          </w:tcPr>
          <w:p w14:paraId="66208B8E"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KU2.01.08</w:t>
            </w:r>
          </w:p>
        </w:tc>
        <w:tc>
          <w:tcPr>
            <w:tcW w:w="3146" w:type="dxa"/>
            <w:shd w:val="clear" w:color="auto" w:fill="auto"/>
            <w:hideMark/>
          </w:tcPr>
          <w:p w14:paraId="0996B0FD"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Computer networks for high-performance computing and Big Data infrastructure</w:t>
            </w:r>
          </w:p>
        </w:tc>
        <w:tc>
          <w:tcPr>
            <w:tcW w:w="2250" w:type="dxa"/>
            <w:vMerge/>
            <w:shd w:val="clear" w:color="auto" w:fill="auto"/>
            <w:hideMark/>
          </w:tcPr>
          <w:p w14:paraId="75108AB0" w14:textId="34EA4979" w:rsidR="0046783D" w:rsidRPr="00F24A7D" w:rsidRDefault="0046783D" w:rsidP="0046783D">
            <w:pPr>
              <w:rPr>
                <w:rFonts w:cstheme="minorHAnsi"/>
                <w:color w:val="000000"/>
                <w:szCs w:val="20"/>
              </w:rPr>
            </w:pPr>
          </w:p>
        </w:tc>
      </w:tr>
      <w:tr w:rsidR="0046783D" w:rsidRPr="00A024C1" w14:paraId="4D2428A3" w14:textId="77777777" w:rsidTr="0046783D">
        <w:trPr>
          <w:trHeight w:val="576"/>
        </w:trPr>
        <w:tc>
          <w:tcPr>
            <w:tcW w:w="1309" w:type="dxa"/>
            <w:vMerge/>
            <w:shd w:val="clear" w:color="auto" w:fill="auto"/>
            <w:hideMark/>
          </w:tcPr>
          <w:p w14:paraId="622BC2B0" w14:textId="77777777" w:rsidR="0046783D" w:rsidRPr="005216EE" w:rsidRDefault="0046783D" w:rsidP="0046783D">
            <w:pPr>
              <w:rPr>
                <w:rFonts w:ascii="Calibri" w:hAnsi="Calibri" w:cs="Calibri"/>
                <w:color w:val="000000"/>
                <w:szCs w:val="20"/>
              </w:rPr>
            </w:pPr>
          </w:p>
        </w:tc>
        <w:tc>
          <w:tcPr>
            <w:tcW w:w="1775" w:type="dxa"/>
            <w:vMerge/>
            <w:shd w:val="clear" w:color="auto" w:fill="auto"/>
            <w:hideMark/>
          </w:tcPr>
          <w:p w14:paraId="7A04C56D" w14:textId="77777777" w:rsidR="0046783D" w:rsidRPr="005216EE" w:rsidRDefault="0046783D" w:rsidP="0046783D">
            <w:pPr>
              <w:rPr>
                <w:rFonts w:ascii="Times New Roman" w:hAnsi="Times New Roman"/>
                <w:szCs w:val="20"/>
              </w:rPr>
            </w:pPr>
          </w:p>
        </w:tc>
        <w:tc>
          <w:tcPr>
            <w:tcW w:w="1235" w:type="dxa"/>
            <w:shd w:val="clear" w:color="auto" w:fill="auto"/>
            <w:hideMark/>
          </w:tcPr>
          <w:p w14:paraId="2416F018"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KU2.01.09</w:t>
            </w:r>
          </w:p>
        </w:tc>
        <w:tc>
          <w:tcPr>
            <w:tcW w:w="3146" w:type="dxa"/>
            <w:shd w:val="clear" w:color="auto" w:fill="auto"/>
            <w:hideMark/>
          </w:tcPr>
          <w:p w14:paraId="1F05882F"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Computer networks: architectures and protocols</w:t>
            </w:r>
          </w:p>
        </w:tc>
        <w:tc>
          <w:tcPr>
            <w:tcW w:w="2250" w:type="dxa"/>
            <w:vMerge/>
            <w:shd w:val="clear" w:color="auto" w:fill="auto"/>
            <w:hideMark/>
          </w:tcPr>
          <w:p w14:paraId="32464725" w14:textId="77777777" w:rsidR="0046783D" w:rsidRPr="00F24A7D" w:rsidRDefault="0046783D" w:rsidP="0046783D">
            <w:pPr>
              <w:rPr>
                <w:rFonts w:cstheme="minorHAnsi"/>
                <w:color w:val="000000"/>
                <w:szCs w:val="20"/>
              </w:rPr>
            </w:pPr>
          </w:p>
        </w:tc>
      </w:tr>
      <w:tr w:rsidR="0046783D" w:rsidRPr="00A024C1" w14:paraId="03D39F89" w14:textId="77777777" w:rsidTr="0046783D">
        <w:trPr>
          <w:trHeight w:val="576"/>
        </w:trPr>
        <w:tc>
          <w:tcPr>
            <w:tcW w:w="1309" w:type="dxa"/>
            <w:vMerge/>
            <w:shd w:val="clear" w:color="auto" w:fill="auto"/>
            <w:hideMark/>
          </w:tcPr>
          <w:p w14:paraId="7F37D904" w14:textId="77777777" w:rsidR="0046783D" w:rsidRPr="005216EE" w:rsidRDefault="0046783D" w:rsidP="0046783D">
            <w:pPr>
              <w:rPr>
                <w:rFonts w:ascii="Times New Roman" w:hAnsi="Times New Roman"/>
                <w:szCs w:val="20"/>
              </w:rPr>
            </w:pPr>
          </w:p>
        </w:tc>
        <w:tc>
          <w:tcPr>
            <w:tcW w:w="1775" w:type="dxa"/>
            <w:vMerge/>
            <w:shd w:val="clear" w:color="auto" w:fill="auto"/>
            <w:hideMark/>
          </w:tcPr>
          <w:p w14:paraId="7339C1B6" w14:textId="77777777" w:rsidR="0046783D" w:rsidRPr="005216EE" w:rsidRDefault="0046783D" w:rsidP="0046783D">
            <w:pPr>
              <w:rPr>
                <w:rFonts w:ascii="Times New Roman" w:hAnsi="Times New Roman"/>
                <w:szCs w:val="20"/>
              </w:rPr>
            </w:pPr>
          </w:p>
        </w:tc>
        <w:tc>
          <w:tcPr>
            <w:tcW w:w="1235" w:type="dxa"/>
            <w:shd w:val="clear" w:color="auto" w:fill="auto"/>
            <w:hideMark/>
          </w:tcPr>
          <w:p w14:paraId="09C94940"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KU2.01.10</w:t>
            </w:r>
          </w:p>
        </w:tc>
        <w:tc>
          <w:tcPr>
            <w:tcW w:w="3146" w:type="dxa"/>
            <w:shd w:val="clear" w:color="auto" w:fill="auto"/>
            <w:hideMark/>
          </w:tcPr>
          <w:p w14:paraId="0A0BBF8B"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Big Data Infrastructure management and operation</w:t>
            </w:r>
          </w:p>
        </w:tc>
        <w:tc>
          <w:tcPr>
            <w:tcW w:w="2250" w:type="dxa"/>
            <w:vMerge/>
            <w:shd w:val="clear" w:color="auto" w:fill="auto"/>
            <w:hideMark/>
          </w:tcPr>
          <w:p w14:paraId="7FC0002C" w14:textId="77777777" w:rsidR="0046783D" w:rsidRPr="00F24A7D" w:rsidRDefault="0046783D" w:rsidP="0046783D">
            <w:pPr>
              <w:rPr>
                <w:rFonts w:cstheme="minorHAnsi"/>
                <w:color w:val="000000"/>
                <w:szCs w:val="20"/>
              </w:rPr>
            </w:pPr>
          </w:p>
        </w:tc>
      </w:tr>
      <w:tr w:rsidR="0046783D" w:rsidRPr="00A024C1" w14:paraId="35D59FB9" w14:textId="77777777" w:rsidTr="0046783D">
        <w:trPr>
          <w:trHeight w:val="288"/>
        </w:trPr>
        <w:tc>
          <w:tcPr>
            <w:tcW w:w="1309" w:type="dxa"/>
            <w:vMerge w:val="restart"/>
            <w:shd w:val="clear" w:color="auto" w:fill="auto"/>
            <w:hideMark/>
          </w:tcPr>
          <w:p w14:paraId="689BEE82" w14:textId="1B37E159" w:rsidR="0046783D" w:rsidRPr="005216EE" w:rsidRDefault="0046783D" w:rsidP="0046783D">
            <w:pPr>
              <w:rPr>
                <w:rFonts w:ascii="Times New Roman" w:hAnsi="Times New Roman"/>
                <w:szCs w:val="20"/>
              </w:rPr>
            </w:pPr>
            <w:r w:rsidRPr="005216EE">
              <w:rPr>
                <w:rFonts w:ascii="Calibri" w:hAnsi="Calibri" w:cs="Calibri"/>
                <w:color w:val="000000"/>
                <w:szCs w:val="20"/>
              </w:rPr>
              <w:t>KAG2-DSENG: Data Science Engineering</w:t>
            </w:r>
          </w:p>
        </w:tc>
        <w:tc>
          <w:tcPr>
            <w:tcW w:w="1775" w:type="dxa"/>
            <w:vMerge w:val="restart"/>
            <w:shd w:val="clear" w:color="auto" w:fill="auto"/>
            <w:hideMark/>
          </w:tcPr>
          <w:p w14:paraId="41F69C8F"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KA02.02</w:t>
            </w:r>
          </w:p>
          <w:p w14:paraId="2CE10416"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DSENG.02/DSIAPP</w:t>
            </w:r>
          </w:p>
          <w:p w14:paraId="0D2DA041" w14:textId="4F6691F7" w:rsidR="0046783D" w:rsidRPr="005216EE" w:rsidRDefault="0046783D" w:rsidP="0046783D">
            <w:pPr>
              <w:rPr>
                <w:rFonts w:ascii="Times New Roman" w:hAnsi="Times New Roman"/>
                <w:szCs w:val="20"/>
              </w:rPr>
            </w:pPr>
            <w:r w:rsidRPr="005216EE">
              <w:rPr>
                <w:rFonts w:ascii="Calibri" w:hAnsi="Calibri" w:cs="Calibri"/>
                <w:color w:val="000000"/>
                <w:szCs w:val="20"/>
              </w:rPr>
              <w:t>Infrastructure and platforms for Data Science applications</w:t>
            </w:r>
          </w:p>
        </w:tc>
        <w:tc>
          <w:tcPr>
            <w:tcW w:w="1235" w:type="dxa"/>
            <w:shd w:val="clear" w:color="auto" w:fill="auto"/>
            <w:hideMark/>
          </w:tcPr>
          <w:p w14:paraId="2A698DA5" w14:textId="03F01B29" w:rsidR="0046783D" w:rsidRPr="005216EE" w:rsidRDefault="0046783D" w:rsidP="0046783D">
            <w:pPr>
              <w:rPr>
                <w:rFonts w:ascii="Times New Roman" w:hAnsi="Times New Roman"/>
                <w:szCs w:val="20"/>
              </w:rPr>
            </w:pPr>
            <w:r w:rsidRPr="005216EE">
              <w:rPr>
                <w:rFonts w:ascii="Calibri" w:hAnsi="Calibri" w:cs="Calibri"/>
                <w:color w:val="000000"/>
                <w:szCs w:val="20"/>
              </w:rPr>
              <w:t>KU2.02.01</w:t>
            </w:r>
          </w:p>
        </w:tc>
        <w:tc>
          <w:tcPr>
            <w:tcW w:w="3146" w:type="dxa"/>
            <w:shd w:val="clear" w:color="auto" w:fill="auto"/>
            <w:hideMark/>
          </w:tcPr>
          <w:p w14:paraId="2E6BB6FA" w14:textId="2D4E9936" w:rsidR="0046783D" w:rsidRPr="005216EE" w:rsidRDefault="0046783D" w:rsidP="0046783D">
            <w:pPr>
              <w:rPr>
                <w:rFonts w:ascii="Times New Roman" w:hAnsi="Times New Roman"/>
                <w:szCs w:val="20"/>
              </w:rPr>
            </w:pPr>
            <w:r w:rsidRPr="005216EE">
              <w:rPr>
                <w:rFonts w:ascii="Calibri" w:hAnsi="Calibri" w:cs="Calibri"/>
                <w:color w:val="000000"/>
                <w:szCs w:val="20"/>
              </w:rPr>
              <w:t>Big Data Infrastructure: services and components, including data storage infrastructure</w:t>
            </w:r>
          </w:p>
        </w:tc>
        <w:tc>
          <w:tcPr>
            <w:tcW w:w="2250" w:type="dxa"/>
            <w:vMerge w:val="restart"/>
            <w:shd w:val="clear" w:color="auto" w:fill="auto"/>
            <w:hideMark/>
          </w:tcPr>
          <w:p w14:paraId="214A42A3" w14:textId="77777777" w:rsidR="0046783D" w:rsidRPr="00F24A7D" w:rsidRDefault="0046783D" w:rsidP="0046783D">
            <w:pPr>
              <w:pStyle w:val="ListTablecompact"/>
              <w:rPr>
                <w:rFonts w:cstheme="minorHAnsi"/>
                <w:sz w:val="20"/>
                <w:szCs w:val="20"/>
              </w:rPr>
            </w:pPr>
            <w:r w:rsidRPr="00F24A7D">
              <w:rPr>
                <w:rFonts w:cstheme="minorHAnsi"/>
                <w:sz w:val="20"/>
                <w:szCs w:val="20"/>
              </w:rPr>
              <w:t>Proposed new KA for DS-BoK</w:t>
            </w:r>
          </w:p>
          <w:p w14:paraId="38EB1931" w14:textId="77777777" w:rsidR="0046783D" w:rsidRPr="00F24A7D" w:rsidRDefault="0046783D" w:rsidP="0046783D">
            <w:pPr>
              <w:pStyle w:val="ListTablecompact"/>
              <w:rPr>
                <w:rFonts w:cstheme="minorHAnsi"/>
                <w:sz w:val="20"/>
                <w:szCs w:val="20"/>
              </w:rPr>
            </w:pPr>
            <w:r w:rsidRPr="00F24A7D">
              <w:rPr>
                <w:rFonts w:cstheme="minorHAnsi"/>
                <w:sz w:val="20"/>
                <w:szCs w:val="20"/>
              </w:rPr>
              <w:t>Infrastructure and platforms for Data Science applications group:</w:t>
            </w:r>
          </w:p>
          <w:p w14:paraId="2E324C90" w14:textId="77777777" w:rsidR="0046783D" w:rsidRPr="00F24A7D" w:rsidRDefault="0046783D" w:rsidP="0046783D">
            <w:pPr>
              <w:pStyle w:val="ListTablecompact"/>
              <w:rPr>
                <w:rFonts w:cstheme="minorHAnsi"/>
                <w:sz w:val="20"/>
                <w:szCs w:val="20"/>
              </w:rPr>
            </w:pPr>
            <w:r w:rsidRPr="00F24A7D">
              <w:rPr>
                <w:rFonts w:cstheme="minorHAnsi"/>
                <w:sz w:val="20"/>
                <w:szCs w:val="20"/>
              </w:rPr>
              <w:t>CCENG - Cloud Computing Engineering (infrastructure and services design, management and operation)</w:t>
            </w:r>
          </w:p>
          <w:p w14:paraId="5AAFE908" w14:textId="77777777" w:rsidR="0046783D" w:rsidRPr="00F24A7D" w:rsidRDefault="0046783D" w:rsidP="0046783D">
            <w:pPr>
              <w:pStyle w:val="ListTablecompact"/>
              <w:rPr>
                <w:rFonts w:cstheme="minorHAnsi"/>
                <w:sz w:val="20"/>
                <w:szCs w:val="20"/>
              </w:rPr>
            </w:pPr>
            <w:r w:rsidRPr="00F24A7D">
              <w:rPr>
                <w:rFonts w:cstheme="minorHAnsi"/>
                <w:sz w:val="20"/>
                <w:szCs w:val="20"/>
              </w:rPr>
              <w:t>CCAS - Cloud based applications and services development and deployment</w:t>
            </w:r>
          </w:p>
          <w:p w14:paraId="298BC501" w14:textId="77777777" w:rsidR="0046783D" w:rsidRPr="00F24A7D" w:rsidRDefault="0046783D" w:rsidP="0046783D">
            <w:pPr>
              <w:pStyle w:val="ListTablecompact"/>
              <w:rPr>
                <w:rFonts w:cstheme="minorHAnsi"/>
                <w:sz w:val="20"/>
                <w:szCs w:val="20"/>
              </w:rPr>
            </w:pPr>
            <w:r w:rsidRPr="00F24A7D">
              <w:rPr>
                <w:rFonts w:cstheme="minorHAnsi"/>
                <w:sz w:val="20"/>
                <w:szCs w:val="20"/>
              </w:rPr>
              <w:t>BDA – Big Data Analytics platforms (including cloud based)</w:t>
            </w:r>
          </w:p>
          <w:p w14:paraId="75576BF6" w14:textId="72117CD2" w:rsidR="0046783D" w:rsidRPr="00F24A7D" w:rsidRDefault="0046783D" w:rsidP="0046783D">
            <w:pPr>
              <w:pStyle w:val="ListTablecompact"/>
              <w:rPr>
                <w:rFonts w:cstheme="minorHAnsi"/>
                <w:sz w:val="20"/>
                <w:szCs w:val="20"/>
              </w:rPr>
            </w:pPr>
            <w:r w:rsidRPr="00F24A7D">
              <w:rPr>
                <w:rFonts w:cstheme="minorHAnsi"/>
                <w:sz w:val="20"/>
                <w:szCs w:val="20"/>
              </w:rPr>
              <w:t>BDI - Big Data Infrastructure services and platforms, including data storage infrastructure</w:t>
            </w:r>
          </w:p>
        </w:tc>
      </w:tr>
      <w:tr w:rsidR="0046783D" w:rsidRPr="00A024C1" w14:paraId="1C648C7E" w14:textId="77777777" w:rsidTr="0046783D">
        <w:trPr>
          <w:trHeight w:val="864"/>
        </w:trPr>
        <w:tc>
          <w:tcPr>
            <w:tcW w:w="1309" w:type="dxa"/>
            <w:vMerge/>
            <w:shd w:val="clear" w:color="auto" w:fill="auto"/>
            <w:hideMark/>
          </w:tcPr>
          <w:p w14:paraId="2C636087" w14:textId="77777777" w:rsidR="0046783D" w:rsidRPr="005216EE" w:rsidRDefault="0046783D" w:rsidP="0046783D">
            <w:pPr>
              <w:rPr>
                <w:rFonts w:ascii="Calibri" w:hAnsi="Calibri" w:cs="Calibri"/>
                <w:b/>
                <w:bCs/>
                <w:color w:val="000000"/>
                <w:szCs w:val="20"/>
              </w:rPr>
            </w:pPr>
          </w:p>
        </w:tc>
        <w:tc>
          <w:tcPr>
            <w:tcW w:w="1775" w:type="dxa"/>
            <w:vMerge/>
            <w:shd w:val="clear" w:color="auto" w:fill="auto"/>
            <w:hideMark/>
          </w:tcPr>
          <w:p w14:paraId="5E018851" w14:textId="77777777" w:rsidR="0046783D" w:rsidRPr="005216EE" w:rsidRDefault="0046783D" w:rsidP="0046783D">
            <w:pPr>
              <w:rPr>
                <w:rFonts w:ascii="Times New Roman" w:hAnsi="Times New Roman"/>
                <w:szCs w:val="20"/>
              </w:rPr>
            </w:pPr>
          </w:p>
        </w:tc>
        <w:tc>
          <w:tcPr>
            <w:tcW w:w="1235" w:type="dxa"/>
            <w:shd w:val="clear" w:color="auto" w:fill="auto"/>
            <w:hideMark/>
          </w:tcPr>
          <w:p w14:paraId="7BD767BC"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KU2.02.02</w:t>
            </w:r>
          </w:p>
        </w:tc>
        <w:tc>
          <w:tcPr>
            <w:tcW w:w="3146" w:type="dxa"/>
            <w:shd w:val="clear" w:color="auto" w:fill="auto"/>
            <w:hideMark/>
          </w:tcPr>
          <w:p w14:paraId="11B38F1C"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Big Data analytics platforms and tools (including Hadoop, Spark, and cloud based Big Data services)</w:t>
            </w:r>
          </w:p>
        </w:tc>
        <w:tc>
          <w:tcPr>
            <w:tcW w:w="2250" w:type="dxa"/>
            <w:vMerge/>
            <w:shd w:val="clear" w:color="auto" w:fill="auto"/>
            <w:hideMark/>
          </w:tcPr>
          <w:p w14:paraId="3085E9BC" w14:textId="7E125B6C" w:rsidR="0046783D" w:rsidRPr="00F24A7D" w:rsidRDefault="0046783D" w:rsidP="0046783D">
            <w:pPr>
              <w:rPr>
                <w:rFonts w:cstheme="minorHAnsi"/>
                <w:color w:val="000000"/>
                <w:szCs w:val="20"/>
              </w:rPr>
            </w:pPr>
          </w:p>
        </w:tc>
      </w:tr>
      <w:tr w:rsidR="0046783D" w:rsidRPr="00A024C1" w14:paraId="7E5ED46B" w14:textId="77777777" w:rsidTr="0046783D">
        <w:trPr>
          <w:trHeight w:val="864"/>
        </w:trPr>
        <w:tc>
          <w:tcPr>
            <w:tcW w:w="1309" w:type="dxa"/>
            <w:vMerge/>
            <w:shd w:val="clear" w:color="auto" w:fill="auto"/>
            <w:hideMark/>
          </w:tcPr>
          <w:p w14:paraId="586E8448" w14:textId="77777777" w:rsidR="0046783D" w:rsidRPr="005216EE" w:rsidRDefault="0046783D" w:rsidP="0046783D">
            <w:pPr>
              <w:rPr>
                <w:rFonts w:ascii="Calibri" w:hAnsi="Calibri" w:cs="Calibri"/>
                <w:color w:val="000000"/>
                <w:szCs w:val="20"/>
              </w:rPr>
            </w:pPr>
          </w:p>
        </w:tc>
        <w:tc>
          <w:tcPr>
            <w:tcW w:w="1775" w:type="dxa"/>
            <w:vMerge/>
            <w:shd w:val="clear" w:color="auto" w:fill="auto"/>
            <w:hideMark/>
          </w:tcPr>
          <w:p w14:paraId="7647055A" w14:textId="77777777" w:rsidR="0046783D" w:rsidRPr="005216EE" w:rsidRDefault="0046783D" w:rsidP="0046783D">
            <w:pPr>
              <w:rPr>
                <w:rFonts w:ascii="Times New Roman" w:hAnsi="Times New Roman"/>
                <w:szCs w:val="20"/>
              </w:rPr>
            </w:pPr>
          </w:p>
        </w:tc>
        <w:tc>
          <w:tcPr>
            <w:tcW w:w="1235" w:type="dxa"/>
            <w:shd w:val="clear" w:color="auto" w:fill="auto"/>
            <w:hideMark/>
          </w:tcPr>
          <w:p w14:paraId="1DA533D3"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KU2.02.03</w:t>
            </w:r>
          </w:p>
        </w:tc>
        <w:tc>
          <w:tcPr>
            <w:tcW w:w="3146" w:type="dxa"/>
            <w:shd w:val="clear" w:color="auto" w:fill="auto"/>
            <w:hideMark/>
          </w:tcPr>
          <w:p w14:paraId="65C1EF4E"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 xml:space="preserve">Large scale cloud based storage and data management </w:t>
            </w:r>
          </w:p>
        </w:tc>
        <w:tc>
          <w:tcPr>
            <w:tcW w:w="2250" w:type="dxa"/>
            <w:vMerge/>
            <w:shd w:val="clear" w:color="auto" w:fill="auto"/>
            <w:hideMark/>
          </w:tcPr>
          <w:p w14:paraId="5C067261" w14:textId="6C3EE4FA" w:rsidR="0046783D" w:rsidRPr="00F24A7D" w:rsidRDefault="0046783D" w:rsidP="0046783D">
            <w:pPr>
              <w:rPr>
                <w:rFonts w:cstheme="minorHAnsi"/>
                <w:color w:val="000000"/>
                <w:szCs w:val="20"/>
              </w:rPr>
            </w:pPr>
          </w:p>
        </w:tc>
      </w:tr>
      <w:tr w:rsidR="0046783D" w:rsidRPr="00A024C1" w14:paraId="70369630" w14:textId="77777777" w:rsidTr="0046783D">
        <w:trPr>
          <w:trHeight w:val="576"/>
        </w:trPr>
        <w:tc>
          <w:tcPr>
            <w:tcW w:w="1309" w:type="dxa"/>
            <w:vMerge/>
            <w:shd w:val="clear" w:color="auto" w:fill="auto"/>
            <w:hideMark/>
          </w:tcPr>
          <w:p w14:paraId="1707FD44" w14:textId="77777777" w:rsidR="0046783D" w:rsidRPr="005216EE" w:rsidRDefault="0046783D" w:rsidP="0046783D">
            <w:pPr>
              <w:rPr>
                <w:rFonts w:ascii="Calibri" w:hAnsi="Calibri" w:cs="Calibri"/>
                <w:color w:val="000000"/>
                <w:szCs w:val="20"/>
              </w:rPr>
            </w:pPr>
          </w:p>
        </w:tc>
        <w:tc>
          <w:tcPr>
            <w:tcW w:w="1775" w:type="dxa"/>
            <w:vMerge/>
            <w:shd w:val="clear" w:color="auto" w:fill="auto"/>
            <w:hideMark/>
          </w:tcPr>
          <w:p w14:paraId="064F3A31" w14:textId="77777777" w:rsidR="0046783D" w:rsidRPr="005216EE" w:rsidRDefault="0046783D" w:rsidP="0046783D">
            <w:pPr>
              <w:rPr>
                <w:rFonts w:ascii="Times New Roman" w:hAnsi="Times New Roman"/>
                <w:szCs w:val="20"/>
              </w:rPr>
            </w:pPr>
          </w:p>
        </w:tc>
        <w:tc>
          <w:tcPr>
            <w:tcW w:w="1235" w:type="dxa"/>
            <w:shd w:val="clear" w:color="auto" w:fill="auto"/>
            <w:hideMark/>
          </w:tcPr>
          <w:p w14:paraId="28781D5A"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KU2.02.04</w:t>
            </w:r>
          </w:p>
        </w:tc>
        <w:tc>
          <w:tcPr>
            <w:tcW w:w="3146" w:type="dxa"/>
            <w:shd w:val="clear" w:color="auto" w:fill="auto"/>
            <w:hideMark/>
          </w:tcPr>
          <w:p w14:paraId="230ADE56"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Cloud based applications and services operation and management</w:t>
            </w:r>
          </w:p>
        </w:tc>
        <w:tc>
          <w:tcPr>
            <w:tcW w:w="2250" w:type="dxa"/>
            <w:vMerge/>
            <w:shd w:val="clear" w:color="auto" w:fill="auto"/>
            <w:hideMark/>
          </w:tcPr>
          <w:p w14:paraId="73005E82" w14:textId="71D9B9FB" w:rsidR="0046783D" w:rsidRPr="00F24A7D" w:rsidRDefault="0046783D" w:rsidP="0046783D">
            <w:pPr>
              <w:rPr>
                <w:rFonts w:cstheme="minorHAnsi"/>
                <w:color w:val="000000"/>
                <w:szCs w:val="20"/>
              </w:rPr>
            </w:pPr>
          </w:p>
        </w:tc>
      </w:tr>
      <w:tr w:rsidR="0046783D" w:rsidRPr="00A024C1" w14:paraId="403B8ECE" w14:textId="77777777" w:rsidTr="0046783D">
        <w:trPr>
          <w:trHeight w:val="576"/>
        </w:trPr>
        <w:tc>
          <w:tcPr>
            <w:tcW w:w="1309" w:type="dxa"/>
            <w:vMerge/>
            <w:shd w:val="clear" w:color="auto" w:fill="auto"/>
            <w:hideMark/>
          </w:tcPr>
          <w:p w14:paraId="792C9E1A" w14:textId="77777777" w:rsidR="0046783D" w:rsidRPr="005216EE" w:rsidRDefault="0046783D" w:rsidP="0046783D">
            <w:pPr>
              <w:rPr>
                <w:rFonts w:ascii="Calibri" w:hAnsi="Calibri" w:cs="Calibri"/>
                <w:color w:val="000000"/>
                <w:szCs w:val="20"/>
              </w:rPr>
            </w:pPr>
          </w:p>
        </w:tc>
        <w:tc>
          <w:tcPr>
            <w:tcW w:w="1775" w:type="dxa"/>
            <w:vMerge/>
            <w:shd w:val="clear" w:color="auto" w:fill="auto"/>
            <w:hideMark/>
          </w:tcPr>
          <w:p w14:paraId="7BF8C41D" w14:textId="77777777" w:rsidR="0046783D" w:rsidRPr="005216EE" w:rsidRDefault="0046783D" w:rsidP="0046783D">
            <w:pPr>
              <w:rPr>
                <w:rFonts w:ascii="Times New Roman" w:hAnsi="Times New Roman"/>
                <w:szCs w:val="20"/>
              </w:rPr>
            </w:pPr>
          </w:p>
        </w:tc>
        <w:tc>
          <w:tcPr>
            <w:tcW w:w="1235" w:type="dxa"/>
            <w:shd w:val="clear" w:color="auto" w:fill="auto"/>
            <w:hideMark/>
          </w:tcPr>
          <w:p w14:paraId="11888D57"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KU2.02.05</w:t>
            </w:r>
          </w:p>
        </w:tc>
        <w:tc>
          <w:tcPr>
            <w:tcW w:w="3146" w:type="dxa"/>
            <w:shd w:val="clear" w:color="auto" w:fill="auto"/>
            <w:hideMark/>
          </w:tcPr>
          <w:p w14:paraId="3EA2FF5F"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Big Data and cloud based systems design and development</w:t>
            </w:r>
          </w:p>
        </w:tc>
        <w:tc>
          <w:tcPr>
            <w:tcW w:w="2250" w:type="dxa"/>
            <w:vMerge/>
            <w:shd w:val="clear" w:color="auto" w:fill="auto"/>
            <w:hideMark/>
          </w:tcPr>
          <w:p w14:paraId="0E2BC545" w14:textId="7BE687B9" w:rsidR="0046783D" w:rsidRPr="00F24A7D" w:rsidRDefault="0046783D" w:rsidP="0046783D">
            <w:pPr>
              <w:rPr>
                <w:rFonts w:cstheme="minorHAnsi"/>
                <w:color w:val="000000"/>
                <w:szCs w:val="20"/>
              </w:rPr>
            </w:pPr>
          </w:p>
        </w:tc>
      </w:tr>
      <w:tr w:rsidR="0046783D" w:rsidRPr="00A024C1" w14:paraId="59674536" w14:textId="77777777" w:rsidTr="0046783D">
        <w:trPr>
          <w:trHeight w:val="864"/>
        </w:trPr>
        <w:tc>
          <w:tcPr>
            <w:tcW w:w="1309" w:type="dxa"/>
            <w:vMerge/>
            <w:shd w:val="clear" w:color="auto" w:fill="auto"/>
            <w:hideMark/>
          </w:tcPr>
          <w:p w14:paraId="47E24B27" w14:textId="77777777" w:rsidR="0046783D" w:rsidRPr="005216EE" w:rsidRDefault="0046783D" w:rsidP="0046783D">
            <w:pPr>
              <w:rPr>
                <w:rFonts w:ascii="Calibri" w:hAnsi="Calibri" w:cs="Calibri"/>
                <w:color w:val="000000"/>
                <w:szCs w:val="20"/>
              </w:rPr>
            </w:pPr>
          </w:p>
        </w:tc>
        <w:tc>
          <w:tcPr>
            <w:tcW w:w="1775" w:type="dxa"/>
            <w:vMerge/>
            <w:shd w:val="clear" w:color="auto" w:fill="auto"/>
            <w:hideMark/>
          </w:tcPr>
          <w:p w14:paraId="64A43372" w14:textId="77777777" w:rsidR="0046783D" w:rsidRPr="005216EE" w:rsidRDefault="0046783D" w:rsidP="0046783D">
            <w:pPr>
              <w:rPr>
                <w:rFonts w:ascii="Times New Roman" w:hAnsi="Times New Roman"/>
                <w:szCs w:val="20"/>
              </w:rPr>
            </w:pPr>
          </w:p>
        </w:tc>
        <w:tc>
          <w:tcPr>
            <w:tcW w:w="1235" w:type="dxa"/>
            <w:shd w:val="clear" w:color="auto" w:fill="auto"/>
            <w:hideMark/>
          </w:tcPr>
          <w:p w14:paraId="0A569A99"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KU2.02.06</w:t>
            </w:r>
          </w:p>
        </w:tc>
        <w:tc>
          <w:tcPr>
            <w:tcW w:w="3146" w:type="dxa"/>
            <w:shd w:val="clear" w:color="auto" w:fill="auto"/>
            <w:hideMark/>
          </w:tcPr>
          <w:p w14:paraId="37758E90"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Data processing models (batch, steaming, parallel)</w:t>
            </w:r>
          </w:p>
        </w:tc>
        <w:tc>
          <w:tcPr>
            <w:tcW w:w="2250" w:type="dxa"/>
            <w:vMerge/>
            <w:shd w:val="clear" w:color="auto" w:fill="auto"/>
            <w:hideMark/>
          </w:tcPr>
          <w:p w14:paraId="33EAFFE2" w14:textId="206E7EC6" w:rsidR="0046783D" w:rsidRPr="00F24A7D" w:rsidRDefault="0046783D" w:rsidP="0046783D">
            <w:pPr>
              <w:rPr>
                <w:rFonts w:cstheme="minorHAnsi"/>
                <w:color w:val="000000"/>
                <w:szCs w:val="20"/>
              </w:rPr>
            </w:pPr>
          </w:p>
        </w:tc>
      </w:tr>
      <w:tr w:rsidR="0046783D" w:rsidRPr="00A024C1" w14:paraId="1D94AB5C" w14:textId="77777777" w:rsidTr="0046783D">
        <w:trPr>
          <w:trHeight w:val="288"/>
        </w:trPr>
        <w:tc>
          <w:tcPr>
            <w:tcW w:w="1309" w:type="dxa"/>
            <w:vMerge/>
            <w:shd w:val="clear" w:color="auto" w:fill="auto"/>
            <w:hideMark/>
          </w:tcPr>
          <w:p w14:paraId="69D706BA" w14:textId="77777777" w:rsidR="0046783D" w:rsidRPr="005216EE" w:rsidRDefault="0046783D" w:rsidP="0046783D">
            <w:pPr>
              <w:rPr>
                <w:rFonts w:ascii="Calibri" w:hAnsi="Calibri" w:cs="Calibri"/>
                <w:color w:val="000000"/>
                <w:szCs w:val="20"/>
              </w:rPr>
            </w:pPr>
          </w:p>
        </w:tc>
        <w:tc>
          <w:tcPr>
            <w:tcW w:w="1775" w:type="dxa"/>
            <w:vMerge/>
            <w:shd w:val="clear" w:color="auto" w:fill="auto"/>
            <w:hideMark/>
          </w:tcPr>
          <w:p w14:paraId="1FB88B98" w14:textId="77777777" w:rsidR="0046783D" w:rsidRPr="005216EE" w:rsidRDefault="0046783D" w:rsidP="0046783D">
            <w:pPr>
              <w:rPr>
                <w:rFonts w:ascii="Times New Roman" w:hAnsi="Times New Roman"/>
                <w:szCs w:val="20"/>
              </w:rPr>
            </w:pPr>
          </w:p>
        </w:tc>
        <w:tc>
          <w:tcPr>
            <w:tcW w:w="1235" w:type="dxa"/>
            <w:shd w:val="clear" w:color="auto" w:fill="auto"/>
            <w:hideMark/>
          </w:tcPr>
          <w:p w14:paraId="05D016FF"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KU2.02.07</w:t>
            </w:r>
          </w:p>
        </w:tc>
        <w:tc>
          <w:tcPr>
            <w:tcW w:w="3146" w:type="dxa"/>
            <w:shd w:val="clear" w:color="auto" w:fill="auto"/>
            <w:hideMark/>
          </w:tcPr>
          <w:p w14:paraId="1B0EE0C6"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Enterprise information systems</w:t>
            </w:r>
          </w:p>
        </w:tc>
        <w:tc>
          <w:tcPr>
            <w:tcW w:w="2250" w:type="dxa"/>
            <w:vMerge w:val="restart"/>
            <w:shd w:val="clear" w:color="auto" w:fill="auto"/>
            <w:hideMark/>
          </w:tcPr>
          <w:p w14:paraId="41AE74A0" w14:textId="77777777" w:rsidR="0046783D" w:rsidRPr="00F24A7D" w:rsidRDefault="0046783D" w:rsidP="0046783D">
            <w:pPr>
              <w:rPr>
                <w:rFonts w:cstheme="minorHAnsi"/>
                <w:b/>
                <w:bCs/>
                <w:color w:val="000000"/>
                <w:szCs w:val="20"/>
              </w:rPr>
            </w:pPr>
            <w:r w:rsidRPr="00F24A7D">
              <w:rPr>
                <w:rFonts w:cstheme="minorHAnsi"/>
                <w:b/>
                <w:bCs/>
                <w:color w:val="000000"/>
                <w:szCs w:val="20"/>
              </w:rPr>
              <w:t>CCS2012:  Information systems</w:t>
            </w:r>
          </w:p>
          <w:p w14:paraId="5CBD005B" w14:textId="77777777" w:rsidR="0046783D" w:rsidRPr="00F24A7D" w:rsidRDefault="0046783D" w:rsidP="0046783D">
            <w:pPr>
              <w:pStyle w:val="ListTablecompact"/>
              <w:rPr>
                <w:rFonts w:cstheme="minorHAnsi"/>
                <w:sz w:val="20"/>
                <w:szCs w:val="20"/>
              </w:rPr>
            </w:pPr>
            <w:r w:rsidRPr="00F24A7D">
              <w:rPr>
                <w:rFonts w:cstheme="minorHAnsi"/>
                <w:sz w:val="20"/>
                <w:szCs w:val="20"/>
              </w:rPr>
              <w:t>Information storage systems</w:t>
            </w:r>
          </w:p>
          <w:p w14:paraId="24D1BEE2" w14:textId="59C381EB" w:rsidR="0046783D" w:rsidRPr="00F24A7D" w:rsidRDefault="0046783D" w:rsidP="0046783D">
            <w:pPr>
              <w:pStyle w:val="ListTablecompact"/>
              <w:rPr>
                <w:rFonts w:cstheme="minorHAnsi"/>
                <w:b/>
                <w:bCs/>
                <w:sz w:val="20"/>
                <w:szCs w:val="20"/>
              </w:rPr>
            </w:pPr>
            <w:r w:rsidRPr="00F24A7D">
              <w:rPr>
                <w:rFonts w:cstheme="minorHAnsi"/>
                <w:sz w:val="20"/>
                <w:szCs w:val="20"/>
              </w:rPr>
              <w:t>Information systems applications</w:t>
            </w:r>
          </w:p>
        </w:tc>
      </w:tr>
      <w:tr w:rsidR="0046783D" w:rsidRPr="00A024C1" w14:paraId="791D85B3" w14:textId="77777777" w:rsidTr="0046783D">
        <w:trPr>
          <w:trHeight w:val="288"/>
        </w:trPr>
        <w:tc>
          <w:tcPr>
            <w:tcW w:w="1309" w:type="dxa"/>
            <w:vMerge/>
            <w:shd w:val="clear" w:color="auto" w:fill="auto"/>
            <w:hideMark/>
          </w:tcPr>
          <w:p w14:paraId="6B7EB84B" w14:textId="77777777" w:rsidR="0046783D" w:rsidRPr="005216EE" w:rsidRDefault="0046783D" w:rsidP="0046783D">
            <w:pPr>
              <w:rPr>
                <w:rFonts w:ascii="Calibri" w:hAnsi="Calibri" w:cs="Calibri"/>
                <w:b/>
                <w:bCs/>
                <w:color w:val="000000"/>
                <w:szCs w:val="20"/>
              </w:rPr>
            </w:pPr>
          </w:p>
        </w:tc>
        <w:tc>
          <w:tcPr>
            <w:tcW w:w="1775" w:type="dxa"/>
            <w:vMerge/>
            <w:shd w:val="clear" w:color="auto" w:fill="auto"/>
            <w:hideMark/>
          </w:tcPr>
          <w:p w14:paraId="020193E4" w14:textId="77777777" w:rsidR="0046783D" w:rsidRPr="005216EE" w:rsidRDefault="0046783D" w:rsidP="0046783D">
            <w:pPr>
              <w:rPr>
                <w:rFonts w:ascii="Times New Roman" w:hAnsi="Times New Roman"/>
                <w:szCs w:val="20"/>
              </w:rPr>
            </w:pPr>
          </w:p>
        </w:tc>
        <w:tc>
          <w:tcPr>
            <w:tcW w:w="1235" w:type="dxa"/>
            <w:shd w:val="clear" w:color="auto" w:fill="auto"/>
            <w:hideMark/>
          </w:tcPr>
          <w:p w14:paraId="11934216"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KU2.02.08</w:t>
            </w:r>
          </w:p>
        </w:tc>
        <w:tc>
          <w:tcPr>
            <w:tcW w:w="3146" w:type="dxa"/>
            <w:shd w:val="clear" w:color="auto" w:fill="auto"/>
            <w:hideMark/>
          </w:tcPr>
          <w:p w14:paraId="595AF892"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Data security and protection</w:t>
            </w:r>
          </w:p>
        </w:tc>
        <w:tc>
          <w:tcPr>
            <w:tcW w:w="2250" w:type="dxa"/>
            <w:vMerge/>
            <w:shd w:val="clear" w:color="auto" w:fill="auto"/>
            <w:hideMark/>
          </w:tcPr>
          <w:p w14:paraId="11FEDAD3" w14:textId="0C26A5AC" w:rsidR="0046783D" w:rsidRPr="00F24A7D" w:rsidRDefault="0046783D" w:rsidP="0046783D">
            <w:pPr>
              <w:rPr>
                <w:rFonts w:cstheme="minorHAnsi"/>
                <w:color w:val="000000"/>
                <w:szCs w:val="20"/>
              </w:rPr>
            </w:pPr>
          </w:p>
        </w:tc>
      </w:tr>
      <w:tr w:rsidR="0046783D" w:rsidRPr="00A024C1" w14:paraId="3C96B9A4" w14:textId="77777777" w:rsidTr="0046783D">
        <w:trPr>
          <w:trHeight w:val="288"/>
        </w:trPr>
        <w:tc>
          <w:tcPr>
            <w:tcW w:w="1309" w:type="dxa"/>
            <w:vMerge/>
            <w:shd w:val="clear" w:color="auto" w:fill="auto"/>
          </w:tcPr>
          <w:p w14:paraId="7C9F14F1" w14:textId="5E31095D" w:rsidR="0046783D" w:rsidRPr="005216EE" w:rsidRDefault="0046783D" w:rsidP="0046783D">
            <w:pPr>
              <w:rPr>
                <w:rFonts w:ascii="Calibri" w:hAnsi="Calibri" w:cs="Calibri"/>
                <w:color w:val="000000"/>
                <w:szCs w:val="20"/>
              </w:rPr>
            </w:pPr>
          </w:p>
        </w:tc>
        <w:tc>
          <w:tcPr>
            <w:tcW w:w="1775" w:type="dxa"/>
            <w:vMerge/>
            <w:shd w:val="clear" w:color="auto" w:fill="auto"/>
          </w:tcPr>
          <w:p w14:paraId="07B1693A" w14:textId="14CB816E" w:rsidR="0046783D" w:rsidRPr="005216EE" w:rsidRDefault="0046783D" w:rsidP="0046783D">
            <w:pPr>
              <w:rPr>
                <w:rFonts w:ascii="Times New Roman" w:hAnsi="Times New Roman"/>
                <w:szCs w:val="20"/>
              </w:rPr>
            </w:pPr>
          </w:p>
        </w:tc>
        <w:tc>
          <w:tcPr>
            <w:tcW w:w="1235" w:type="dxa"/>
            <w:shd w:val="clear" w:color="auto" w:fill="auto"/>
          </w:tcPr>
          <w:p w14:paraId="3C1E9AA1" w14:textId="5D9CFBF9" w:rsidR="0046783D" w:rsidRPr="005216EE" w:rsidRDefault="0046783D" w:rsidP="0046783D">
            <w:pPr>
              <w:rPr>
                <w:rFonts w:ascii="Times New Roman" w:hAnsi="Times New Roman"/>
                <w:szCs w:val="20"/>
              </w:rPr>
            </w:pPr>
          </w:p>
        </w:tc>
        <w:tc>
          <w:tcPr>
            <w:tcW w:w="3146" w:type="dxa"/>
            <w:shd w:val="clear" w:color="auto" w:fill="auto"/>
          </w:tcPr>
          <w:p w14:paraId="7D1EF40B" w14:textId="218099E7" w:rsidR="0046783D" w:rsidRPr="005216EE" w:rsidRDefault="0046783D" w:rsidP="0046783D">
            <w:pPr>
              <w:rPr>
                <w:rFonts w:ascii="Times New Roman" w:hAnsi="Times New Roman"/>
                <w:szCs w:val="20"/>
              </w:rPr>
            </w:pPr>
          </w:p>
        </w:tc>
        <w:tc>
          <w:tcPr>
            <w:tcW w:w="2250" w:type="dxa"/>
            <w:vMerge/>
            <w:shd w:val="clear" w:color="auto" w:fill="auto"/>
            <w:hideMark/>
          </w:tcPr>
          <w:p w14:paraId="278536DE" w14:textId="01AFA67E" w:rsidR="0046783D" w:rsidRPr="00F24A7D" w:rsidRDefault="0046783D" w:rsidP="0046783D">
            <w:pPr>
              <w:rPr>
                <w:rFonts w:cstheme="minorHAnsi"/>
                <w:color w:val="000000"/>
                <w:szCs w:val="20"/>
              </w:rPr>
            </w:pPr>
          </w:p>
        </w:tc>
      </w:tr>
      <w:tr w:rsidR="0046783D" w:rsidRPr="00A024C1" w14:paraId="4B62EA0F" w14:textId="77777777" w:rsidTr="0046783D">
        <w:trPr>
          <w:trHeight w:val="288"/>
        </w:trPr>
        <w:tc>
          <w:tcPr>
            <w:tcW w:w="1309" w:type="dxa"/>
            <w:vMerge w:val="restart"/>
            <w:shd w:val="clear" w:color="auto" w:fill="auto"/>
            <w:hideMark/>
          </w:tcPr>
          <w:p w14:paraId="7D5C9DFE" w14:textId="61A601AD" w:rsidR="0046783D" w:rsidRPr="005216EE" w:rsidRDefault="0046783D" w:rsidP="0046783D">
            <w:pPr>
              <w:rPr>
                <w:rFonts w:ascii="Calibri" w:hAnsi="Calibri" w:cs="Calibri"/>
                <w:color w:val="000000"/>
                <w:szCs w:val="20"/>
              </w:rPr>
            </w:pPr>
            <w:r w:rsidRPr="005216EE">
              <w:rPr>
                <w:rFonts w:ascii="Calibri" w:hAnsi="Calibri" w:cs="Calibri"/>
                <w:color w:val="000000"/>
                <w:szCs w:val="20"/>
              </w:rPr>
              <w:t xml:space="preserve">KAG2-DSENG: Data Science Engineering </w:t>
            </w:r>
          </w:p>
        </w:tc>
        <w:tc>
          <w:tcPr>
            <w:tcW w:w="1775" w:type="dxa"/>
            <w:vMerge w:val="restart"/>
            <w:shd w:val="clear" w:color="auto" w:fill="auto"/>
            <w:hideMark/>
          </w:tcPr>
          <w:p w14:paraId="389B38AB"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KA02.03</w:t>
            </w:r>
          </w:p>
          <w:p w14:paraId="35D9C466"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DSENG.03/CCT</w:t>
            </w:r>
          </w:p>
          <w:p w14:paraId="477D6399" w14:textId="7E505372" w:rsidR="0046783D" w:rsidRPr="005216EE" w:rsidRDefault="0046783D" w:rsidP="0046783D">
            <w:pPr>
              <w:rPr>
                <w:rFonts w:ascii="Times New Roman" w:hAnsi="Times New Roman"/>
                <w:szCs w:val="20"/>
              </w:rPr>
            </w:pPr>
            <w:r w:rsidRPr="005216EE">
              <w:rPr>
                <w:rFonts w:ascii="Calibri" w:hAnsi="Calibri" w:cs="Calibri"/>
                <w:color w:val="000000"/>
                <w:szCs w:val="20"/>
              </w:rPr>
              <w:t>Cloud Computing technologies for Big Data and Data Analytics</w:t>
            </w:r>
          </w:p>
        </w:tc>
        <w:tc>
          <w:tcPr>
            <w:tcW w:w="1235" w:type="dxa"/>
            <w:shd w:val="clear" w:color="auto" w:fill="auto"/>
            <w:hideMark/>
          </w:tcPr>
          <w:p w14:paraId="3062BC2D" w14:textId="7180B190" w:rsidR="0046783D" w:rsidRPr="005216EE" w:rsidRDefault="0046783D" w:rsidP="0046783D">
            <w:pPr>
              <w:rPr>
                <w:rFonts w:ascii="Times New Roman" w:hAnsi="Times New Roman"/>
                <w:szCs w:val="20"/>
              </w:rPr>
            </w:pPr>
            <w:r w:rsidRPr="005216EE">
              <w:rPr>
                <w:rFonts w:ascii="Calibri" w:hAnsi="Calibri" w:cs="Calibri"/>
                <w:color w:val="000000"/>
                <w:szCs w:val="20"/>
              </w:rPr>
              <w:t>KU2.03.01</w:t>
            </w:r>
          </w:p>
        </w:tc>
        <w:tc>
          <w:tcPr>
            <w:tcW w:w="3146" w:type="dxa"/>
            <w:shd w:val="clear" w:color="auto" w:fill="auto"/>
            <w:hideMark/>
          </w:tcPr>
          <w:p w14:paraId="56D9E1CA" w14:textId="5043D0B4" w:rsidR="0046783D" w:rsidRPr="005216EE" w:rsidRDefault="0046783D" w:rsidP="0046783D">
            <w:pPr>
              <w:rPr>
                <w:rFonts w:ascii="Times New Roman" w:hAnsi="Times New Roman"/>
                <w:szCs w:val="20"/>
              </w:rPr>
            </w:pPr>
            <w:r w:rsidRPr="005216EE">
              <w:rPr>
                <w:rFonts w:ascii="Calibri" w:hAnsi="Calibri" w:cs="Calibri"/>
                <w:color w:val="000000"/>
                <w:szCs w:val="20"/>
              </w:rPr>
              <w:t>Cloud Computing architecture and services</w:t>
            </w:r>
          </w:p>
        </w:tc>
        <w:tc>
          <w:tcPr>
            <w:tcW w:w="2250" w:type="dxa"/>
            <w:vMerge w:val="restart"/>
            <w:shd w:val="clear" w:color="auto" w:fill="auto"/>
            <w:hideMark/>
          </w:tcPr>
          <w:p w14:paraId="4703A47E" w14:textId="77777777" w:rsidR="0046783D" w:rsidRDefault="0046783D" w:rsidP="0046783D">
            <w:pPr>
              <w:rPr>
                <w:rFonts w:cstheme="minorHAnsi"/>
                <w:color w:val="000000"/>
                <w:szCs w:val="20"/>
              </w:rPr>
            </w:pPr>
            <w:r>
              <w:rPr>
                <w:rFonts w:cstheme="minorHAnsi"/>
                <w:b/>
                <w:bCs/>
                <w:color w:val="000000"/>
                <w:szCs w:val="20"/>
              </w:rPr>
              <w:t>DSDA Extension group for CCS201</w:t>
            </w:r>
            <w:r w:rsidRPr="00F24A7D">
              <w:rPr>
                <w:rFonts w:cstheme="minorHAnsi"/>
                <w:color w:val="000000"/>
                <w:szCs w:val="20"/>
              </w:rPr>
              <w:t xml:space="preserve"> </w:t>
            </w:r>
          </w:p>
          <w:p w14:paraId="5D71FBA0" w14:textId="7882A512" w:rsidR="0046783D" w:rsidRPr="0030581C" w:rsidRDefault="0046783D" w:rsidP="0046783D">
            <w:pPr>
              <w:rPr>
                <w:rFonts w:cstheme="minorHAnsi"/>
                <w:b/>
                <w:color w:val="000000"/>
                <w:szCs w:val="20"/>
              </w:rPr>
            </w:pPr>
            <w:r w:rsidRPr="0030581C">
              <w:rPr>
                <w:rFonts w:cstheme="minorHAnsi"/>
                <w:b/>
                <w:color w:val="000000"/>
                <w:szCs w:val="20"/>
              </w:rPr>
              <w:t>Theory of computation</w:t>
            </w:r>
          </w:p>
          <w:p w14:paraId="78CF20A2" w14:textId="77777777" w:rsidR="0046783D" w:rsidRPr="00F24A7D" w:rsidRDefault="0046783D" w:rsidP="0046783D">
            <w:pPr>
              <w:pStyle w:val="ListTablecompact"/>
              <w:rPr>
                <w:rFonts w:cstheme="minorHAnsi"/>
                <w:sz w:val="20"/>
                <w:szCs w:val="20"/>
              </w:rPr>
            </w:pPr>
            <w:r w:rsidRPr="00F24A7D">
              <w:rPr>
                <w:rFonts w:cstheme="minorHAnsi"/>
                <w:sz w:val="20"/>
                <w:szCs w:val="20"/>
              </w:rPr>
              <w:t>DSA Extension point: Algorithms for Big Data computation</w:t>
            </w:r>
          </w:p>
          <w:p w14:paraId="3D23DC31" w14:textId="77777777" w:rsidR="0046783D" w:rsidRPr="0030581C" w:rsidRDefault="0046783D" w:rsidP="0046783D">
            <w:pPr>
              <w:rPr>
                <w:rFonts w:cstheme="minorHAnsi"/>
                <w:b/>
                <w:color w:val="000000"/>
                <w:szCs w:val="20"/>
              </w:rPr>
            </w:pPr>
            <w:r w:rsidRPr="0030581C">
              <w:rPr>
                <w:rFonts w:cstheme="minorHAnsi"/>
                <w:b/>
                <w:color w:val="000000"/>
                <w:szCs w:val="20"/>
              </w:rPr>
              <w:t>Mathematics of computing</w:t>
            </w:r>
          </w:p>
          <w:p w14:paraId="23C308A9" w14:textId="77777777" w:rsidR="0046783D" w:rsidRPr="00F24A7D" w:rsidRDefault="0046783D" w:rsidP="0046783D">
            <w:pPr>
              <w:pStyle w:val="ListTablecompact"/>
              <w:rPr>
                <w:rFonts w:cstheme="minorHAnsi"/>
                <w:sz w:val="20"/>
                <w:szCs w:val="20"/>
              </w:rPr>
            </w:pPr>
            <w:r w:rsidRPr="00F24A7D">
              <w:rPr>
                <w:rFonts w:cstheme="minorHAnsi"/>
                <w:sz w:val="20"/>
                <w:szCs w:val="20"/>
              </w:rPr>
              <w:t>DSA Extension point: Mathematical software for Big Data computation</w:t>
            </w:r>
          </w:p>
          <w:p w14:paraId="1E5CBA62" w14:textId="77777777" w:rsidR="0030581C" w:rsidRPr="0030581C" w:rsidRDefault="0030581C" w:rsidP="0030581C">
            <w:pPr>
              <w:rPr>
                <w:rFonts w:cstheme="minorHAnsi"/>
                <w:b/>
                <w:color w:val="000000"/>
                <w:szCs w:val="20"/>
              </w:rPr>
            </w:pPr>
            <w:r w:rsidRPr="0030581C">
              <w:rPr>
                <w:rFonts w:cstheme="minorHAnsi"/>
                <w:b/>
                <w:color w:val="000000"/>
                <w:szCs w:val="20"/>
              </w:rPr>
              <w:t>Computing methodologies</w:t>
            </w:r>
          </w:p>
          <w:p w14:paraId="6666F54D" w14:textId="77777777" w:rsidR="0030581C" w:rsidRPr="00F24A7D" w:rsidRDefault="0030581C" w:rsidP="0030581C">
            <w:pPr>
              <w:pStyle w:val="ListTablecompact"/>
              <w:rPr>
                <w:rFonts w:cstheme="minorHAnsi"/>
                <w:sz w:val="20"/>
                <w:szCs w:val="20"/>
              </w:rPr>
            </w:pPr>
            <w:r w:rsidRPr="00F24A7D">
              <w:rPr>
                <w:rFonts w:cstheme="minorHAnsi"/>
                <w:sz w:val="20"/>
                <w:szCs w:val="20"/>
              </w:rPr>
              <w:t>DSA Extension point: New DSA computing</w:t>
            </w:r>
          </w:p>
          <w:p w14:paraId="16DD718D" w14:textId="77777777" w:rsidR="0030581C" w:rsidRPr="0030581C" w:rsidRDefault="0030581C" w:rsidP="0030581C">
            <w:pPr>
              <w:rPr>
                <w:rFonts w:cstheme="minorHAnsi"/>
                <w:b/>
                <w:color w:val="000000"/>
                <w:szCs w:val="20"/>
              </w:rPr>
            </w:pPr>
            <w:r w:rsidRPr="0030581C">
              <w:rPr>
                <w:rFonts w:cstheme="minorHAnsi"/>
                <w:b/>
                <w:color w:val="000000"/>
                <w:szCs w:val="20"/>
              </w:rPr>
              <w:t>Information systems</w:t>
            </w:r>
          </w:p>
          <w:p w14:paraId="4859FB40" w14:textId="77777777" w:rsidR="0030581C" w:rsidRPr="00F24A7D" w:rsidRDefault="0030581C" w:rsidP="0030581C">
            <w:pPr>
              <w:pStyle w:val="ListTablecompact"/>
              <w:rPr>
                <w:rFonts w:cstheme="minorHAnsi"/>
                <w:sz w:val="20"/>
                <w:szCs w:val="20"/>
              </w:rPr>
            </w:pPr>
            <w:r w:rsidRPr="00F24A7D">
              <w:rPr>
                <w:rFonts w:cstheme="minorHAnsi"/>
                <w:sz w:val="20"/>
                <w:szCs w:val="20"/>
              </w:rPr>
              <w:t>DSA Extension point: Big Data systems (e.g. cloud based)</w:t>
            </w:r>
          </w:p>
          <w:p w14:paraId="3F089599" w14:textId="77777777" w:rsidR="0030581C" w:rsidRPr="0030581C" w:rsidRDefault="0030581C" w:rsidP="0030581C">
            <w:pPr>
              <w:rPr>
                <w:rFonts w:cstheme="minorHAnsi"/>
                <w:b/>
                <w:color w:val="000000"/>
                <w:szCs w:val="20"/>
              </w:rPr>
            </w:pPr>
            <w:r w:rsidRPr="0030581C">
              <w:rPr>
                <w:rFonts w:cstheme="minorHAnsi"/>
                <w:b/>
                <w:color w:val="000000"/>
                <w:szCs w:val="20"/>
              </w:rPr>
              <w:t>Information systems applications</w:t>
            </w:r>
          </w:p>
          <w:p w14:paraId="75DF6CF8" w14:textId="77777777" w:rsidR="0030581C" w:rsidRPr="00F24A7D" w:rsidRDefault="0030581C" w:rsidP="0030581C">
            <w:pPr>
              <w:pStyle w:val="ListTablecompact"/>
              <w:rPr>
                <w:rFonts w:cstheme="minorHAnsi"/>
                <w:sz w:val="20"/>
                <w:szCs w:val="20"/>
              </w:rPr>
            </w:pPr>
            <w:r w:rsidRPr="00F24A7D">
              <w:rPr>
                <w:rFonts w:cstheme="minorHAnsi"/>
                <w:sz w:val="20"/>
                <w:szCs w:val="20"/>
              </w:rPr>
              <w:t>DSA Extension point: Big Data applications</w:t>
            </w:r>
          </w:p>
          <w:p w14:paraId="7FB7DB3F" w14:textId="17646254" w:rsidR="0046783D" w:rsidRPr="0046783D" w:rsidRDefault="0030581C" w:rsidP="0030581C">
            <w:pPr>
              <w:rPr>
                <w:rFonts w:cstheme="minorHAnsi"/>
                <w:b/>
                <w:bCs/>
                <w:color w:val="000000"/>
                <w:szCs w:val="20"/>
              </w:rPr>
            </w:pPr>
            <w:r w:rsidRPr="00F24A7D">
              <w:rPr>
                <w:rFonts w:cstheme="minorHAnsi"/>
                <w:szCs w:val="20"/>
              </w:rPr>
              <w:t>DSA Extension point: Doman specific Data applications</w:t>
            </w:r>
          </w:p>
        </w:tc>
      </w:tr>
      <w:tr w:rsidR="0046783D" w:rsidRPr="00A024C1" w14:paraId="47F30B3A" w14:textId="77777777" w:rsidTr="0046783D">
        <w:trPr>
          <w:trHeight w:val="864"/>
        </w:trPr>
        <w:tc>
          <w:tcPr>
            <w:tcW w:w="1309" w:type="dxa"/>
            <w:vMerge/>
            <w:shd w:val="clear" w:color="auto" w:fill="auto"/>
            <w:hideMark/>
          </w:tcPr>
          <w:p w14:paraId="0F7A3898" w14:textId="77777777" w:rsidR="0046783D" w:rsidRPr="005216EE" w:rsidRDefault="0046783D" w:rsidP="0046783D">
            <w:pPr>
              <w:rPr>
                <w:rFonts w:ascii="Times New Roman" w:hAnsi="Times New Roman"/>
                <w:szCs w:val="20"/>
              </w:rPr>
            </w:pPr>
          </w:p>
        </w:tc>
        <w:tc>
          <w:tcPr>
            <w:tcW w:w="1775" w:type="dxa"/>
            <w:vMerge/>
            <w:shd w:val="clear" w:color="auto" w:fill="auto"/>
            <w:hideMark/>
          </w:tcPr>
          <w:p w14:paraId="4DFE2B97" w14:textId="77777777" w:rsidR="0046783D" w:rsidRPr="005216EE" w:rsidRDefault="0046783D" w:rsidP="0046783D">
            <w:pPr>
              <w:rPr>
                <w:rFonts w:ascii="Times New Roman" w:hAnsi="Times New Roman"/>
                <w:szCs w:val="20"/>
              </w:rPr>
            </w:pPr>
          </w:p>
        </w:tc>
        <w:tc>
          <w:tcPr>
            <w:tcW w:w="1235" w:type="dxa"/>
            <w:shd w:val="clear" w:color="auto" w:fill="auto"/>
            <w:hideMark/>
          </w:tcPr>
          <w:p w14:paraId="2ADB0D8F"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KU2.03.02</w:t>
            </w:r>
          </w:p>
        </w:tc>
        <w:tc>
          <w:tcPr>
            <w:tcW w:w="3146" w:type="dxa"/>
            <w:shd w:val="clear" w:color="auto" w:fill="auto"/>
            <w:hideMark/>
          </w:tcPr>
          <w:p w14:paraId="30A3E84A"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Cloud Computing Engineering (infrastructure and services design, management and operation)</w:t>
            </w:r>
          </w:p>
        </w:tc>
        <w:tc>
          <w:tcPr>
            <w:tcW w:w="2250" w:type="dxa"/>
            <w:vMerge/>
            <w:shd w:val="clear" w:color="auto" w:fill="auto"/>
            <w:hideMark/>
          </w:tcPr>
          <w:p w14:paraId="1B132159" w14:textId="04923269" w:rsidR="0046783D" w:rsidRPr="00F24A7D" w:rsidRDefault="0046783D" w:rsidP="0046783D">
            <w:pPr>
              <w:rPr>
                <w:rFonts w:cstheme="minorHAnsi"/>
                <w:color w:val="000000"/>
                <w:szCs w:val="20"/>
              </w:rPr>
            </w:pPr>
          </w:p>
        </w:tc>
      </w:tr>
      <w:tr w:rsidR="0046783D" w:rsidRPr="00A024C1" w14:paraId="4800AAAE" w14:textId="77777777" w:rsidTr="0046783D">
        <w:trPr>
          <w:trHeight w:val="576"/>
        </w:trPr>
        <w:tc>
          <w:tcPr>
            <w:tcW w:w="1309" w:type="dxa"/>
            <w:vMerge/>
            <w:shd w:val="clear" w:color="auto" w:fill="auto"/>
            <w:hideMark/>
          </w:tcPr>
          <w:p w14:paraId="52029D3D" w14:textId="77777777" w:rsidR="0046783D" w:rsidRPr="005216EE" w:rsidRDefault="0046783D" w:rsidP="0046783D">
            <w:pPr>
              <w:rPr>
                <w:rFonts w:ascii="Times New Roman" w:hAnsi="Times New Roman"/>
                <w:szCs w:val="20"/>
              </w:rPr>
            </w:pPr>
          </w:p>
        </w:tc>
        <w:tc>
          <w:tcPr>
            <w:tcW w:w="1775" w:type="dxa"/>
            <w:vMerge/>
            <w:shd w:val="clear" w:color="auto" w:fill="auto"/>
            <w:hideMark/>
          </w:tcPr>
          <w:p w14:paraId="55EBC977" w14:textId="77777777" w:rsidR="0046783D" w:rsidRPr="005216EE" w:rsidRDefault="0046783D" w:rsidP="0046783D">
            <w:pPr>
              <w:rPr>
                <w:rFonts w:ascii="Times New Roman" w:hAnsi="Times New Roman"/>
                <w:szCs w:val="20"/>
              </w:rPr>
            </w:pPr>
          </w:p>
        </w:tc>
        <w:tc>
          <w:tcPr>
            <w:tcW w:w="1235" w:type="dxa"/>
            <w:shd w:val="clear" w:color="auto" w:fill="auto"/>
            <w:hideMark/>
          </w:tcPr>
          <w:p w14:paraId="519CB21F"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KU2.03.03</w:t>
            </w:r>
          </w:p>
        </w:tc>
        <w:tc>
          <w:tcPr>
            <w:tcW w:w="3146" w:type="dxa"/>
            <w:shd w:val="clear" w:color="auto" w:fill="auto"/>
            <w:hideMark/>
          </w:tcPr>
          <w:p w14:paraId="036A2B94"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Cloud based applications and services operation and management</w:t>
            </w:r>
          </w:p>
        </w:tc>
        <w:tc>
          <w:tcPr>
            <w:tcW w:w="2250" w:type="dxa"/>
            <w:vMerge/>
            <w:shd w:val="clear" w:color="auto" w:fill="auto"/>
            <w:hideMark/>
          </w:tcPr>
          <w:p w14:paraId="1B1677DA" w14:textId="23E7A163" w:rsidR="0046783D" w:rsidRPr="00F24A7D" w:rsidRDefault="0046783D" w:rsidP="0046783D">
            <w:pPr>
              <w:rPr>
                <w:rFonts w:cstheme="minorHAnsi"/>
                <w:color w:val="000000"/>
                <w:szCs w:val="20"/>
              </w:rPr>
            </w:pPr>
          </w:p>
        </w:tc>
      </w:tr>
      <w:tr w:rsidR="0046783D" w:rsidRPr="00A024C1" w14:paraId="5E07233B" w14:textId="77777777" w:rsidTr="0046783D">
        <w:trPr>
          <w:trHeight w:val="288"/>
        </w:trPr>
        <w:tc>
          <w:tcPr>
            <w:tcW w:w="1309" w:type="dxa"/>
            <w:vMerge w:val="restart"/>
            <w:shd w:val="clear" w:color="auto" w:fill="auto"/>
            <w:hideMark/>
          </w:tcPr>
          <w:p w14:paraId="24F1CD95" w14:textId="7332C247" w:rsidR="0046783D" w:rsidRPr="005216EE" w:rsidRDefault="0046783D" w:rsidP="0046783D">
            <w:pPr>
              <w:rPr>
                <w:rFonts w:ascii="Times New Roman" w:hAnsi="Times New Roman"/>
                <w:szCs w:val="20"/>
              </w:rPr>
            </w:pPr>
            <w:r w:rsidRPr="005216EE">
              <w:rPr>
                <w:rFonts w:ascii="Calibri" w:hAnsi="Calibri" w:cs="Calibri"/>
                <w:color w:val="000000"/>
                <w:szCs w:val="20"/>
              </w:rPr>
              <w:t>KAG2-DSENG: Data Science Engineering</w:t>
            </w:r>
          </w:p>
        </w:tc>
        <w:tc>
          <w:tcPr>
            <w:tcW w:w="1775" w:type="dxa"/>
            <w:vMerge w:val="restart"/>
            <w:shd w:val="clear" w:color="auto" w:fill="auto"/>
            <w:hideMark/>
          </w:tcPr>
          <w:p w14:paraId="0A5D340C"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KA02.04</w:t>
            </w:r>
          </w:p>
          <w:p w14:paraId="34A26842"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DSENG.04/SEC</w:t>
            </w:r>
          </w:p>
          <w:p w14:paraId="4A72F47A" w14:textId="558672C8" w:rsidR="0046783D" w:rsidRPr="005216EE" w:rsidRDefault="0046783D" w:rsidP="0046783D">
            <w:pPr>
              <w:rPr>
                <w:rFonts w:ascii="Times New Roman" w:hAnsi="Times New Roman"/>
                <w:szCs w:val="20"/>
              </w:rPr>
            </w:pPr>
            <w:r w:rsidRPr="005216EE">
              <w:rPr>
                <w:rFonts w:ascii="Calibri" w:hAnsi="Calibri" w:cs="Calibri"/>
                <w:color w:val="000000"/>
                <w:szCs w:val="20"/>
              </w:rPr>
              <w:t>Data and Applications security</w:t>
            </w:r>
          </w:p>
        </w:tc>
        <w:tc>
          <w:tcPr>
            <w:tcW w:w="1235" w:type="dxa"/>
            <w:shd w:val="clear" w:color="auto" w:fill="auto"/>
            <w:hideMark/>
          </w:tcPr>
          <w:p w14:paraId="3719CC61" w14:textId="0FFA91B5" w:rsidR="0046783D" w:rsidRPr="005216EE" w:rsidRDefault="0046783D" w:rsidP="0046783D">
            <w:pPr>
              <w:rPr>
                <w:rFonts w:ascii="Times New Roman" w:hAnsi="Times New Roman"/>
                <w:szCs w:val="20"/>
              </w:rPr>
            </w:pPr>
            <w:r w:rsidRPr="005216EE">
              <w:rPr>
                <w:rFonts w:ascii="Calibri" w:hAnsi="Calibri" w:cs="Calibri"/>
                <w:color w:val="000000"/>
                <w:szCs w:val="20"/>
              </w:rPr>
              <w:t>KU2.04.01</w:t>
            </w:r>
          </w:p>
        </w:tc>
        <w:tc>
          <w:tcPr>
            <w:tcW w:w="3146" w:type="dxa"/>
            <w:shd w:val="clear" w:color="auto" w:fill="auto"/>
            <w:hideMark/>
          </w:tcPr>
          <w:p w14:paraId="73C279D4" w14:textId="1AB48507" w:rsidR="0046783D" w:rsidRPr="005216EE" w:rsidRDefault="0046783D" w:rsidP="0046783D">
            <w:pPr>
              <w:rPr>
                <w:rFonts w:ascii="Times New Roman" w:hAnsi="Times New Roman"/>
                <w:szCs w:val="20"/>
              </w:rPr>
            </w:pPr>
            <w:r w:rsidRPr="005216EE">
              <w:rPr>
                <w:rFonts w:ascii="Calibri" w:hAnsi="Calibri" w:cs="Calibri"/>
                <w:color w:val="000000"/>
                <w:szCs w:val="20"/>
              </w:rPr>
              <w:t>Infrastructure, applications and data security</w:t>
            </w:r>
          </w:p>
        </w:tc>
        <w:tc>
          <w:tcPr>
            <w:tcW w:w="2250" w:type="dxa"/>
            <w:vMerge/>
            <w:shd w:val="clear" w:color="auto" w:fill="auto"/>
            <w:hideMark/>
          </w:tcPr>
          <w:p w14:paraId="06C8BCFE" w14:textId="7BFBFDB2" w:rsidR="0046783D" w:rsidRPr="00F24A7D" w:rsidRDefault="0046783D" w:rsidP="0046783D">
            <w:pPr>
              <w:rPr>
                <w:rFonts w:cstheme="minorHAnsi"/>
                <w:szCs w:val="20"/>
              </w:rPr>
            </w:pPr>
          </w:p>
        </w:tc>
      </w:tr>
      <w:tr w:rsidR="0046783D" w:rsidRPr="00A024C1" w14:paraId="2076B8E7" w14:textId="77777777" w:rsidTr="0046783D">
        <w:trPr>
          <w:trHeight w:val="576"/>
        </w:trPr>
        <w:tc>
          <w:tcPr>
            <w:tcW w:w="1309" w:type="dxa"/>
            <w:vMerge/>
            <w:shd w:val="clear" w:color="auto" w:fill="auto"/>
            <w:hideMark/>
          </w:tcPr>
          <w:p w14:paraId="7166B108" w14:textId="77777777" w:rsidR="0046783D" w:rsidRPr="005216EE" w:rsidRDefault="0046783D" w:rsidP="0046783D">
            <w:pPr>
              <w:rPr>
                <w:rFonts w:ascii="Calibri" w:hAnsi="Calibri" w:cs="Calibri"/>
                <w:color w:val="000000"/>
                <w:szCs w:val="20"/>
              </w:rPr>
            </w:pPr>
          </w:p>
        </w:tc>
        <w:tc>
          <w:tcPr>
            <w:tcW w:w="1775" w:type="dxa"/>
            <w:vMerge/>
            <w:shd w:val="clear" w:color="auto" w:fill="auto"/>
            <w:hideMark/>
          </w:tcPr>
          <w:p w14:paraId="63486457" w14:textId="77777777" w:rsidR="0046783D" w:rsidRPr="005216EE" w:rsidRDefault="0046783D" w:rsidP="0046783D">
            <w:pPr>
              <w:rPr>
                <w:rFonts w:ascii="Times New Roman" w:hAnsi="Times New Roman"/>
                <w:szCs w:val="20"/>
              </w:rPr>
            </w:pPr>
          </w:p>
        </w:tc>
        <w:tc>
          <w:tcPr>
            <w:tcW w:w="1235" w:type="dxa"/>
            <w:shd w:val="clear" w:color="auto" w:fill="auto"/>
            <w:hideMark/>
          </w:tcPr>
          <w:p w14:paraId="6B3E406F"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KU2.04.02</w:t>
            </w:r>
          </w:p>
        </w:tc>
        <w:tc>
          <w:tcPr>
            <w:tcW w:w="3146" w:type="dxa"/>
            <w:shd w:val="clear" w:color="auto" w:fill="auto"/>
            <w:hideMark/>
          </w:tcPr>
          <w:p w14:paraId="4E3AD291" w14:textId="21655552" w:rsidR="0046783D" w:rsidRPr="005216EE" w:rsidRDefault="0046783D" w:rsidP="0046783D">
            <w:pPr>
              <w:rPr>
                <w:rFonts w:ascii="Calibri" w:hAnsi="Calibri" w:cs="Calibri"/>
                <w:color w:val="000000"/>
                <w:szCs w:val="20"/>
              </w:rPr>
            </w:pPr>
            <w:r w:rsidRPr="005216EE">
              <w:rPr>
                <w:rFonts w:ascii="Calibri" w:hAnsi="Calibri" w:cs="Calibri"/>
                <w:color w:val="000000"/>
                <w:szCs w:val="20"/>
              </w:rPr>
              <w:t>Data encryption and key management, b</w:t>
            </w:r>
            <w:r w:rsidR="005B0B3F">
              <w:rPr>
                <w:rFonts w:ascii="Calibri" w:hAnsi="Calibri" w:cs="Calibri"/>
                <w:color w:val="000000"/>
                <w:szCs w:val="20"/>
              </w:rPr>
              <w:t>l</w:t>
            </w:r>
            <w:r w:rsidRPr="005216EE">
              <w:rPr>
                <w:rFonts w:ascii="Calibri" w:hAnsi="Calibri" w:cs="Calibri"/>
                <w:color w:val="000000"/>
                <w:szCs w:val="20"/>
              </w:rPr>
              <w:t xml:space="preserve">ockchain based technologies </w:t>
            </w:r>
          </w:p>
        </w:tc>
        <w:tc>
          <w:tcPr>
            <w:tcW w:w="2250" w:type="dxa"/>
            <w:vMerge/>
            <w:shd w:val="clear" w:color="auto" w:fill="auto"/>
            <w:hideMark/>
          </w:tcPr>
          <w:p w14:paraId="41ACE269" w14:textId="77777777" w:rsidR="0046783D" w:rsidRPr="00F24A7D" w:rsidRDefault="0046783D" w:rsidP="0046783D">
            <w:pPr>
              <w:rPr>
                <w:rFonts w:cstheme="minorHAnsi"/>
                <w:color w:val="000000"/>
                <w:szCs w:val="20"/>
              </w:rPr>
            </w:pPr>
          </w:p>
        </w:tc>
      </w:tr>
      <w:tr w:rsidR="0046783D" w:rsidRPr="00A024C1" w14:paraId="0997BB39" w14:textId="77777777" w:rsidTr="0046783D">
        <w:trPr>
          <w:trHeight w:val="288"/>
        </w:trPr>
        <w:tc>
          <w:tcPr>
            <w:tcW w:w="1309" w:type="dxa"/>
            <w:vMerge/>
            <w:shd w:val="clear" w:color="auto" w:fill="auto"/>
            <w:hideMark/>
          </w:tcPr>
          <w:p w14:paraId="05A038D5" w14:textId="77777777" w:rsidR="0046783D" w:rsidRPr="005216EE" w:rsidRDefault="0046783D" w:rsidP="0046783D">
            <w:pPr>
              <w:rPr>
                <w:rFonts w:ascii="Times New Roman" w:hAnsi="Times New Roman"/>
                <w:szCs w:val="20"/>
              </w:rPr>
            </w:pPr>
          </w:p>
        </w:tc>
        <w:tc>
          <w:tcPr>
            <w:tcW w:w="1775" w:type="dxa"/>
            <w:vMerge/>
            <w:shd w:val="clear" w:color="auto" w:fill="auto"/>
            <w:hideMark/>
          </w:tcPr>
          <w:p w14:paraId="144C7C6C" w14:textId="77777777" w:rsidR="0046783D" w:rsidRPr="005216EE" w:rsidRDefault="0046783D" w:rsidP="0046783D">
            <w:pPr>
              <w:rPr>
                <w:rFonts w:ascii="Times New Roman" w:hAnsi="Times New Roman"/>
                <w:szCs w:val="20"/>
              </w:rPr>
            </w:pPr>
          </w:p>
        </w:tc>
        <w:tc>
          <w:tcPr>
            <w:tcW w:w="1235" w:type="dxa"/>
            <w:shd w:val="clear" w:color="auto" w:fill="auto"/>
            <w:hideMark/>
          </w:tcPr>
          <w:p w14:paraId="554DEB0A"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KU2.04.03</w:t>
            </w:r>
          </w:p>
        </w:tc>
        <w:tc>
          <w:tcPr>
            <w:tcW w:w="3146" w:type="dxa"/>
            <w:shd w:val="clear" w:color="auto" w:fill="auto"/>
            <w:hideMark/>
          </w:tcPr>
          <w:p w14:paraId="293EB421" w14:textId="4786F44B" w:rsidR="0046783D" w:rsidRPr="005216EE" w:rsidRDefault="0046783D" w:rsidP="0046783D">
            <w:pPr>
              <w:rPr>
                <w:rFonts w:ascii="Calibri" w:hAnsi="Calibri" w:cs="Calibri"/>
                <w:color w:val="000000"/>
                <w:szCs w:val="20"/>
              </w:rPr>
            </w:pPr>
            <w:r w:rsidRPr="005216EE">
              <w:rPr>
                <w:rFonts w:ascii="Calibri" w:hAnsi="Calibri" w:cs="Calibri"/>
                <w:color w:val="000000"/>
                <w:szCs w:val="20"/>
              </w:rPr>
              <w:t>Access Control and Identi</w:t>
            </w:r>
            <w:r w:rsidR="005B0B3F">
              <w:rPr>
                <w:rFonts w:ascii="Calibri" w:hAnsi="Calibri" w:cs="Calibri"/>
                <w:color w:val="000000"/>
                <w:szCs w:val="20"/>
              </w:rPr>
              <w:t>t</w:t>
            </w:r>
            <w:r w:rsidRPr="005216EE">
              <w:rPr>
                <w:rFonts w:ascii="Calibri" w:hAnsi="Calibri" w:cs="Calibri"/>
                <w:color w:val="000000"/>
                <w:szCs w:val="20"/>
              </w:rPr>
              <w:t>y Management</w:t>
            </w:r>
          </w:p>
        </w:tc>
        <w:tc>
          <w:tcPr>
            <w:tcW w:w="2250" w:type="dxa"/>
            <w:vMerge/>
            <w:shd w:val="clear" w:color="auto" w:fill="auto"/>
            <w:hideMark/>
          </w:tcPr>
          <w:p w14:paraId="65911321" w14:textId="77777777" w:rsidR="0046783D" w:rsidRPr="00F24A7D" w:rsidRDefault="0046783D" w:rsidP="0046783D">
            <w:pPr>
              <w:rPr>
                <w:rFonts w:cstheme="minorHAnsi"/>
                <w:color w:val="000000"/>
                <w:szCs w:val="20"/>
              </w:rPr>
            </w:pPr>
          </w:p>
        </w:tc>
      </w:tr>
      <w:tr w:rsidR="0046783D" w:rsidRPr="00A024C1" w14:paraId="75ADA51B" w14:textId="77777777" w:rsidTr="0046783D">
        <w:trPr>
          <w:trHeight w:val="576"/>
        </w:trPr>
        <w:tc>
          <w:tcPr>
            <w:tcW w:w="1309" w:type="dxa"/>
            <w:vMerge/>
            <w:shd w:val="clear" w:color="auto" w:fill="auto"/>
            <w:hideMark/>
          </w:tcPr>
          <w:p w14:paraId="1CF63235" w14:textId="77777777" w:rsidR="0046783D" w:rsidRPr="005216EE" w:rsidRDefault="0046783D" w:rsidP="0046783D">
            <w:pPr>
              <w:rPr>
                <w:rFonts w:ascii="Times New Roman" w:hAnsi="Times New Roman"/>
                <w:szCs w:val="20"/>
              </w:rPr>
            </w:pPr>
          </w:p>
        </w:tc>
        <w:tc>
          <w:tcPr>
            <w:tcW w:w="1775" w:type="dxa"/>
            <w:vMerge/>
            <w:shd w:val="clear" w:color="auto" w:fill="auto"/>
            <w:hideMark/>
          </w:tcPr>
          <w:p w14:paraId="08FED31B" w14:textId="77777777" w:rsidR="0046783D" w:rsidRPr="005216EE" w:rsidRDefault="0046783D" w:rsidP="0046783D">
            <w:pPr>
              <w:rPr>
                <w:rFonts w:ascii="Times New Roman" w:hAnsi="Times New Roman"/>
                <w:szCs w:val="20"/>
              </w:rPr>
            </w:pPr>
          </w:p>
        </w:tc>
        <w:tc>
          <w:tcPr>
            <w:tcW w:w="1235" w:type="dxa"/>
            <w:shd w:val="clear" w:color="auto" w:fill="auto"/>
            <w:hideMark/>
          </w:tcPr>
          <w:p w14:paraId="32F578CB"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KU2.04.04</w:t>
            </w:r>
          </w:p>
        </w:tc>
        <w:tc>
          <w:tcPr>
            <w:tcW w:w="3146" w:type="dxa"/>
            <w:shd w:val="clear" w:color="auto" w:fill="auto"/>
            <w:hideMark/>
          </w:tcPr>
          <w:p w14:paraId="0E27D040"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Security services management, including compliance and certification</w:t>
            </w:r>
          </w:p>
        </w:tc>
        <w:tc>
          <w:tcPr>
            <w:tcW w:w="2250" w:type="dxa"/>
            <w:vMerge/>
            <w:shd w:val="clear" w:color="auto" w:fill="auto"/>
            <w:hideMark/>
          </w:tcPr>
          <w:p w14:paraId="286CEC30" w14:textId="77777777" w:rsidR="0046783D" w:rsidRPr="00F24A7D" w:rsidRDefault="0046783D" w:rsidP="0046783D">
            <w:pPr>
              <w:rPr>
                <w:rFonts w:cstheme="minorHAnsi"/>
                <w:color w:val="000000"/>
                <w:szCs w:val="20"/>
              </w:rPr>
            </w:pPr>
          </w:p>
        </w:tc>
      </w:tr>
      <w:tr w:rsidR="0046783D" w:rsidRPr="00A024C1" w14:paraId="01DB0C73" w14:textId="77777777" w:rsidTr="0046783D">
        <w:trPr>
          <w:trHeight w:val="288"/>
        </w:trPr>
        <w:tc>
          <w:tcPr>
            <w:tcW w:w="1309" w:type="dxa"/>
            <w:vMerge/>
            <w:shd w:val="clear" w:color="auto" w:fill="auto"/>
            <w:hideMark/>
          </w:tcPr>
          <w:p w14:paraId="21A3FB71" w14:textId="77777777" w:rsidR="0046783D" w:rsidRPr="005216EE" w:rsidRDefault="0046783D" w:rsidP="0046783D">
            <w:pPr>
              <w:rPr>
                <w:rFonts w:ascii="Times New Roman" w:hAnsi="Times New Roman"/>
                <w:szCs w:val="20"/>
              </w:rPr>
            </w:pPr>
          </w:p>
        </w:tc>
        <w:tc>
          <w:tcPr>
            <w:tcW w:w="1775" w:type="dxa"/>
            <w:vMerge/>
            <w:shd w:val="clear" w:color="auto" w:fill="auto"/>
            <w:hideMark/>
          </w:tcPr>
          <w:p w14:paraId="60CEC42E" w14:textId="77777777" w:rsidR="0046783D" w:rsidRPr="005216EE" w:rsidRDefault="0046783D" w:rsidP="0046783D">
            <w:pPr>
              <w:rPr>
                <w:rFonts w:ascii="Times New Roman" w:hAnsi="Times New Roman"/>
                <w:szCs w:val="20"/>
              </w:rPr>
            </w:pPr>
          </w:p>
        </w:tc>
        <w:tc>
          <w:tcPr>
            <w:tcW w:w="1235" w:type="dxa"/>
            <w:shd w:val="clear" w:color="auto" w:fill="auto"/>
            <w:hideMark/>
          </w:tcPr>
          <w:p w14:paraId="774908CD"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KU2.04.05</w:t>
            </w:r>
          </w:p>
        </w:tc>
        <w:tc>
          <w:tcPr>
            <w:tcW w:w="3146" w:type="dxa"/>
            <w:shd w:val="clear" w:color="auto" w:fill="auto"/>
            <w:hideMark/>
          </w:tcPr>
          <w:p w14:paraId="47E3967C"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Data anonymisation</w:t>
            </w:r>
          </w:p>
        </w:tc>
        <w:tc>
          <w:tcPr>
            <w:tcW w:w="2250" w:type="dxa"/>
            <w:vMerge/>
            <w:shd w:val="clear" w:color="auto" w:fill="auto"/>
            <w:hideMark/>
          </w:tcPr>
          <w:p w14:paraId="0110F030" w14:textId="77777777" w:rsidR="0046783D" w:rsidRPr="00F24A7D" w:rsidRDefault="0046783D" w:rsidP="0046783D">
            <w:pPr>
              <w:rPr>
                <w:rFonts w:cstheme="minorHAnsi"/>
                <w:color w:val="000000"/>
                <w:szCs w:val="20"/>
              </w:rPr>
            </w:pPr>
          </w:p>
        </w:tc>
      </w:tr>
      <w:tr w:rsidR="0046783D" w:rsidRPr="00A024C1" w14:paraId="47DFDD1A" w14:textId="77777777" w:rsidTr="0046783D">
        <w:trPr>
          <w:trHeight w:val="288"/>
        </w:trPr>
        <w:tc>
          <w:tcPr>
            <w:tcW w:w="1309" w:type="dxa"/>
            <w:vMerge/>
            <w:shd w:val="clear" w:color="auto" w:fill="auto"/>
            <w:hideMark/>
          </w:tcPr>
          <w:p w14:paraId="4B79554B" w14:textId="77777777" w:rsidR="0046783D" w:rsidRPr="005216EE" w:rsidRDefault="0046783D" w:rsidP="0046783D">
            <w:pPr>
              <w:rPr>
                <w:rFonts w:ascii="Times New Roman" w:hAnsi="Times New Roman"/>
                <w:szCs w:val="20"/>
              </w:rPr>
            </w:pPr>
          </w:p>
        </w:tc>
        <w:tc>
          <w:tcPr>
            <w:tcW w:w="1775" w:type="dxa"/>
            <w:vMerge/>
            <w:shd w:val="clear" w:color="auto" w:fill="auto"/>
            <w:hideMark/>
          </w:tcPr>
          <w:p w14:paraId="7AA2ECE4" w14:textId="77777777" w:rsidR="0046783D" w:rsidRPr="005216EE" w:rsidRDefault="0046783D" w:rsidP="0046783D">
            <w:pPr>
              <w:rPr>
                <w:rFonts w:ascii="Times New Roman" w:hAnsi="Times New Roman"/>
                <w:szCs w:val="20"/>
              </w:rPr>
            </w:pPr>
          </w:p>
        </w:tc>
        <w:tc>
          <w:tcPr>
            <w:tcW w:w="1235" w:type="dxa"/>
            <w:shd w:val="clear" w:color="auto" w:fill="auto"/>
            <w:hideMark/>
          </w:tcPr>
          <w:p w14:paraId="5766F0D8"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KU2.04.06</w:t>
            </w:r>
          </w:p>
        </w:tc>
        <w:tc>
          <w:tcPr>
            <w:tcW w:w="3146" w:type="dxa"/>
            <w:shd w:val="clear" w:color="auto" w:fill="auto"/>
            <w:hideMark/>
          </w:tcPr>
          <w:p w14:paraId="23327ECA" w14:textId="77777777" w:rsidR="0046783D" w:rsidRPr="005216EE" w:rsidRDefault="0046783D" w:rsidP="0046783D">
            <w:pPr>
              <w:rPr>
                <w:rFonts w:ascii="Calibri" w:hAnsi="Calibri" w:cs="Calibri"/>
                <w:color w:val="000000"/>
                <w:szCs w:val="20"/>
              </w:rPr>
            </w:pPr>
            <w:r w:rsidRPr="005216EE">
              <w:rPr>
                <w:rFonts w:ascii="Calibri" w:hAnsi="Calibri" w:cs="Calibri"/>
                <w:color w:val="000000"/>
                <w:szCs w:val="20"/>
              </w:rPr>
              <w:t>Data privacy</w:t>
            </w:r>
          </w:p>
        </w:tc>
        <w:tc>
          <w:tcPr>
            <w:tcW w:w="2250" w:type="dxa"/>
            <w:vMerge/>
            <w:shd w:val="clear" w:color="auto" w:fill="auto"/>
            <w:hideMark/>
          </w:tcPr>
          <w:p w14:paraId="6336C992" w14:textId="77777777" w:rsidR="0046783D" w:rsidRPr="00F24A7D" w:rsidRDefault="0046783D" w:rsidP="0046783D">
            <w:pPr>
              <w:rPr>
                <w:rFonts w:cstheme="minorHAnsi"/>
                <w:color w:val="000000"/>
                <w:szCs w:val="20"/>
              </w:rPr>
            </w:pPr>
          </w:p>
        </w:tc>
      </w:tr>
      <w:tr w:rsidR="0030581C" w:rsidRPr="00A024C1" w14:paraId="3A54AF1C" w14:textId="77777777" w:rsidTr="0046783D">
        <w:trPr>
          <w:trHeight w:val="288"/>
        </w:trPr>
        <w:tc>
          <w:tcPr>
            <w:tcW w:w="1309" w:type="dxa"/>
            <w:vMerge w:val="restart"/>
            <w:shd w:val="clear" w:color="auto" w:fill="auto"/>
            <w:hideMark/>
          </w:tcPr>
          <w:p w14:paraId="7231F9F8" w14:textId="33240D3F" w:rsidR="0030581C" w:rsidRPr="005216EE" w:rsidRDefault="0030581C" w:rsidP="0030581C">
            <w:pPr>
              <w:rPr>
                <w:rFonts w:ascii="Times New Roman" w:hAnsi="Times New Roman"/>
                <w:szCs w:val="20"/>
              </w:rPr>
            </w:pPr>
            <w:r w:rsidRPr="005216EE">
              <w:rPr>
                <w:rFonts w:ascii="Calibri" w:hAnsi="Calibri" w:cs="Calibri"/>
                <w:color w:val="000000"/>
                <w:szCs w:val="20"/>
              </w:rPr>
              <w:t>KAG2-DSENG: Data Science Engineering</w:t>
            </w:r>
          </w:p>
        </w:tc>
        <w:tc>
          <w:tcPr>
            <w:tcW w:w="1775" w:type="dxa"/>
            <w:vMerge w:val="restart"/>
            <w:shd w:val="clear" w:color="auto" w:fill="auto"/>
            <w:hideMark/>
          </w:tcPr>
          <w:p w14:paraId="1C8C3177"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KA02.05</w:t>
            </w:r>
          </w:p>
          <w:p w14:paraId="49526A16"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DSENG.05/BDSE</w:t>
            </w:r>
          </w:p>
          <w:p w14:paraId="71DE762B" w14:textId="79BCAF3F" w:rsidR="0030581C" w:rsidRPr="005216EE" w:rsidRDefault="0030581C" w:rsidP="0030581C">
            <w:pPr>
              <w:rPr>
                <w:rFonts w:ascii="Times New Roman" w:hAnsi="Times New Roman"/>
                <w:szCs w:val="20"/>
              </w:rPr>
            </w:pPr>
            <w:r w:rsidRPr="005216EE">
              <w:rPr>
                <w:rFonts w:ascii="Calibri" w:hAnsi="Calibri" w:cs="Calibri"/>
                <w:color w:val="000000"/>
                <w:szCs w:val="20"/>
              </w:rPr>
              <w:t>Big Data systems organisation and engineering</w:t>
            </w:r>
          </w:p>
        </w:tc>
        <w:tc>
          <w:tcPr>
            <w:tcW w:w="1235" w:type="dxa"/>
            <w:shd w:val="clear" w:color="auto" w:fill="auto"/>
            <w:hideMark/>
          </w:tcPr>
          <w:p w14:paraId="7E6842B5" w14:textId="57C0294F" w:rsidR="0030581C" w:rsidRPr="005216EE" w:rsidRDefault="0030581C" w:rsidP="0030581C">
            <w:pPr>
              <w:rPr>
                <w:rFonts w:ascii="Times New Roman" w:hAnsi="Times New Roman"/>
                <w:szCs w:val="20"/>
              </w:rPr>
            </w:pPr>
            <w:r w:rsidRPr="005216EE">
              <w:rPr>
                <w:rFonts w:ascii="Calibri" w:hAnsi="Calibri" w:cs="Calibri"/>
                <w:color w:val="000000"/>
                <w:szCs w:val="20"/>
              </w:rPr>
              <w:t>KU2.05.01</w:t>
            </w:r>
          </w:p>
        </w:tc>
        <w:tc>
          <w:tcPr>
            <w:tcW w:w="3146" w:type="dxa"/>
            <w:shd w:val="clear" w:color="auto" w:fill="auto"/>
            <w:hideMark/>
          </w:tcPr>
          <w:p w14:paraId="00D419F6" w14:textId="01FDA86D" w:rsidR="0030581C" w:rsidRPr="005216EE" w:rsidRDefault="0030581C" w:rsidP="0030581C">
            <w:pPr>
              <w:rPr>
                <w:rFonts w:ascii="Times New Roman" w:hAnsi="Times New Roman"/>
                <w:szCs w:val="20"/>
              </w:rPr>
            </w:pPr>
            <w:r w:rsidRPr="005216EE">
              <w:rPr>
                <w:rFonts w:ascii="Calibri" w:hAnsi="Calibri" w:cs="Calibri"/>
                <w:color w:val="000000"/>
                <w:szCs w:val="20"/>
              </w:rPr>
              <w:t>Big Data systems organisation and design</w:t>
            </w:r>
          </w:p>
        </w:tc>
        <w:tc>
          <w:tcPr>
            <w:tcW w:w="2250" w:type="dxa"/>
            <w:vMerge w:val="restart"/>
            <w:shd w:val="clear" w:color="auto" w:fill="auto"/>
            <w:hideMark/>
          </w:tcPr>
          <w:p w14:paraId="5897B49D" w14:textId="77777777" w:rsidR="0030581C" w:rsidRPr="00F24A7D" w:rsidRDefault="0030581C" w:rsidP="0030581C">
            <w:pPr>
              <w:rPr>
                <w:rFonts w:cstheme="minorHAnsi"/>
                <w:b/>
                <w:bCs/>
                <w:color w:val="000000"/>
                <w:szCs w:val="20"/>
              </w:rPr>
            </w:pPr>
            <w:r w:rsidRPr="00F24A7D">
              <w:rPr>
                <w:rFonts w:cstheme="minorHAnsi"/>
                <w:b/>
                <w:bCs/>
                <w:color w:val="000000"/>
                <w:szCs w:val="20"/>
              </w:rPr>
              <w:t>CCS2012: Software and its engineering</w:t>
            </w:r>
          </w:p>
          <w:p w14:paraId="4EF8D74F" w14:textId="77777777" w:rsidR="0030581C" w:rsidRPr="00F24A7D" w:rsidRDefault="0030581C" w:rsidP="0030581C">
            <w:pPr>
              <w:pStyle w:val="ListTablecompact"/>
              <w:rPr>
                <w:rFonts w:cstheme="minorHAnsi"/>
                <w:sz w:val="20"/>
                <w:szCs w:val="20"/>
              </w:rPr>
            </w:pPr>
            <w:r w:rsidRPr="00F24A7D">
              <w:rPr>
                <w:rFonts w:cstheme="minorHAnsi"/>
                <w:sz w:val="20"/>
                <w:szCs w:val="20"/>
              </w:rPr>
              <w:t>Software organization and properties</w:t>
            </w:r>
          </w:p>
          <w:p w14:paraId="3B68CE3C" w14:textId="77777777" w:rsidR="0030581C" w:rsidRPr="00F24A7D" w:rsidRDefault="0030581C" w:rsidP="0030581C">
            <w:pPr>
              <w:pStyle w:val="ListTable21"/>
            </w:pPr>
            <w:r w:rsidRPr="00F24A7D">
              <w:t>Software system structures</w:t>
            </w:r>
          </w:p>
          <w:p w14:paraId="3EBCBA26" w14:textId="77777777" w:rsidR="0030581C" w:rsidRPr="00F24A7D" w:rsidRDefault="0030581C" w:rsidP="0030581C">
            <w:pPr>
              <w:pStyle w:val="ListTablecompact"/>
              <w:rPr>
                <w:rFonts w:cstheme="minorHAnsi"/>
                <w:sz w:val="20"/>
                <w:szCs w:val="20"/>
              </w:rPr>
            </w:pPr>
            <w:r w:rsidRPr="00F24A7D">
              <w:rPr>
                <w:rFonts w:cstheme="minorHAnsi"/>
                <w:sz w:val="20"/>
                <w:szCs w:val="20"/>
              </w:rPr>
              <w:t>Software architectures</w:t>
            </w:r>
          </w:p>
          <w:p w14:paraId="693E2249" w14:textId="77777777" w:rsidR="0030581C" w:rsidRPr="00F24A7D" w:rsidRDefault="0030581C" w:rsidP="0030581C">
            <w:pPr>
              <w:pStyle w:val="ListTable21"/>
            </w:pPr>
            <w:r w:rsidRPr="00F24A7D">
              <w:t>Software system models</w:t>
            </w:r>
          </w:p>
          <w:p w14:paraId="0FB64C99" w14:textId="77777777" w:rsidR="0030581C" w:rsidRPr="00F24A7D" w:rsidRDefault="0030581C" w:rsidP="0030581C">
            <w:pPr>
              <w:pStyle w:val="ListTable21"/>
            </w:pPr>
            <w:r w:rsidRPr="00F24A7D">
              <w:t>Distributed systems organizing principles</w:t>
            </w:r>
          </w:p>
          <w:p w14:paraId="5FA549A5" w14:textId="77777777" w:rsidR="0030581C" w:rsidRPr="00F24A7D" w:rsidRDefault="0030581C" w:rsidP="0030581C">
            <w:pPr>
              <w:pStyle w:val="ListTable31"/>
            </w:pPr>
            <w:r w:rsidRPr="00F24A7D">
              <w:t>Cloud computing</w:t>
            </w:r>
          </w:p>
          <w:p w14:paraId="63072464" w14:textId="77777777" w:rsidR="0030581C" w:rsidRPr="00F24A7D" w:rsidRDefault="0030581C" w:rsidP="0030581C">
            <w:pPr>
              <w:pStyle w:val="ListTable31"/>
            </w:pPr>
            <w:r w:rsidRPr="00F24A7D">
              <w:t>Grid computing</w:t>
            </w:r>
          </w:p>
          <w:p w14:paraId="240C0E49" w14:textId="77777777" w:rsidR="0030581C" w:rsidRPr="00F24A7D" w:rsidRDefault="0030581C" w:rsidP="0030581C">
            <w:pPr>
              <w:pStyle w:val="ListTablecompact"/>
              <w:rPr>
                <w:rFonts w:cstheme="minorHAnsi"/>
                <w:sz w:val="20"/>
                <w:szCs w:val="20"/>
              </w:rPr>
            </w:pPr>
            <w:r w:rsidRPr="00F24A7D">
              <w:rPr>
                <w:rFonts w:cstheme="minorHAnsi"/>
                <w:sz w:val="20"/>
                <w:szCs w:val="20"/>
              </w:rPr>
              <w:t>Software notations and tools</w:t>
            </w:r>
          </w:p>
          <w:p w14:paraId="7D8CC6F4" w14:textId="77777777" w:rsidR="0030581C" w:rsidRPr="00F24A7D" w:rsidRDefault="0030581C" w:rsidP="0030581C">
            <w:pPr>
              <w:pStyle w:val="ListTable21"/>
            </w:pPr>
            <w:r w:rsidRPr="00F24A7D">
              <w:t>General programming languages</w:t>
            </w:r>
          </w:p>
          <w:p w14:paraId="63F49DC0" w14:textId="1CB986F0" w:rsidR="0030581C" w:rsidRPr="00F24A7D" w:rsidRDefault="0030581C" w:rsidP="0030581C">
            <w:pPr>
              <w:pStyle w:val="ListTable21"/>
            </w:pPr>
            <w:r w:rsidRPr="00F24A7D">
              <w:t>Software creation and management</w:t>
            </w:r>
          </w:p>
        </w:tc>
      </w:tr>
      <w:tr w:rsidR="0030581C" w:rsidRPr="00A024C1" w14:paraId="50D36649" w14:textId="77777777" w:rsidTr="0046783D">
        <w:trPr>
          <w:trHeight w:val="576"/>
        </w:trPr>
        <w:tc>
          <w:tcPr>
            <w:tcW w:w="1309" w:type="dxa"/>
            <w:vMerge/>
            <w:shd w:val="clear" w:color="auto" w:fill="auto"/>
            <w:hideMark/>
          </w:tcPr>
          <w:p w14:paraId="7B8322D5" w14:textId="77777777" w:rsidR="0030581C" w:rsidRPr="005216EE" w:rsidRDefault="0030581C" w:rsidP="0030581C">
            <w:pPr>
              <w:rPr>
                <w:rFonts w:ascii="Calibri" w:hAnsi="Calibri" w:cs="Calibri"/>
                <w:b/>
                <w:bCs/>
                <w:color w:val="000000"/>
                <w:szCs w:val="20"/>
              </w:rPr>
            </w:pPr>
          </w:p>
        </w:tc>
        <w:tc>
          <w:tcPr>
            <w:tcW w:w="1775" w:type="dxa"/>
            <w:vMerge/>
            <w:shd w:val="clear" w:color="auto" w:fill="auto"/>
            <w:hideMark/>
          </w:tcPr>
          <w:p w14:paraId="0EF85CA6" w14:textId="77777777" w:rsidR="0030581C" w:rsidRPr="005216EE" w:rsidRDefault="0030581C" w:rsidP="0030581C">
            <w:pPr>
              <w:rPr>
                <w:rFonts w:ascii="Times New Roman" w:hAnsi="Times New Roman"/>
                <w:szCs w:val="20"/>
              </w:rPr>
            </w:pPr>
          </w:p>
        </w:tc>
        <w:tc>
          <w:tcPr>
            <w:tcW w:w="1235" w:type="dxa"/>
            <w:shd w:val="clear" w:color="auto" w:fill="auto"/>
            <w:hideMark/>
          </w:tcPr>
          <w:p w14:paraId="69070A0B"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KU2.05.02</w:t>
            </w:r>
          </w:p>
        </w:tc>
        <w:tc>
          <w:tcPr>
            <w:tcW w:w="3146" w:type="dxa"/>
            <w:shd w:val="clear" w:color="auto" w:fill="auto"/>
            <w:hideMark/>
          </w:tcPr>
          <w:p w14:paraId="4E193B9C"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Big Data algorithms for large scale data processing</w:t>
            </w:r>
          </w:p>
        </w:tc>
        <w:tc>
          <w:tcPr>
            <w:tcW w:w="2250" w:type="dxa"/>
            <w:vMerge/>
            <w:shd w:val="clear" w:color="auto" w:fill="auto"/>
            <w:hideMark/>
          </w:tcPr>
          <w:p w14:paraId="3910B3ED" w14:textId="268109AA" w:rsidR="0030581C" w:rsidRPr="00F24A7D" w:rsidRDefault="0030581C" w:rsidP="0030581C">
            <w:pPr>
              <w:pStyle w:val="ListTablecompact"/>
              <w:numPr>
                <w:ilvl w:val="0"/>
                <w:numId w:val="0"/>
              </w:numPr>
              <w:rPr>
                <w:rFonts w:cstheme="minorHAnsi"/>
                <w:sz w:val="20"/>
                <w:szCs w:val="20"/>
              </w:rPr>
            </w:pPr>
          </w:p>
        </w:tc>
      </w:tr>
      <w:tr w:rsidR="0030581C" w:rsidRPr="00A024C1" w14:paraId="7E1FE7B8" w14:textId="77777777" w:rsidTr="0046783D">
        <w:trPr>
          <w:trHeight w:val="576"/>
        </w:trPr>
        <w:tc>
          <w:tcPr>
            <w:tcW w:w="1309" w:type="dxa"/>
            <w:vMerge/>
            <w:shd w:val="clear" w:color="auto" w:fill="auto"/>
            <w:hideMark/>
          </w:tcPr>
          <w:p w14:paraId="5907DA88"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37D56B47" w14:textId="77777777" w:rsidR="0030581C" w:rsidRPr="005216EE" w:rsidRDefault="0030581C" w:rsidP="0030581C">
            <w:pPr>
              <w:rPr>
                <w:rFonts w:ascii="Times New Roman" w:hAnsi="Times New Roman"/>
                <w:szCs w:val="20"/>
              </w:rPr>
            </w:pPr>
          </w:p>
        </w:tc>
        <w:tc>
          <w:tcPr>
            <w:tcW w:w="1235" w:type="dxa"/>
            <w:shd w:val="clear" w:color="auto" w:fill="auto"/>
            <w:hideMark/>
          </w:tcPr>
          <w:p w14:paraId="11815B83"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KU2.05.03</w:t>
            </w:r>
          </w:p>
        </w:tc>
        <w:tc>
          <w:tcPr>
            <w:tcW w:w="3146" w:type="dxa"/>
            <w:shd w:val="clear" w:color="auto" w:fill="auto"/>
            <w:hideMark/>
          </w:tcPr>
          <w:p w14:paraId="2AA06677"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Big Data Analytics</w:t>
            </w:r>
          </w:p>
        </w:tc>
        <w:tc>
          <w:tcPr>
            <w:tcW w:w="2250" w:type="dxa"/>
            <w:vMerge/>
            <w:shd w:val="clear" w:color="auto" w:fill="auto"/>
            <w:hideMark/>
          </w:tcPr>
          <w:p w14:paraId="6687ADB5" w14:textId="5055628B" w:rsidR="0030581C" w:rsidRPr="00F24A7D" w:rsidRDefault="0030581C" w:rsidP="0030581C">
            <w:pPr>
              <w:rPr>
                <w:rFonts w:cstheme="minorHAnsi"/>
                <w:color w:val="000000"/>
                <w:szCs w:val="20"/>
              </w:rPr>
            </w:pPr>
          </w:p>
        </w:tc>
      </w:tr>
      <w:tr w:rsidR="0030581C" w:rsidRPr="00A024C1" w14:paraId="1F7F57B1" w14:textId="77777777" w:rsidTr="0046783D">
        <w:trPr>
          <w:trHeight w:val="864"/>
        </w:trPr>
        <w:tc>
          <w:tcPr>
            <w:tcW w:w="1309" w:type="dxa"/>
            <w:vMerge/>
            <w:shd w:val="clear" w:color="auto" w:fill="auto"/>
            <w:hideMark/>
          </w:tcPr>
          <w:p w14:paraId="29097E6C"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1237A300" w14:textId="77777777" w:rsidR="0030581C" w:rsidRPr="005216EE" w:rsidRDefault="0030581C" w:rsidP="0030581C">
            <w:pPr>
              <w:rPr>
                <w:rFonts w:ascii="Times New Roman" w:hAnsi="Times New Roman"/>
                <w:szCs w:val="20"/>
              </w:rPr>
            </w:pPr>
          </w:p>
        </w:tc>
        <w:tc>
          <w:tcPr>
            <w:tcW w:w="1235" w:type="dxa"/>
            <w:shd w:val="clear" w:color="auto" w:fill="auto"/>
            <w:hideMark/>
          </w:tcPr>
          <w:p w14:paraId="7B74FF27"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KU2.05.04</w:t>
            </w:r>
          </w:p>
        </w:tc>
        <w:tc>
          <w:tcPr>
            <w:tcW w:w="3146" w:type="dxa"/>
            <w:shd w:val="clear" w:color="auto" w:fill="auto"/>
            <w:hideMark/>
          </w:tcPr>
          <w:p w14:paraId="526D784C"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Big Data analytics platforms and tools (including Hadoop, Spark, and cloud based Big Data services)</w:t>
            </w:r>
          </w:p>
        </w:tc>
        <w:tc>
          <w:tcPr>
            <w:tcW w:w="2250" w:type="dxa"/>
            <w:vMerge/>
            <w:shd w:val="clear" w:color="auto" w:fill="auto"/>
            <w:hideMark/>
          </w:tcPr>
          <w:p w14:paraId="4CACE2A3" w14:textId="3D5019DF" w:rsidR="0030581C" w:rsidRPr="00F24A7D" w:rsidRDefault="0030581C" w:rsidP="0030581C">
            <w:pPr>
              <w:rPr>
                <w:rFonts w:cstheme="minorHAnsi"/>
                <w:color w:val="000000"/>
                <w:szCs w:val="20"/>
              </w:rPr>
            </w:pPr>
          </w:p>
        </w:tc>
      </w:tr>
      <w:tr w:rsidR="0030581C" w:rsidRPr="00A024C1" w14:paraId="069E3D4F" w14:textId="77777777" w:rsidTr="0046783D">
        <w:trPr>
          <w:trHeight w:val="576"/>
        </w:trPr>
        <w:tc>
          <w:tcPr>
            <w:tcW w:w="1309" w:type="dxa"/>
            <w:vMerge/>
            <w:shd w:val="clear" w:color="auto" w:fill="auto"/>
            <w:hideMark/>
          </w:tcPr>
          <w:p w14:paraId="7353D7EC"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53960414" w14:textId="77777777" w:rsidR="0030581C" w:rsidRPr="005216EE" w:rsidRDefault="0030581C" w:rsidP="0030581C">
            <w:pPr>
              <w:rPr>
                <w:rFonts w:ascii="Times New Roman" w:hAnsi="Times New Roman"/>
                <w:szCs w:val="20"/>
              </w:rPr>
            </w:pPr>
          </w:p>
        </w:tc>
        <w:tc>
          <w:tcPr>
            <w:tcW w:w="1235" w:type="dxa"/>
            <w:shd w:val="clear" w:color="auto" w:fill="auto"/>
            <w:hideMark/>
          </w:tcPr>
          <w:p w14:paraId="3D274B89"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KU2.05.05</w:t>
            </w:r>
          </w:p>
        </w:tc>
        <w:tc>
          <w:tcPr>
            <w:tcW w:w="3146" w:type="dxa"/>
            <w:shd w:val="clear" w:color="auto" w:fill="auto"/>
            <w:hideMark/>
          </w:tcPr>
          <w:p w14:paraId="27899033"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Big Data algorithms for data ingest, pre-processing, and visualisation</w:t>
            </w:r>
          </w:p>
        </w:tc>
        <w:tc>
          <w:tcPr>
            <w:tcW w:w="2250" w:type="dxa"/>
            <w:vMerge/>
            <w:shd w:val="clear" w:color="auto" w:fill="auto"/>
            <w:hideMark/>
          </w:tcPr>
          <w:p w14:paraId="636DCEAA" w14:textId="220A4B72" w:rsidR="0030581C" w:rsidRPr="00F24A7D" w:rsidRDefault="0030581C" w:rsidP="0030581C">
            <w:pPr>
              <w:rPr>
                <w:rFonts w:cstheme="minorHAnsi"/>
                <w:color w:val="000000"/>
                <w:szCs w:val="20"/>
              </w:rPr>
            </w:pPr>
          </w:p>
        </w:tc>
      </w:tr>
      <w:tr w:rsidR="0030581C" w:rsidRPr="00A024C1" w14:paraId="0F3D1A7B" w14:textId="77777777" w:rsidTr="0046783D">
        <w:trPr>
          <w:trHeight w:val="288"/>
        </w:trPr>
        <w:tc>
          <w:tcPr>
            <w:tcW w:w="1309" w:type="dxa"/>
            <w:vMerge/>
            <w:shd w:val="clear" w:color="auto" w:fill="auto"/>
            <w:hideMark/>
          </w:tcPr>
          <w:p w14:paraId="7FA2A23D"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510E15A7" w14:textId="77777777" w:rsidR="0030581C" w:rsidRPr="005216EE" w:rsidRDefault="0030581C" w:rsidP="0030581C">
            <w:pPr>
              <w:rPr>
                <w:rFonts w:ascii="Times New Roman" w:hAnsi="Times New Roman"/>
                <w:szCs w:val="20"/>
              </w:rPr>
            </w:pPr>
          </w:p>
        </w:tc>
        <w:tc>
          <w:tcPr>
            <w:tcW w:w="1235" w:type="dxa"/>
            <w:shd w:val="clear" w:color="auto" w:fill="auto"/>
            <w:hideMark/>
          </w:tcPr>
          <w:p w14:paraId="2461900C"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KU2.05.06</w:t>
            </w:r>
          </w:p>
        </w:tc>
        <w:tc>
          <w:tcPr>
            <w:tcW w:w="3146" w:type="dxa"/>
            <w:shd w:val="clear" w:color="auto" w:fill="auto"/>
            <w:hideMark/>
          </w:tcPr>
          <w:p w14:paraId="4DDFD0CF"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Big Data systems for application domains</w:t>
            </w:r>
          </w:p>
        </w:tc>
        <w:tc>
          <w:tcPr>
            <w:tcW w:w="2250" w:type="dxa"/>
            <w:vMerge/>
            <w:shd w:val="clear" w:color="auto" w:fill="auto"/>
            <w:hideMark/>
          </w:tcPr>
          <w:p w14:paraId="1E5A74BC" w14:textId="4D56C373" w:rsidR="0030581C" w:rsidRPr="00F24A7D" w:rsidRDefault="0030581C" w:rsidP="0030581C">
            <w:pPr>
              <w:rPr>
                <w:rFonts w:cstheme="minorHAnsi"/>
                <w:color w:val="000000"/>
                <w:szCs w:val="20"/>
              </w:rPr>
            </w:pPr>
          </w:p>
        </w:tc>
      </w:tr>
      <w:tr w:rsidR="0030581C" w:rsidRPr="00A024C1" w14:paraId="1E6330B1" w14:textId="77777777" w:rsidTr="0046783D">
        <w:trPr>
          <w:trHeight w:val="576"/>
        </w:trPr>
        <w:tc>
          <w:tcPr>
            <w:tcW w:w="1309" w:type="dxa"/>
            <w:vMerge/>
            <w:shd w:val="clear" w:color="auto" w:fill="auto"/>
            <w:hideMark/>
          </w:tcPr>
          <w:p w14:paraId="362D8D6B"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61C7F626" w14:textId="77777777" w:rsidR="0030581C" w:rsidRPr="005216EE" w:rsidRDefault="0030581C" w:rsidP="0030581C">
            <w:pPr>
              <w:rPr>
                <w:rFonts w:ascii="Times New Roman" w:hAnsi="Times New Roman"/>
                <w:szCs w:val="20"/>
              </w:rPr>
            </w:pPr>
          </w:p>
        </w:tc>
        <w:tc>
          <w:tcPr>
            <w:tcW w:w="1235" w:type="dxa"/>
            <w:shd w:val="clear" w:color="auto" w:fill="auto"/>
            <w:hideMark/>
          </w:tcPr>
          <w:p w14:paraId="4F3B0BF6"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KU2.05.07</w:t>
            </w:r>
          </w:p>
        </w:tc>
        <w:tc>
          <w:tcPr>
            <w:tcW w:w="3146" w:type="dxa"/>
            <w:shd w:val="clear" w:color="auto" w:fill="auto"/>
            <w:hideMark/>
          </w:tcPr>
          <w:p w14:paraId="2746B562"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Big Data software (systems) architectures</w:t>
            </w:r>
          </w:p>
        </w:tc>
        <w:tc>
          <w:tcPr>
            <w:tcW w:w="2250" w:type="dxa"/>
            <w:vMerge/>
            <w:shd w:val="clear" w:color="auto" w:fill="auto"/>
            <w:hideMark/>
          </w:tcPr>
          <w:p w14:paraId="5EA94259" w14:textId="428F30C9" w:rsidR="0030581C" w:rsidRPr="00F24A7D" w:rsidRDefault="0030581C" w:rsidP="0030581C">
            <w:pPr>
              <w:rPr>
                <w:rFonts w:cstheme="minorHAnsi"/>
                <w:color w:val="000000"/>
                <w:szCs w:val="20"/>
              </w:rPr>
            </w:pPr>
          </w:p>
        </w:tc>
      </w:tr>
      <w:tr w:rsidR="0030581C" w:rsidRPr="00A024C1" w14:paraId="7ADB8282" w14:textId="77777777" w:rsidTr="0046783D">
        <w:trPr>
          <w:trHeight w:val="576"/>
        </w:trPr>
        <w:tc>
          <w:tcPr>
            <w:tcW w:w="1309" w:type="dxa"/>
            <w:vMerge/>
            <w:shd w:val="clear" w:color="auto" w:fill="auto"/>
            <w:hideMark/>
          </w:tcPr>
          <w:p w14:paraId="5E4FC067"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116AA1BA" w14:textId="77777777" w:rsidR="0030581C" w:rsidRPr="005216EE" w:rsidRDefault="0030581C" w:rsidP="0030581C">
            <w:pPr>
              <w:rPr>
                <w:rFonts w:ascii="Times New Roman" w:hAnsi="Times New Roman"/>
                <w:szCs w:val="20"/>
              </w:rPr>
            </w:pPr>
          </w:p>
        </w:tc>
        <w:tc>
          <w:tcPr>
            <w:tcW w:w="1235" w:type="dxa"/>
            <w:shd w:val="clear" w:color="auto" w:fill="auto"/>
            <w:hideMark/>
          </w:tcPr>
          <w:p w14:paraId="42CB0C99"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KU2.05.08</w:t>
            </w:r>
          </w:p>
        </w:tc>
        <w:tc>
          <w:tcPr>
            <w:tcW w:w="3146" w:type="dxa"/>
            <w:shd w:val="clear" w:color="auto" w:fill="auto"/>
            <w:hideMark/>
          </w:tcPr>
          <w:p w14:paraId="02AF33FC"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Requirements engineering and software systems development</w:t>
            </w:r>
          </w:p>
        </w:tc>
        <w:tc>
          <w:tcPr>
            <w:tcW w:w="2250" w:type="dxa"/>
            <w:vMerge/>
            <w:shd w:val="clear" w:color="auto" w:fill="auto"/>
            <w:hideMark/>
          </w:tcPr>
          <w:p w14:paraId="1669FB54" w14:textId="2FCFC7A4" w:rsidR="0030581C" w:rsidRPr="00F24A7D" w:rsidRDefault="0030581C" w:rsidP="0030581C">
            <w:pPr>
              <w:rPr>
                <w:rFonts w:cstheme="minorHAnsi"/>
                <w:color w:val="000000"/>
                <w:szCs w:val="20"/>
              </w:rPr>
            </w:pPr>
          </w:p>
        </w:tc>
      </w:tr>
      <w:tr w:rsidR="0030581C" w:rsidRPr="00A024C1" w14:paraId="4C588BE2" w14:textId="77777777" w:rsidTr="0046783D">
        <w:trPr>
          <w:trHeight w:val="576"/>
        </w:trPr>
        <w:tc>
          <w:tcPr>
            <w:tcW w:w="1309" w:type="dxa"/>
            <w:vMerge/>
            <w:shd w:val="clear" w:color="auto" w:fill="auto"/>
            <w:hideMark/>
          </w:tcPr>
          <w:p w14:paraId="522AA086"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683F4E2D" w14:textId="77777777" w:rsidR="0030581C" w:rsidRPr="005216EE" w:rsidRDefault="0030581C" w:rsidP="0030581C">
            <w:pPr>
              <w:rPr>
                <w:rFonts w:ascii="Times New Roman" w:hAnsi="Times New Roman"/>
                <w:szCs w:val="20"/>
              </w:rPr>
            </w:pPr>
          </w:p>
        </w:tc>
        <w:tc>
          <w:tcPr>
            <w:tcW w:w="1235" w:type="dxa"/>
            <w:shd w:val="clear" w:color="auto" w:fill="auto"/>
            <w:hideMark/>
          </w:tcPr>
          <w:p w14:paraId="5FA6F78D"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KU2.05.09</w:t>
            </w:r>
          </w:p>
        </w:tc>
        <w:tc>
          <w:tcPr>
            <w:tcW w:w="3146" w:type="dxa"/>
            <w:shd w:val="clear" w:color="auto" w:fill="auto"/>
            <w:hideMark/>
          </w:tcPr>
          <w:p w14:paraId="2373C8F2"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Large and ultra-large scale software systems organisation</w:t>
            </w:r>
          </w:p>
        </w:tc>
        <w:tc>
          <w:tcPr>
            <w:tcW w:w="2250" w:type="dxa"/>
            <w:vMerge/>
            <w:shd w:val="clear" w:color="auto" w:fill="auto"/>
            <w:hideMark/>
          </w:tcPr>
          <w:p w14:paraId="2BF0B4E5" w14:textId="03985322" w:rsidR="0030581C" w:rsidRPr="00F24A7D" w:rsidRDefault="0030581C" w:rsidP="0030581C">
            <w:pPr>
              <w:rPr>
                <w:rFonts w:cstheme="minorHAnsi"/>
                <w:color w:val="000000"/>
                <w:szCs w:val="20"/>
              </w:rPr>
            </w:pPr>
          </w:p>
        </w:tc>
      </w:tr>
      <w:tr w:rsidR="0030581C" w:rsidRPr="00A024C1" w14:paraId="2BFCDF39" w14:textId="77777777" w:rsidTr="0046783D">
        <w:trPr>
          <w:trHeight w:val="576"/>
        </w:trPr>
        <w:tc>
          <w:tcPr>
            <w:tcW w:w="1309" w:type="dxa"/>
            <w:vMerge/>
            <w:shd w:val="clear" w:color="auto" w:fill="auto"/>
            <w:hideMark/>
          </w:tcPr>
          <w:p w14:paraId="7BFB3D02"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24CCD6AE" w14:textId="77777777" w:rsidR="0030581C" w:rsidRPr="005216EE" w:rsidRDefault="0030581C" w:rsidP="0030581C">
            <w:pPr>
              <w:rPr>
                <w:rFonts w:ascii="Times New Roman" w:hAnsi="Times New Roman"/>
                <w:szCs w:val="20"/>
              </w:rPr>
            </w:pPr>
          </w:p>
        </w:tc>
        <w:tc>
          <w:tcPr>
            <w:tcW w:w="1235" w:type="dxa"/>
            <w:shd w:val="clear" w:color="auto" w:fill="auto"/>
            <w:hideMark/>
          </w:tcPr>
          <w:p w14:paraId="61548F1A"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KU2.05.10</w:t>
            </w:r>
          </w:p>
        </w:tc>
        <w:tc>
          <w:tcPr>
            <w:tcW w:w="3146" w:type="dxa"/>
            <w:shd w:val="clear" w:color="auto" w:fill="auto"/>
            <w:hideMark/>
          </w:tcPr>
          <w:p w14:paraId="0402B3A3"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DevOps and cloud enabled applications development</w:t>
            </w:r>
          </w:p>
        </w:tc>
        <w:tc>
          <w:tcPr>
            <w:tcW w:w="2250" w:type="dxa"/>
            <w:vMerge/>
            <w:shd w:val="clear" w:color="auto" w:fill="auto"/>
            <w:hideMark/>
          </w:tcPr>
          <w:p w14:paraId="76B229DC" w14:textId="6CD58CCC" w:rsidR="0030581C" w:rsidRPr="00F24A7D" w:rsidRDefault="0030581C" w:rsidP="0030581C">
            <w:pPr>
              <w:rPr>
                <w:rFonts w:cstheme="minorHAnsi"/>
                <w:color w:val="000000"/>
                <w:szCs w:val="20"/>
              </w:rPr>
            </w:pPr>
          </w:p>
        </w:tc>
      </w:tr>
      <w:tr w:rsidR="0030581C" w:rsidRPr="00A024C1" w14:paraId="27FDA4D0" w14:textId="77777777" w:rsidTr="0046783D">
        <w:trPr>
          <w:trHeight w:val="576"/>
        </w:trPr>
        <w:tc>
          <w:tcPr>
            <w:tcW w:w="1309" w:type="dxa"/>
            <w:vMerge/>
            <w:shd w:val="clear" w:color="auto" w:fill="auto"/>
            <w:hideMark/>
          </w:tcPr>
          <w:p w14:paraId="1F0C62C1"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37A0945C" w14:textId="77777777" w:rsidR="0030581C" w:rsidRPr="005216EE" w:rsidRDefault="0030581C" w:rsidP="0030581C">
            <w:pPr>
              <w:rPr>
                <w:rFonts w:ascii="Times New Roman" w:hAnsi="Times New Roman"/>
                <w:szCs w:val="20"/>
              </w:rPr>
            </w:pPr>
          </w:p>
        </w:tc>
        <w:tc>
          <w:tcPr>
            <w:tcW w:w="1235" w:type="dxa"/>
            <w:shd w:val="clear" w:color="auto" w:fill="auto"/>
            <w:hideMark/>
          </w:tcPr>
          <w:p w14:paraId="26685461"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KU2.05.11</w:t>
            </w:r>
          </w:p>
        </w:tc>
        <w:tc>
          <w:tcPr>
            <w:tcW w:w="3146" w:type="dxa"/>
            <w:shd w:val="clear" w:color="auto" w:fill="auto"/>
            <w:hideMark/>
          </w:tcPr>
          <w:p w14:paraId="0B79E79B"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Big Data Infrastructure management and operation</w:t>
            </w:r>
          </w:p>
        </w:tc>
        <w:tc>
          <w:tcPr>
            <w:tcW w:w="2250" w:type="dxa"/>
            <w:vMerge/>
            <w:shd w:val="clear" w:color="auto" w:fill="auto"/>
            <w:hideMark/>
          </w:tcPr>
          <w:p w14:paraId="5EB6DB08" w14:textId="3BA3D7EE" w:rsidR="0030581C" w:rsidRPr="00F24A7D" w:rsidRDefault="0030581C" w:rsidP="0030581C">
            <w:pPr>
              <w:rPr>
                <w:rFonts w:cstheme="minorHAnsi"/>
                <w:color w:val="000000"/>
                <w:szCs w:val="20"/>
              </w:rPr>
            </w:pPr>
          </w:p>
        </w:tc>
      </w:tr>
      <w:tr w:rsidR="0030581C" w:rsidRPr="00A024C1" w14:paraId="7198FA63" w14:textId="77777777" w:rsidTr="0046783D">
        <w:trPr>
          <w:trHeight w:val="288"/>
        </w:trPr>
        <w:tc>
          <w:tcPr>
            <w:tcW w:w="1309" w:type="dxa"/>
            <w:vMerge/>
            <w:shd w:val="clear" w:color="auto" w:fill="auto"/>
            <w:hideMark/>
          </w:tcPr>
          <w:p w14:paraId="48BEDA02" w14:textId="77777777" w:rsidR="0030581C" w:rsidRPr="005216EE" w:rsidRDefault="0030581C" w:rsidP="0030581C">
            <w:pPr>
              <w:rPr>
                <w:rFonts w:ascii="Calibri" w:hAnsi="Calibri" w:cs="Calibri"/>
                <w:b/>
                <w:bCs/>
                <w:color w:val="000000"/>
                <w:szCs w:val="20"/>
              </w:rPr>
            </w:pPr>
          </w:p>
        </w:tc>
        <w:tc>
          <w:tcPr>
            <w:tcW w:w="1775" w:type="dxa"/>
            <w:vMerge/>
            <w:shd w:val="clear" w:color="auto" w:fill="auto"/>
            <w:hideMark/>
          </w:tcPr>
          <w:p w14:paraId="64B36290" w14:textId="77777777" w:rsidR="0030581C" w:rsidRPr="005216EE" w:rsidRDefault="0030581C" w:rsidP="0030581C">
            <w:pPr>
              <w:rPr>
                <w:rFonts w:ascii="Times New Roman" w:hAnsi="Times New Roman"/>
                <w:szCs w:val="20"/>
              </w:rPr>
            </w:pPr>
          </w:p>
        </w:tc>
        <w:tc>
          <w:tcPr>
            <w:tcW w:w="1235" w:type="dxa"/>
            <w:tcBorders>
              <w:top w:val="nil"/>
              <w:bottom w:val="nil"/>
            </w:tcBorders>
            <w:shd w:val="clear" w:color="auto" w:fill="auto"/>
            <w:hideMark/>
          </w:tcPr>
          <w:p w14:paraId="50D91929" w14:textId="77777777" w:rsidR="0030581C" w:rsidRPr="005216EE" w:rsidRDefault="0030581C" w:rsidP="0030581C">
            <w:pPr>
              <w:rPr>
                <w:rFonts w:ascii="Times New Roman" w:hAnsi="Times New Roman"/>
                <w:szCs w:val="20"/>
              </w:rPr>
            </w:pPr>
          </w:p>
        </w:tc>
        <w:tc>
          <w:tcPr>
            <w:tcW w:w="3146" w:type="dxa"/>
            <w:tcBorders>
              <w:top w:val="nil"/>
              <w:bottom w:val="nil"/>
            </w:tcBorders>
            <w:shd w:val="clear" w:color="auto" w:fill="auto"/>
            <w:hideMark/>
          </w:tcPr>
          <w:p w14:paraId="33A7147C" w14:textId="77777777" w:rsidR="0030581C" w:rsidRPr="005216EE" w:rsidRDefault="0030581C" w:rsidP="0030581C">
            <w:pPr>
              <w:rPr>
                <w:rFonts w:ascii="Times New Roman" w:hAnsi="Times New Roman"/>
                <w:szCs w:val="20"/>
              </w:rPr>
            </w:pPr>
          </w:p>
        </w:tc>
        <w:tc>
          <w:tcPr>
            <w:tcW w:w="2250" w:type="dxa"/>
            <w:vMerge/>
            <w:shd w:val="clear" w:color="auto" w:fill="auto"/>
            <w:hideMark/>
          </w:tcPr>
          <w:p w14:paraId="2BC9A3AD" w14:textId="3BC36C91" w:rsidR="0030581C" w:rsidRPr="00F24A7D" w:rsidRDefault="0030581C" w:rsidP="0030581C">
            <w:pPr>
              <w:rPr>
                <w:rFonts w:cstheme="minorHAnsi"/>
                <w:color w:val="000000"/>
                <w:szCs w:val="20"/>
              </w:rPr>
            </w:pPr>
          </w:p>
        </w:tc>
      </w:tr>
      <w:tr w:rsidR="0030581C" w:rsidRPr="00A024C1" w14:paraId="0042742B" w14:textId="77777777" w:rsidTr="0046783D">
        <w:trPr>
          <w:trHeight w:val="288"/>
        </w:trPr>
        <w:tc>
          <w:tcPr>
            <w:tcW w:w="1309" w:type="dxa"/>
            <w:vMerge w:val="restart"/>
            <w:shd w:val="clear" w:color="auto" w:fill="auto"/>
            <w:hideMark/>
          </w:tcPr>
          <w:p w14:paraId="0FBC1E72" w14:textId="073F18B5" w:rsidR="0030581C" w:rsidRPr="005216EE" w:rsidRDefault="0030581C" w:rsidP="0030581C">
            <w:pPr>
              <w:rPr>
                <w:rFonts w:ascii="Calibri" w:hAnsi="Calibri" w:cs="Calibri"/>
                <w:color w:val="000000"/>
                <w:szCs w:val="20"/>
              </w:rPr>
            </w:pPr>
            <w:r w:rsidRPr="005216EE">
              <w:rPr>
                <w:rFonts w:ascii="Calibri" w:hAnsi="Calibri" w:cs="Calibri"/>
                <w:color w:val="000000"/>
                <w:szCs w:val="20"/>
              </w:rPr>
              <w:t>KAG2-DSENG: Data Science Engineering</w:t>
            </w:r>
          </w:p>
        </w:tc>
        <w:tc>
          <w:tcPr>
            <w:tcW w:w="1775" w:type="dxa"/>
            <w:vMerge w:val="restart"/>
            <w:shd w:val="clear" w:color="auto" w:fill="auto"/>
            <w:hideMark/>
          </w:tcPr>
          <w:p w14:paraId="2FAC8146"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KA02.06</w:t>
            </w:r>
          </w:p>
          <w:p w14:paraId="07E81D0B"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DSENG.06/DSAPPD</w:t>
            </w:r>
          </w:p>
          <w:p w14:paraId="429F71E7" w14:textId="6EAEF4D4" w:rsidR="0030581C" w:rsidRPr="005216EE" w:rsidRDefault="0030581C" w:rsidP="0030581C">
            <w:pPr>
              <w:rPr>
                <w:rFonts w:ascii="Times New Roman" w:hAnsi="Times New Roman"/>
                <w:szCs w:val="20"/>
              </w:rPr>
            </w:pPr>
            <w:r w:rsidRPr="005216EE">
              <w:rPr>
                <w:rFonts w:ascii="Calibri" w:hAnsi="Calibri" w:cs="Calibri"/>
                <w:color w:val="000000"/>
                <w:szCs w:val="20"/>
              </w:rPr>
              <w:t xml:space="preserve"> Data Science (Big Data) applications design</w:t>
            </w:r>
          </w:p>
        </w:tc>
        <w:tc>
          <w:tcPr>
            <w:tcW w:w="1235" w:type="dxa"/>
            <w:shd w:val="clear" w:color="auto" w:fill="auto"/>
            <w:hideMark/>
          </w:tcPr>
          <w:p w14:paraId="79E18B0C" w14:textId="790A8131" w:rsidR="0030581C" w:rsidRPr="005216EE" w:rsidRDefault="0030581C" w:rsidP="0030581C">
            <w:pPr>
              <w:rPr>
                <w:rFonts w:ascii="Times New Roman" w:hAnsi="Times New Roman"/>
                <w:szCs w:val="20"/>
              </w:rPr>
            </w:pPr>
            <w:r w:rsidRPr="005216EE">
              <w:rPr>
                <w:rFonts w:ascii="Calibri" w:hAnsi="Calibri" w:cs="Calibri"/>
                <w:color w:val="000000"/>
                <w:szCs w:val="20"/>
              </w:rPr>
              <w:t>KU2.06.01</w:t>
            </w:r>
          </w:p>
        </w:tc>
        <w:tc>
          <w:tcPr>
            <w:tcW w:w="3146" w:type="dxa"/>
            <w:shd w:val="clear" w:color="auto" w:fill="auto"/>
            <w:hideMark/>
          </w:tcPr>
          <w:p w14:paraId="5CA04D49" w14:textId="230B3A1A" w:rsidR="0030581C" w:rsidRPr="005216EE" w:rsidRDefault="0030581C" w:rsidP="0030581C">
            <w:pPr>
              <w:rPr>
                <w:rFonts w:ascii="Times New Roman" w:hAnsi="Times New Roman"/>
                <w:szCs w:val="20"/>
              </w:rPr>
            </w:pPr>
            <w:r w:rsidRPr="005216EE">
              <w:rPr>
                <w:rFonts w:ascii="Calibri" w:hAnsi="Calibri" w:cs="Calibri"/>
                <w:color w:val="000000"/>
                <w:szCs w:val="20"/>
              </w:rPr>
              <w:t>Data analytics, data handling software requirements and design</w:t>
            </w:r>
          </w:p>
        </w:tc>
        <w:tc>
          <w:tcPr>
            <w:tcW w:w="2250" w:type="dxa"/>
            <w:vMerge w:val="restart"/>
            <w:shd w:val="clear" w:color="auto" w:fill="auto"/>
            <w:hideMark/>
          </w:tcPr>
          <w:p w14:paraId="4BB7A58C" w14:textId="77777777" w:rsidR="0030581C" w:rsidRPr="00F24A7D" w:rsidRDefault="0030581C" w:rsidP="0030581C">
            <w:pPr>
              <w:rPr>
                <w:rFonts w:cstheme="minorHAnsi"/>
                <w:szCs w:val="20"/>
              </w:rPr>
            </w:pPr>
            <w:r w:rsidRPr="00F24A7D">
              <w:rPr>
                <w:rFonts w:cstheme="minorHAnsi"/>
                <w:b/>
                <w:bCs/>
                <w:color w:val="000000"/>
                <w:szCs w:val="20"/>
              </w:rPr>
              <w:t>SWEBOK selected KAs</w:t>
            </w:r>
          </w:p>
          <w:p w14:paraId="5F56D774" w14:textId="77777777" w:rsidR="0030581C" w:rsidRPr="00F24A7D" w:rsidRDefault="0030581C" w:rsidP="0030581C">
            <w:pPr>
              <w:pStyle w:val="ListTablecompact"/>
              <w:rPr>
                <w:rFonts w:cstheme="minorHAnsi"/>
                <w:sz w:val="20"/>
                <w:szCs w:val="20"/>
              </w:rPr>
            </w:pPr>
            <w:r w:rsidRPr="00F24A7D">
              <w:rPr>
                <w:rFonts w:cstheme="minorHAnsi"/>
                <w:sz w:val="20"/>
                <w:szCs w:val="20"/>
              </w:rPr>
              <w:t>Software requirements</w:t>
            </w:r>
          </w:p>
          <w:p w14:paraId="2194770D" w14:textId="77777777" w:rsidR="0030581C" w:rsidRPr="00F24A7D" w:rsidRDefault="0030581C" w:rsidP="0030581C">
            <w:pPr>
              <w:pStyle w:val="ListTablecompact"/>
              <w:rPr>
                <w:rFonts w:cstheme="minorHAnsi"/>
                <w:sz w:val="20"/>
                <w:szCs w:val="20"/>
              </w:rPr>
            </w:pPr>
            <w:r w:rsidRPr="00F24A7D">
              <w:rPr>
                <w:rFonts w:cstheme="minorHAnsi"/>
                <w:sz w:val="20"/>
                <w:szCs w:val="20"/>
              </w:rPr>
              <w:t>Software design</w:t>
            </w:r>
          </w:p>
          <w:p w14:paraId="57A7F581" w14:textId="77777777" w:rsidR="0030581C" w:rsidRPr="00F24A7D" w:rsidRDefault="0030581C" w:rsidP="0030581C">
            <w:pPr>
              <w:pStyle w:val="ListTablecompact"/>
              <w:rPr>
                <w:rFonts w:cstheme="minorHAnsi"/>
                <w:sz w:val="20"/>
                <w:szCs w:val="20"/>
              </w:rPr>
            </w:pPr>
            <w:r w:rsidRPr="00F24A7D">
              <w:rPr>
                <w:rFonts w:cstheme="minorHAnsi"/>
                <w:sz w:val="20"/>
                <w:szCs w:val="20"/>
              </w:rPr>
              <w:t>Software construction</w:t>
            </w:r>
          </w:p>
          <w:p w14:paraId="61823026" w14:textId="77777777" w:rsidR="0030581C" w:rsidRPr="00F24A7D" w:rsidRDefault="0030581C" w:rsidP="0030581C">
            <w:pPr>
              <w:pStyle w:val="ListTablecompact"/>
              <w:rPr>
                <w:rFonts w:cstheme="minorHAnsi"/>
                <w:sz w:val="20"/>
                <w:szCs w:val="20"/>
              </w:rPr>
            </w:pPr>
            <w:r w:rsidRPr="00F24A7D">
              <w:rPr>
                <w:rFonts w:cstheme="minorHAnsi"/>
                <w:sz w:val="20"/>
                <w:szCs w:val="20"/>
              </w:rPr>
              <w:t>Software testing</w:t>
            </w:r>
          </w:p>
          <w:p w14:paraId="5A7E1D49" w14:textId="77777777" w:rsidR="0030581C" w:rsidRPr="00F24A7D" w:rsidRDefault="0030581C" w:rsidP="0030581C">
            <w:pPr>
              <w:pStyle w:val="ListTablecompact"/>
              <w:rPr>
                <w:rFonts w:cstheme="minorHAnsi"/>
                <w:sz w:val="20"/>
                <w:szCs w:val="20"/>
              </w:rPr>
            </w:pPr>
            <w:r w:rsidRPr="00F24A7D">
              <w:rPr>
                <w:rFonts w:cstheme="minorHAnsi"/>
                <w:sz w:val="20"/>
                <w:szCs w:val="20"/>
              </w:rPr>
              <w:t>Software maintenance</w:t>
            </w:r>
          </w:p>
          <w:p w14:paraId="3336608C" w14:textId="77777777" w:rsidR="0030581C" w:rsidRPr="00F24A7D" w:rsidRDefault="0030581C" w:rsidP="0030581C">
            <w:pPr>
              <w:pStyle w:val="ListTablecompact"/>
              <w:rPr>
                <w:rFonts w:cstheme="minorHAnsi"/>
                <w:sz w:val="20"/>
                <w:szCs w:val="20"/>
              </w:rPr>
            </w:pPr>
            <w:r w:rsidRPr="00F24A7D">
              <w:rPr>
                <w:rFonts w:cstheme="minorHAnsi"/>
                <w:sz w:val="20"/>
                <w:szCs w:val="20"/>
              </w:rPr>
              <w:t>Software configuration management</w:t>
            </w:r>
          </w:p>
          <w:p w14:paraId="4822AB55" w14:textId="77777777" w:rsidR="0030581C" w:rsidRPr="00F24A7D" w:rsidRDefault="0030581C" w:rsidP="0030581C">
            <w:pPr>
              <w:pStyle w:val="ListTablecompact"/>
              <w:rPr>
                <w:rFonts w:cstheme="minorHAnsi"/>
                <w:sz w:val="20"/>
                <w:szCs w:val="20"/>
              </w:rPr>
            </w:pPr>
            <w:r w:rsidRPr="00F24A7D">
              <w:rPr>
                <w:rFonts w:cstheme="minorHAnsi"/>
                <w:sz w:val="20"/>
                <w:szCs w:val="20"/>
              </w:rPr>
              <w:t>Software engineering management</w:t>
            </w:r>
          </w:p>
          <w:p w14:paraId="7513B8DD" w14:textId="77777777" w:rsidR="0030581C" w:rsidRPr="00F24A7D" w:rsidRDefault="0030581C" w:rsidP="0030581C">
            <w:pPr>
              <w:pStyle w:val="ListTablecompact"/>
              <w:rPr>
                <w:rFonts w:cstheme="minorHAnsi"/>
                <w:sz w:val="20"/>
                <w:szCs w:val="20"/>
              </w:rPr>
            </w:pPr>
            <w:r w:rsidRPr="00F24A7D">
              <w:rPr>
                <w:rFonts w:cstheme="minorHAnsi"/>
                <w:sz w:val="20"/>
                <w:szCs w:val="20"/>
              </w:rPr>
              <w:t>Software engineering process</w:t>
            </w:r>
          </w:p>
          <w:p w14:paraId="10A7E016" w14:textId="77777777" w:rsidR="0030581C" w:rsidRPr="00F24A7D" w:rsidRDefault="0030581C" w:rsidP="0030581C">
            <w:pPr>
              <w:pStyle w:val="ListTablecompact"/>
              <w:rPr>
                <w:rFonts w:cstheme="minorHAnsi"/>
                <w:sz w:val="20"/>
                <w:szCs w:val="20"/>
              </w:rPr>
            </w:pPr>
            <w:r w:rsidRPr="00F24A7D">
              <w:rPr>
                <w:rFonts w:cstheme="minorHAnsi"/>
                <w:sz w:val="20"/>
                <w:szCs w:val="20"/>
              </w:rPr>
              <w:t>Software engineering models and methods</w:t>
            </w:r>
          </w:p>
          <w:p w14:paraId="134C71C1" w14:textId="77777777" w:rsidR="0030581C" w:rsidRPr="00F24A7D" w:rsidRDefault="0030581C" w:rsidP="0030581C">
            <w:pPr>
              <w:pStyle w:val="ListTablecompact"/>
              <w:rPr>
                <w:rFonts w:cstheme="minorHAnsi"/>
                <w:sz w:val="20"/>
                <w:szCs w:val="20"/>
              </w:rPr>
            </w:pPr>
            <w:r w:rsidRPr="00F24A7D">
              <w:rPr>
                <w:rFonts w:cstheme="minorHAnsi"/>
                <w:sz w:val="20"/>
                <w:szCs w:val="20"/>
              </w:rPr>
              <w:t>Software quality</w:t>
            </w:r>
          </w:p>
          <w:p w14:paraId="76B4B0B5" w14:textId="77777777" w:rsidR="0030581C" w:rsidRPr="00F24A7D" w:rsidRDefault="0030581C" w:rsidP="0030581C">
            <w:pPr>
              <w:pStyle w:val="ListTablecompact"/>
              <w:rPr>
                <w:rFonts w:cstheme="minorHAnsi"/>
                <w:sz w:val="20"/>
                <w:szCs w:val="20"/>
              </w:rPr>
            </w:pPr>
            <w:r w:rsidRPr="00F24A7D">
              <w:rPr>
                <w:rFonts w:cstheme="minorHAnsi"/>
                <w:sz w:val="20"/>
                <w:szCs w:val="20"/>
              </w:rPr>
              <w:t>Agile development technologies</w:t>
            </w:r>
          </w:p>
          <w:p w14:paraId="0CEC076B" w14:textId="77777777" w:rsidR="0030581C" w:rsidRPr="00F24A7D" w:rsidRDefault="0030581C" w:rsidP="0030581C">
            <w:pPr>
              <w:pStyle w:val="ListTablecompact"/>
              <w:rPr>
                <w:rFonts w:cstheme="minorHAnsi"/>
                <w:sz w:val="20"/>
                <w:szCs w:val="20"/>
              </w:rPr>
            </w:pPr>
            <w:r w:rsidRPr="00F24A7D">
              <w:rPr>
                <w:rFonts w:cstheme="minorHAnsi"/>
                <w:sz w:val="20"/>
                <w:szCs w:val="20"/>
              </w:rPr>
              <w:t>Methods, platforms and tools</w:t>
            </w:r>
          </w:p>
          <w:p w14:paraId="0CC1C22A" w14:textId="55E54A7E" w:rsidR="0030581C" w:rsidRPr="00F24A7D" w:rsidRDefault="0030581C" w:rsidP="0030581C">
            <w:pPr>
              <w:pStyle w:val="ListTablecompact"/>
              <w:rPr>
                <w:rFonts w:cstheme="minorHAnsi"/>
                <w:sz w:val="20"/>
                <w:szCs w:val="20"/>
              </w:rPr>
            </w:pPr>
            <w:r w:rsidRPr="00F24A7D">
              <w:rPr>
                <w:rFonts w:cstheme="minorHAnsi"/>
                <w:sz w:val="20"/>
                <w:szCs w:val="20"/>
              </w:rPr>
              <w:t>DevOps and continuous deployment and improvement paradigm</w:t>
            </w:r>
          </w:p>
        </w:tc>
      </w:tr>
      <w:tr w:rsidR="0030581C" w:rsidRPr="00A024C1" w14:paraId="0D99848E" w14:textId="77777777" w:rsidTr="0046783D">
        <w:trPr>
          <w:trHeight w:val="288"/>
        </w:trPr>
        <w:tc>
          <w:tcPr>
            <w:tcW w:w="1309" w:type="dxa"/>
            <w:vMerge/>
            <w:shd w:val="clear" w:color="auto" w:fill="auto"/>
            <w:hideMark/>
          </w:tcPr>
          <w:p w14:paraId="466A52EF" w14:textId="77777777" w:rsidR="0030581C" w:rsidRPr="005216EE" w:rsidRDefault="0030581C" w:rsidP="0030581C">
            <w:pPr>
              <w:rPr>
                <w:rFonts w:ascii="Calibri" w:hAnsi="Calibri" w:cs="Calibri"/>
                <w:b/>
                <w:bCs/>
                <w:color w:val="000000"/>
                <w:szCs w:val="20"/>
              </w:rPr>
            </w:pPr>
          </w:p>
        </w:tc>
        <w:tc>
          <w:tcPr>
            <w:tcW w:w="1775" w:type="dxa"/>
            <w:vMerge/>
            <w:shd w:val="clear" w:color="auto" w:fill="auto"/>
            <w:hideMark/>
          </w:tcPr>
          <w:p w14:paraId="7BA0DCD6" w14:textId="77777777" w:rsidR="0030581C" w:rsidRPr="005216EE" w:rsidRDefault="0030581C" w:rsidP="0030581C">
            <w:pPr>
              <w:rPr>
                <w:rFonts w:ascii="Times New Roman" w:hAnsi="Times New Roman"/>
                <w:szCs w:val="20"/>
              </w:rPr>
            </w:pPr>
          </w:p>
        </w:tc>
        <w:tc>
          <w:tcPr>
            <w:tcW w:w="1235" w:type="dxa"/>
            <w:shd w:val="clear" w:color="auto" w:fill="auto"/>
            <w:hideMark/>
          </w:tcPr>
          <w:p w14:paraId="6544F939"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KU2.06.02</w:t>
            </w:r>
          </w:p>
        </w:tc>
        <w:tc>
          <w:tcPr>
            <w:tcW w:w="3146" w:type="dxa"/>
            <w:shd w:val="clear" w:color="auto" w:fill="auto"/>
            <w:hideMark/>
          </w:tcPr>
          <w:p w14:paraId="2219E6BC"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Applications engineering management</w:t>
            </w:r>
          </w:p>
        </w:tc>
        <w:tc>
          <w:tcPr>
            <w:tcW w:w="2250" w:type="dxa"/>
            <w:vMerge/>
            <w:shd w:val="clear" w:color="auto" w:fill="auto"/>
            <w:hideMark/>
          </w:tcPr>
          <w:p w14:paraId="56B58AC5" w14:textId="4514D838" w:rsidR="0030581C" w:rsidRPr="00F24A7D" w:rsidRDefault="0030581C" w:rsidP="0030581C">
            <w:pPr>
              <w:rPr>
                <w:rFonts w:cstheme="minorHAnsi"/>
                <w:color w:val="000000"/>
                <w:szCs w:val="20"/>
              </w:rPr>
            </w:pPr>
          </w:p>
        </w:tc>
      </w:tr>
      <w:tr w:rsidR="0030581C" w:rsidRPr="00A024C1" w14:paraId="152D7A37" w14:textId="77777777" w:rsidTr="0046783D">
        <w:trPr>
          <w:trHeight w:val="576"/>
        </w:trPr>
        <w:tc>
          <w:tcPr>
            <w:tcW w:w="1309" w:type="dxa"/>
            <w:vMerge/>
            <w:shd w:val="clear" w:color="auto" w:fill="auto"/>
            <w:hideMark/>
          </w:tcPr>
          <w:p w14:paraId="557EFF05"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351B221A" w14:textId="77777777" w:rsidR="0030581C" w:rsidRPr="005216EE" w:rsidRDefault="0030581C" w:rsidP="0030581C">
            <w:pPr>
              <w:rPr>
                <w:rFonts w:ascii="Times New Roman" w:hAnsi="Times New Roman"/>
                <w:szCs w:val="20"/>
              </w:rPr>
            </w:pPr>
          </w:p>
        </w:tc>
        <w:tc>
          <w:tcPr>
            <w:tcW w:w="1235" w:type="dxa"/>
            <w:shd w:val="clear" w:color="auto" w:fill="auto"/>
            <w:hideMark/>
          </w:tcPr>
          <w:p w14:paraId="6CF81C5B"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KU2.06.03</w:t>
            </w:r>
          </w:p>
        </w:tc>
        <w:tc>
          <w:tcPr>
            <w:tcW w:w="3146" w:type="dxa"/>
            <w:shd w:val="clear" w:color="auto" w:fill="auto"/>
            <w:hideMark/>
          </w:tcPr>
          <w:p w14:paraId="0564B1E5"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Software engineering models and methods</w:t>
            </w:r>
          </w:p>
        </w:tc>
        <w:tc>
          <w:tcPr>
            <w:tcW w:w="2250" w:type="dxa"/>
            <w:vMerge/>
            <w:shd w:val="clear" w:color="auto" w:fill="auto"/>
            <w:hideMark/>
          </w:tcPr>
          <w:p w14:paraId="030941C9" w14:textId="5474E746" w:rsidR="0030581C" w:rsidRPr="00F24A7D" w:rsidRDefault="0030581C" w:rsidP="0030581C">
            <w:pPr>
              <w:rPr>
                <w:rFonts w:cstheme="minorHAnsi"/>
                <w:color w:val="000000"/>
                <w:szCs w:val="20"/>
              </w:rPr>
            </w:pPr>
          </w:p>
        </w:tc>
      </w:tr>
      <w:tr w:rsidR="0030581C" w:rsidRPr="00A024C1" w14:paraId="72EB2814" w14:textId="77777777" w:rsidTr="0046783D">
        <w:trPr>
          <w:trHeight w:val="288"/>
        </w:trPr>
        <w:tc>
          <w:tcPr>
            <w:tcW w:w="1309" w:type="dxa"/>
            <w:vMerge/>
            <w:shd w:val="clear" w:color="auto" w:fill="auto"/>
            <w:hideMark/>
          </w:tcPr>
          <w:p w14:paraId="0CB63A52"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3BF1B895" w14:textId="77777777" w:rsidR="0030581C" w:rsidRPr="005216EE" w:rsidRDefault="0030581C" w:rsidP="0030581C">
            <w:pPr>
              <w:rPr>
                <w:rFonts w:ascii="Times New Roman" w:hAnsi="Times New Roman"/>
                <w:szCs w:val="20"/>
              </w:rPr>
            </w:pPr>
          </w:p>
        </w:tc>
        <w:tc>
          <w:tcPr>
            <w:tcW w:w="1235" w:type="dxa"/>
            <w:shd w:val="clear" w:color="auto" w:fill="auto"/>
            <w:hideMark/>
          </w:tcPr>
          <w:p w14:paraId="4342FF86"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KU2.06.04</w:t>
            </w:r>
          </w:p>
        </w:tc>
        <w:tc>
          <w:tcPr>
            <w:tcW w:w="3146" w:type="dxa"/>
            <w:shd w:val="clear" w:color="auto" w:fill="auto"/>
            <w:hideMark/>
          </w:tcPr>
          <w:p w14:paraId="7C5197E2"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Software quality assurance</w:t>
            </w:r>
          </w:p>
        </w:tc>
        <w:tc>
          <w:tcPr>
            <w:tcW w:w="2250" w:type="dxa"/>
            <w:vMerge/>
            <w:shd w:val="clear" w:color="auto" w:fill="auto"/>
            <w:hideMark/>
          </w:tcPr>
          <w:p w14:paraId="613CC1FE" w14:textId="730692B2" w:rsidR="0030581C" w:rsidRPr="00F24A7D" w:rsidRDefault="0030581C" w:rsidP="0030581C">
            <w:pPr>
              <w:rPr>
                <w:rFonts w:cstheme="minorHAnsi"/>
                <w:color w:val="000000"/>
                <w:szCs w:val="20"/>
              </w:rPr>
            </w:pPr>
          </w:p>
        </w:tc>
      </w:tr>
      <w:tr w:rsidR="0030581C" w:rsidRPr="00A024C1" w14:paraId="3D92C68A" w14:textId="77777777" w:rsidTr="0046783D">
        <w:trPr>
          <w:trHeight w:val="576"/>
        </w:trPr>
        <w:tc>
          <w:tcPr>
            <w:tcW w:w="1309" w:type="dxa"/>
            <w:vMerge/>
            <w:shd w:val="clear" w:color="auto" w:fill="auto"/>
            <w:hideMark/>
          </w:tcPr>
          <w:p w14:paraId="426D7C4E"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6D30C6A9" w14:textId="77777777" w:rsidR="0030581C" w:rsidRPr="005216EE" w:rsidRDefault="0030581C" w:rsidP="0030581C">
            <w:pPr>
              <w:rPr>
                <w:rFonts w:ascii="Times New Roman" w:hAnsi="Times New Roman"/>
                <w:szCs w:val="20"/>
              </w:rPr>
            </w:pPr>
          </w:p>
        </w:tc>
        <w:tc>
          <w:tcPr>
            <w:tcW w:w="1235" w:type="dxa"/>
            <w:shd w:val="clear" w:color="auto" w:fill="auto"/>
            <w:hideMark/>
          </w:tcPr>
          <w:p w14:paraId="034235D6"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KU2.06.05</w:t>
            </w:r>
          </w:p>
        </w:tc>
        <w:tc>
          <w:tcPr>
            <w:tcW w:w="3146" w:type="dxa"/>
            <w:shd w:val="clear" w:color="auto" w:fill="auto"/>
            <w:hideMark/>
          </w:tcPr>
          <w:p w14:paraId="1E1810B6"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Programming languages for Big Data analytics: R, python, Pig, Hive, others</w:t>
            </w:r>
          </w:p>
        </w:tc>
        <w:tc>
          <w:tcPr>
            <w:tcW w:w="2250" w:type="dxa"/>
            <w:vMerge/>
            <w:shd w:val="clear" w:color="auto" w:fill="auto"/>
            <w:hideMark/>
          </w:tcPr>
          <w:p w14:paraId="1C45D1EA" w14:textId="49FE3061" w:rsidR="0030581C" w:rsidRPr="00F24A7D" w:rsidRDefault="0030581C" w:rsidP="0030581C">
            <w:pPr>
              <w:rPr>
                <w:rFonts w:cstheme="minorHAnsi"/>
                <w:color w:val="000000"/>
                <w:szCs w:val="20"/>
              </w:rPr>
            </w:pPr>
          </w:p>
        </w:tc>
      </w:tr>
      <w:tr w:rsidR="0030581C" w:rsidRPr="00A024C1" w14:paraId="632140AC" w14:textId="77777777" w:rsidTr="0046783D">
        <w:trPr>
          <w:trHeight w:val="864"/>
        </w:trPr>
        <w:tc>
          <w:tcPr>
            <w:tcW w:w="1309" w:type="dxa"/>
            <w:vMerge/>
            <w:shd w:val="clear" w:color="auto" w:fill="auto"/>
            <w:hideMark/>
          </w:tcPr>
          <w:p w14:paraId="42D76F61"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3E8C7F9F" w14:textId="77777777" w:rsidR="0030581C" w:rsidRPr="005216EE" w:rsidRDefault="0030581C" w:rsidP="0030581C">
            <w:pPr>
              <w:rPr>
                <w:rFonts w:ascii="Times New Roman" w:hAnsi="Times New Roman"/>
                <w:szCs w:val="20"/>
              </w:rPr>
            </w:pPr>
          </w:p>
        </w:tc>
        <w:tc>
          <w:tcPr>
            <w:tcW w:w="1235" w:type="dxa"/>
            <w:shd w:val="clear" w:color="auto" w:fill="auto"/>
            <w:hideMark/>
          </w:tcPr>
          <w:p w14:paraId="2F08C583"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KU2.06.06</w:t>
            </w:r>
          </w:p>
        </w:tc>
        <w:tc>
          <w:tcPr>
            <w:tcW w:w="3146" w:type="dxa"/>
            <w:shd w:val="clear" w:color="auto" w:fill="auto"/>
            <w:hideMark/>
          </w:tcPr>
          <w:p w14:paraId="7E8E08C1" w14:textId="61BC1235" w:rsidR="0030581C" w:rsidRPr="005216EE" w:rsidRDefault="0030581C" w:rsidP="0030581C">
            <w:pPr>
              <w:rPr>
                <w:rFonts w:ascii="Calibri" w:hAnsi="Calibri" w:cs="Calibri"/>
                <w:color w:val="000000"/>
                <w:szCs w:val="20"/>
              </w:rPr>
            </w:pPr>
            <w:r w:rsidRPr="005216EE">
              <w:rPr>
                <w:rFonts w:ascii="Calibri" w:hAnsi="Calibri" w:cs="Calibri"/>
                <w:color w:val="000000"/>
                <w:szCs w:val="20"/>
              </w:rPr>
              <w:t xml:space="preserve">Models and languages for complex </w:t>
            </w:r>
            <w:r w:rsidR="005B0B3F" w:rsidRPr="005216EE">
              <w:rPr>
                <w:rFonts w:ascii="Calibri" w:hAnsi="Calibri" w:cs="Calibri"/>
                <w:color w:val="000000"/>
                <w:szCs w:val="20"/>
              </w:rPr>
              <w:t>interlinked data</w:t>
            </w:r>
            <w:r w:rsidRPr="005216EE">
              <w:rPr>
                <w:rFonts w:ascii="Calibri" w:hAnsi="Calibri" w:cs="Calibri"/>
                <w:color w:val="000000"/>
                <w:szCs w:val="20"/>
              </w:rPr>
              <w:t xml:space="preserve"> presentation and visualisation</w:t>
            </w:r>
          </w:p>
        </w:tc>
        <w:tc>
          <w:tcPr>
            <w:tcW w:w="2250" w:type="dxa"/>
            <w:vMerge/>
            <w:shd w:val="clear" w:color="auto" w:fill="auto"/>
            <w:hideMark/>
          </w:tcPr>
          <w:p w14:paraId="29F2CFF9" w14:textId="742CF224" w:rsidR="0030581C" w:rsidRPr="00F24A7D" w:rsidRDefault="0030581C" w:rsidP="0030581C">
            <w:pPr>
              <w:rPr>
                <w:rFonts w:cstheme="minorHAnsi"/>
                <w:color w:val="000000"/>
                <w:szCs w:val="20"/>
              </w:rPr>
            </w:pPr>
          </w:p>
        </w:tc>
      </w:tr>
      <w:tr w:rsidR="0030581C" w:rsidRPr="00A024C1" w14:paraId="358BAA74" w14:textId="77777777" w:rsidTr="0046783D">
        <w:trPr>
          <w:trHeight w:val="576"/>
        </w:trPr>
        <w:tc>
          <w:tcPr>
            <w:tcW w:w="1309" w:type="dxa"/>
            <w:vMerge/>
            <w:shd w:val="clear" w:color="auto" w:fill="auto"/>
            <w:hideMark/>
          </w:tcPr>
          <w:p w14:paraId="0DBAEFB0"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0699AECB" w14:textId="77777777" w:rsidR="0030581C" w:rsidRPr="005216EE" w:rsidRDefault="0030581C" w:rsidP="0030581C">
            <w:pPr>
              <w:rPr>
                <w:rFonts w:ascii="Times New Roman" w:hAnsi="Times New Roman"/>
                <w:szCs w:val="20"/>
              </w:rPr>
            </w:pPr>
          </w:p>
        </w:tc>
        <w:tc>
          <w:tcPr>
            <w:tcW w:w="1235" w:type="dxa"/>
            <w:shd w:val="clear" w:color="auto" w:fill="auto"/>
            <w:hideMark/>
          </w:tcPr>
          <w:p w14:paraId="50D34E1A"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KU2.06.07</w:t>
            </w:r>
          </w:p>
        </w:tc>
        <w:tc>
          <w:tcPr>
            <w:tcW w:w="3146" w:type="dxa"/>
            <w:shd w:val="clear" w:color="auto" w:fill="auto"/>
            <w:hideMark/>
          </w:tcPr>
          <w:p w14:paraId="556829AA"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Agile development methods, platforms and tools</w:t>
            </w:r>
          </w:p>
        </w:tc>
        <w:tc>
          <w:tcPr>
            <w:tcW w:w="2250" w:type="dxa"/>
            <w:vMerge/>
            <w:shd w:val="clear" w:color="auto" w:fill="auto"/>
            <w:hideMark/>
          </w:tcPr>
          <w:p w14:paraId="18134004" w14:textId="3B7E90FA" w:rsidR="0030581C" w:rsidRPr="00F24A7D" w:rsidRDefault="0030581C" w:rsidP="0030581C">
            <w:pPr>
              <w:rPr>
                <w:rFonts w:cstheme="minorHAnsi"/>
                <w:color w:val="000000"/>
                <w:szCs w:val="20"/>
              </w:rPr>
            </w:pPr>
          </w:p>
        </w:tc>
      </w:tr>
      <w:tr w:rsidR="0030581C" w:rsidRPr="00A024C1" w14:paraId="36B09130" w14:textId="77777777" w:rsidTr="0046783D">
        <w:trPr>
          <w:trHeight w:val="576"/>
        </w:trPr>
        <w:tc>
          <w:tcPr>
            <w:tcW w:w="1309" w:type="dxa"/>
            <w:vMerge/>
            <w:shd w:val="clear" w:color="auto" w:fill="auto"/>
            <w:hideMark/>
          </w:tcPr>
          <w:p w14:paraId="4A16E52E"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1541968A" w14:textId="77777777" w:rsidR="0030581C" w:rsidRPr="005216EE" w:rsidRDefault="0030581C" w:rsidP="0030581C">
            <w:pPr>
              <w:rPr>
                <w:rFonts w:ascii="Times New Roman" w:hAnsi="Times New Roman"/>
                <w:szCs w:val="20"/>
              </w:rPr>
            </w:pPr>
          </w:p>
        </w:tc>
        <w:tc>
          <w:tcPr>
            <w:tcW w:w="1235" w:type="dxa"/>
            <w:shd w:val="clear" w:color="auto" w:fill="auto"/>
            <w:hideMark/>
          </w:tcPr>
          <w:p w14:paraId="1038EE39"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KU2.06.08</w:t>
            </w:r>
          </w:p>
        </w:tc>
        <w:tc>
          <w:tcPr>
            <w:tcW w:w="3146" w:type="dxa"/>
            <w:shd w:val="clear" w:color="auto" w:fill="auto"/>
            <w:hideMark/>
          </w:tcPr>
          <w:p w14:paraId="7317BC1F"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DevOps and continuous deployment and improvement paradigm</w:t>
            </w:r>
          </w:p>
        </w:tc>
        <w:tc>
          <w:tcPr>
            <w:tcW w:w="2250" w:type="dxa"/>
            <w:vMerge/>
            <w:shd w:val="clear" w:color="auto" w:fill="auto"/>
            <w:hideMark/>
          </w:tcPr>
          <w:p w14:paraId="7098F309" w14:textId="6A9C114A" w:rsidR="0030581C" w:rsidRPr="00F24A7D" w:rsidRDefault="0030581C" w:rsidP="0030581C">
            <w:pPr>
              <w:rPr>
                <w:rFonts w:cstheme="minorHAnsi"/>
                <w:color w:val="000000"/>
                <w:szCs w:val="20"/>
              </w:rPr>
            </w:pPr>
          </w:p>
        </w:tc>
      </w:tr>
      <w:tr w:rsidR="0030581C" w:rsidRPr="00A024C1" w14:paraId="2C9F56B1" w14:textId="77777777" w:rsidTr="0046783D">
        <w:trPr>
          <w:trHeight w:val="288"/>
        </w:trPr>
        <w:tc>
          <w:tcPr>
            <w:tcW w:w="1309" w:type="dxa"/>
            <w:vMerge/>
            <w:shd w:val="clear" w:color="auto" w:fill="auto"/>
            <w:hideMark/>
          </w:tcPr>
          <w:p w14:paraId="2EBEAE16"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35D8B169" w14:textId="77777777" w:rsidR="0030581C" w:rsidRPr="005216EE" w:rsidRDefault="0030581C" w:rsidP="0030581C">
            <w:pPr>
              <w:rPr>
                <w:rFonts w:ascii="Times New Roman" w:hAnsi="Times New Roman"/>
                <w:szCs w:val="20"/>
              </w:rPr>
            </w:pPr>
          </w:p>
        </w:tc>
        <w:tc>
          <w:tcPr>
            <w:tcW w:w="1235" w:type="dxa"/>
            <w:tcBorders>
              <w:bottom w:val="nil"/>
            </w:tcBorders>
            <w:shd w:val="clear" w:color="auto" w:fill="auto"/>
            <w:hideMark/>
          </w:tcPr>
          <w:p w14:paraId="551AE77A" w14:textId="77777777" w:rsidR="0030581C" w:rsidRPr="005216EE" w:rsidRDefault="0030581C" w:rsidP="0030581C">
            <w:pPr>
              <w:rPr>
                <w:rFonts w:ascii="Times New Roman" w:hAnsi="Times New Roman"/>
                <w:szCs w:val="20"/>
              </w:rPr>
            </w:pPr>
          </w:p>
        </w:tc>
        <w:tc>
          <w:tcPr>
            <w:tcW w:w="3146" w:type="dxa"/>
            <w:tcBorders>
              <w:bottom w:val="nil"/>
            </w:tcBorders>
            <w:shd w:val="clear" w:color="auto" w:fill="auto"/>
            <w:hideMark/>
          </w:tcPr>
          <w:p w14:paraId="042F2777" w14:textId="77777777" w:rsidR="0030581C" w:rsidRPr="005216EE" w:rsidRDefault="0030581C" w:rsidP="0030581C">
            <w:pPr>
              <w:rPr>
                <w:rFonts w:ascii="Times New Roman" w:hAnsi="Times New Roman"/>
                <w:szCs w:val="20"/>
              </w:rPr>
            </w:pPr>
          </w:p>
        </w:tc>
        <w:tc>
          <w:tcPr>
            <w:tcW w:w="2250" w:type="dxa"/>
            <w:vMerge/>
            <w:shd w:val="clear" w:color="auto" w:fill="auto"/>
            <w:hideMark/>
          </w:tcPr>
          <w:p w14:paraId="2009A22D" w14:textId="6C4657E4" w:rsidR="0030581C" w:rsidRPr="00F24A7D" w:rsidRDefault="0030581C" w:rsidP="0030581C">
            <w:pPr>
              <w:rPr>
                <w:rFonts w:cstheme="minorHAnsi"/>
                <w:color w:val="000000"/>
                <w:szCs w:val="20"/>
              </w:rPr>
            </w:pPr>
          </w:p>
        </w:tc>
      </w:tr>
      <w:tr w:rsidR="0030581C" w:rsidRPr="00A024C1" w14:paraId="2CF92AA0" w14:textId="77777777" w:rsidTr="0046783D">
        <w:trPr>
          <w:trHeight w:val="313"/>
        </w:trPr>
        <w:tc>
          <w:tcPr>
            <w:tcW w:w="1309" w:type="dxa"/>
            <w:vMerge/>
            <w:shd w:val="clear" w:color="auto" w:fill="auto"/>
            <w:hideMark/>
          </w:tcPr>
          <w:p w14:paraId="77CD7C92"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12E2D735" w14:textId="77777777" w:rsidR="0030581C" w:rsidRPr="005216EE" w:rsidRDefault="0030581C" w:rsidP="0030581C">
            <w:pPr>
              <w:rPr>
                <w:rFonts w:ascii="Times New Roman" w:hAnsi="Times New Roman"/>
                <w:szCs w:val="20"/>
              </w:rPr>
            </w:pPr>
          </w:p>
        </w:tc>
        <w:tc>
          <w:tcPr>
            <w:tcW w:w="1235" w:type="dxa"/>
            <w:tcBorders>
              <w:top w:val="nil"/>
              <w:bottom w:val="nil"/>
            </w:tcBorders>
            <w:shd w:val="clear" w:color="auto" w:fill="auto"/>
            <w:hideMark/>
          </w:tcPr>
          <w:p w14:paraId="2366D490" w14:textId="77777777" w:rsidR="0030581C" w:rsidRPr="005216EE" w:rsidRDefault="0030581C" w:rsidP="0030581C">
            <w:pPr>
              <w:rPr>
                <w:rFonts w:ascii="Times New Roman" w:hAnsi="Times New Roman"/>
                <w:szCs w:val="20"/>
              </w:rPr>
            </w:pPr>
          </w:p>
        </w:tc>
        <w:tc>
          <w:tcPr>
            <w:tcW w:w="3146" w:type="dxa"/>
            <w:tcBorders>
              <w:top w:val="nil"/>
              <w:bottom w:val="nil"/>
            </w:tcBorders>
            <w:shd w:val="clear" w:color="auto" w:fill="auto"/>
            <w:hideMark/>
          </w:tcPr>
          <w:p w14:paraId="3AF556A7" w14:textId="77777777" w:rsidR="0030581C" w:rsidRPr="005216EE" w:rsidRDefault="0030581C" w:rsidP="0030581C">
            <w:pPr>
              <w:rPr>
                <w:rFonts w:ascii="Times New Roman" w:hAnsi="Times New Roman"/>
                <w:szCs w:val="20"/>
              </w:rPr>
            </w:pPr>
          </w:p>
        </w:tc>
        <w:tc>
          <w:tcPr>
            <w:tcW w:w="2250" w:type="dxa"/>
            <w:vMerge/>
            <w:shd w:val="clear" w:color="auto" w:fill="auto"/>
            <w:hideMark/>
          </w:tcPr>
          <w:p w14:paraId="710A234D" w14:textId="3A80EFD1" w:rsidR="0030581C" w:rsidRPr="00F24A7D" w:rsidRDefault="0030581C" w:rsidP="0030581C">
            <w:pPr>
              <w:rPr>
                <w:rFonts w:cstheme="minorHAnsi"/>
                <w:color w:val="000000"/>
                <w:szCs w:val="20"/>
              </w:rPr>
            </w:pPr>
          </w:p>
        </w:tc>
      </w:tr>
      <w:tr w:rsidR="0030581C" w:rsidRPr="00A024C1" w14:paraId="0B425934" w14:textId="77777777" w:rsidTr="0046783D">
        <w:trPr>
          <w:trHeight w:val="288"/>
        </w:trPr>
        <w:tc>
          <w:tcPr>
            <w:tcW w:w="1309" w:type="dxa"/>
            <w:vMerge w:val="restart"/>
            <w:shd w:val="clear" w:color="auto" w:fill="auto"/>
            <w:hideMark/>
          </w:tcPr>
          <w:p w14:paraId="308355DF" w14:textId="315830A2" w:rsidR="0030581C" w:rsidRPr="005216EE" w:rsidRDefault="0030581C" w:rsidP="0030581C">
            <w:pPr>
              <w:rPr>
                <w:rFonts w:ascii="Calibri" w:hAnsi="Calibri" w:cs="Calibri"/>
                <w:color w:val="000000"/>
                <w:szCs w:val="20"/>
              </w:rPr>
            </w:pPr>
            <w:r w:rsidRPr="005216EE">
              <w:rPr>
                <w:rFonts w:ascii="Calibri" w:hAnsi="Calibri" w:cs="Calibri"/>
                <w:color w:val="000000"/>
                <w:szCs w:val="20"/>
              </w:rPr>
              <w:t>KAG2-DSENG: Data Science Engineering</w:t>
            </w:r>
          </w:p>
        </w:tc>
        <w:tc>
          <w:tcPr>
            <w:tcW w:w="1775" w:type="dxa"/>
            <w:vMerge w:val="restart"/>
            <w:shd w:val="clear" w:color="auto" w:fill="auto"/>
            <w:hideMark/>
          </w:tcPr>
          <w:p w14:paraId="419AECF4"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KA02.07</w:t>
            </w:r>
          </w:p>
          <w:p w14:paraId="6F812D5F"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DSENG.07/IS</w:t>
            </w:r>
          </w:p>
          <w:p w14:paraId="5C433F49" w14:textId="49B68275" w:rsidR="0030581C" w:rsidRPr="005216EE" w:rsidRDefault="0030581C" w:rsidP="0030581C">
            <w:pPr>
              <w:rPr>
                <w:rFonts w:ascii="Times New Roman" w:hAnsi="Times New Roman"/>
                <w:szCs w:val="20"/>
              </w:rPr>
            </w:pPr>
            <w:r w:rsidRPr="005216EE">
              <w:rPr>
                <w:rFonts w:ascii="Calibri" w:hAnsi="Calibri" w:cs="Calibri"/>
                <w:color w:val="000000"/>
                <w:szCs w:val="20"/>
              </w:rPr>
              <w:t>Information systems (to support data driven decision making)</w:t>
            </w:r>
          </w:p>
        </w:tc>
        <w:tc>
          <w:tcPr>
            <w:tcW w:w="1235" w:type="dxa"/>
            <w:shd w:val="clear" w:color="auto" w:fill="auto"/>
            <w:hideMark/>
          </w:tcPr>
          <w:p w14:paraId="1ADFC317" w14:textId="6F5F188A" w:rsidR="0030581C" w:rsidRPr="005216EE" w:rsidRDefault="0030581C" w:rsidP="0030581C">
            <w:pPr>
              <w:rPr>
                <w:rFonts w:ascii="Times New Roman" w:hAnsi="Times New Roman"/>
                <w:szCs w:val="20"/>
              </w:rPr>
            </w:pPr>
            <w:r w:rsidRPr="005216EE">
              <w:rPr>
                <w:rFonts w:ascii="Calibri" w:hAnsi="Calibri" w:cs="Calibri"/>
                <w:color w:val="000000"/>
                <w:szCs w:val="20"/>
              </w:rPr>
              <w:t>KU2.07.01</w:t>
            </w:r>
          </w:p>
        </w:tc>
        <w:tc>
          <w:tcPr>
            <w:tcW w:w="3146" w:type="dxa"/>
            <w:shd w:val="clear" w:color="auto" w:fill="auto"/>
            <w:hideMark/>
          </w:tcPr>
          <w:p w14:paraId="154C0E98" w14:textId="2E3D6B05" w:rsidR="0030581C" w:rsidRPr="005216EE" w:rsidRDefault="0030581C" w:rsidP="0030581C">
            <w:pPr>
              <w:rPr>
                <w:rFonts w:ascii="Times New Roman" w:hAnsi="Times New Roman"/>
                <w:szCs w:val="20"/>
              </w:rPr>
            </w:pPr>
            <w:r w:rsidRPr="005216EE">
              <w:rPr>
                <w:rFonts w:ascii="Calibri" w:hAnsi="Calibri" w:cs="Calibri"/>
                <w:color w:val="000000"/>
                <w:szCs w:val="20"/>
              </w:rPr>
              <w:t>Decision Analysis and Decision Support Systems</w:t>
            </w:r>
          </w:p>
        </w:tc>
        <w:tc>
          <w:tcPr>
            <w:tcW w:w="2250" w:type="dxa"/>
            <w:vMerge w:val="restart"/>
            <w:shd w:val="clear" w:color="auto" w:fill="auto"/>
            <w:hideMark/>
          </w:tcPr>
          <w:p w14:paraId="52DC67C9" w14:textId="77777777" w:rsidR="0030581C" w:rsidRPr="00F24A7D" w:rsidRDefault="0030581C" w:rsidP="0030581C">
            <w:pPr>
              <w:rPr>
                <w:rFonts w:cstheme="minorHAnsi"/>
                <w:szCs w:val="20"/>
              </w:rPr>
            </w:pPr>
            <w:r w:rsidRPr="00F24A7D">
              <w:rPr>
                <w:rFonts w:cstheme="minorHAnsi"/>
                <w:b/>
                <w:bCs/>
                <w:color w:val="000000"/>
                <w:szCs w:val="20"/>
              </w:rPr>
              <w:t>CCS2012: Information systems</w:t>
            </w:r>
          </w:p>
          <w:p w14:paraId="6C867AEF" w14:textId="77777777" w:rsidR="0030581C" w:rsidRPr="00F24A7D" w:rsidRDefault="0030581C" w:rsidP="0030581C">
            <w:pPr>
              <w:pStyle w:val="ListTablecompact"/>
              <w:rPr>
                <w:rFonts w:cstheme="minorHAnsi"/>
                <w:sz w:val="20"/>
                <w:szCs w:val="20"/>
              </w:rPr>
            </w:pPr>
            <w:r w:rsidRPr="00F24A7D">
              <w:rPr>
                <w:rFonts w:cstheme="minorHAnsi"/>
                <w:sz w:val="20"/>
                <w:szCs w:val="20"/>
              </w:rPr>
              <w:t>Information systems applications</w:t>
            </w:r>
          </w:p>
          <w:p w14:paraId="7E2718C2" w14:textId="77777777" w:rsidR="0030581C" w:rsidRPr="00F24A7D" w:rsidRDefault="0030581C" w:rsidP="00040DD8">
            <w:pPr>
              <w:pStyle w:val="ListTable21"/>
            </w:pPr>
            <w:r w:rsidRPr="00F24A7D">
              <w:t>Decision support systems</w:t>
            </w:r>
          </w:p>
          <w:p w14:paraId="3CEDC715" w14:textId="77777777" w:rsidR="0030581C" w:rsidRPr="00F24A7D" w:rsidRDefault="0030581C" w:rsidP="00040DD8">
            <w:pPr>
              <w:pStyle w:val="ListTable31"/>
            </w:pPr>
            <w:r w:rsidRPr="00F24A7D">
              <w:t>Data warehouses</w:t>
            </w:r>
          </w:p>
          <w:p w14:paraId="08FB4D2B" w14:textId="77777777" w:rsidR="0030581C" w:rsidRPr="00F24A7D" w:rsidRDefault="0030581C" w:rsidP="00040DD8">
            <w:pPr>
              <w:pStyle w:val="ListTable31"/>
            </w:pPr>
            <w:r w:rsidRPr="00F24A7D">
              <w:t>Expert systems</w:t>
            </w:r>
          </w:p>
          <w:p w14:paraId="2BCC2A9D" w14:textId="77777777" w:rsidR="0030581C" w:rsidRPr="00F24A7D" w:rsidRDefault="0030581C" w:rsidP="00040DD8">
            <w:pPr>
              <w:pStyle w:val="ListTable31"/>
            </w:pPr>
            <w:r w:rsidRPr="00F24A7D">
              <w:t>Data analytics</w:t>
            </w:r>
          </w:p>
          <w:p w14:paraId="528B8128" w14:textId="77777777" w:rsidR="0030581C" w:rsidRPr="00F24A7D" w:rsidRDefault="0030581C" w:rsidP="00040DD8">
            <w:pPr>
              <w:pStyle w:val="ListTable31"/>
            </w:pPr>
            <w:r w:rsidRPr="00F24A7D">
              <w:t>Online analytical processing</w:t>
            </w:r>
          </w:p>
          <w:p w14:paraId="4CE6B73E" w14:textId="77777777" w:rsidR="0030581C" w:rsidRPr="00F24A7D" w:rsidRDefault="0030581C" w:rsidP="00040DD8">
            <w:pPr>
              <w:pStyle w:val="ListTable21"/>
            </w:pPr>
            <w:r w:rsidRPr="00F24A7D">
              <w:t>Multimedia information systems</w:t>
            </w:r>
          </w:p>
          <w:p w14:paraId="21D88A67" w14:textId="4A10ABF3" w:rsidR="0030581C" w:rsidRPr="00F24A7D" w:rsidRDefault="0030581C" w:rsidP="00040DD8">
            <w:pPr>
              <w:pStyle w:val="ListTable21"/>
            </w:pPr>
            <w:r w:rsidRPr="00F24A7D">
              <w:t>Data mining</w:t>
            </w:r>
          </w:p>
        </w:tc>
      </w:tr>
      <w:tr w:rsidR="0030581C" w:rsidRPr="00A024C1" w14:paraId="02348B7D" w14:textId="77777777" w:rsidTr="0046783D">
        <w:trPr>
          <w:trHeight w:val="576"/>
        </w:trPr>
        <w:tc>
          <w:tcPr>
            <w:tcW w:w="1309" w:type="dxa"/>
            <w:vMerge/>
            <w:shd w:val="clear" w:color="auto" w:fill="auto"/>
            <w:hideMark/>
          </w:tcPr>
          <w:p w14:paraId="1AA66555" w14:textId="77777777" w:rsidR="0030581C" w:rsidRPr="005216EE" w:rsidRDefault="0030581C" w:rsidP="0030581C">
            <w:pPr>
              <w:rPr>
                <w:rFonts w:ascii="Calibri" w:hAnsi="Calibri" w:cs="Calibri"/>
                <w:b/>
                <w:bCs/>
                <w:color w:val="000000"/>
                <w:szCs w:val="20"/>
              </w:rPr>
            </w:pPr>
          </w:p>
        </w:tc>
        <w:tc>
          <w:tcPr>
            <w:tcW w:w="1775" w:type="dxa"/>
            <w:vMerge/>
            <w:shd w:val="clear" w:color="auto" w:fill="auto"/>
            <w:hideMark/>
          </w:tcPr>
          <w:p w14:paraId="6C14E1EA" w14:textId="77777777" w:rsidR="0030581C" w:rsidRPr="005216EE" w:rsidRDefault="0030581C" w:rsidP="0030581C">
            <w:pPr>
              <w:rPr>
                <w:rFonts w:ascii="Times New Roman" w:hAnsi="Times New Roman"/>
                <w:szCs w:val="20"/>
              </w:rPr>
            </w:pPr>
          </w:p>
        </w:tc>
        <w:tc>
          <w:tcPr>
            <w:tcW w:w="1235" w:type="dxa"/>
            <w:shd w:val="clear" w:color="auto" w:fill="auto"/>
            <w:hideMark/>
          </w:tcPr>
          <w:p w14:paraId="782BB28F"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KU2.07.02</w:t>
            </w:r>
          </w:p>
        </w:tc>
        <w:tc>
          <w:tcPr>
            <w:tcW w:w="3146" w:type="dxa"/>
            <w:shd w:val="clear" w:color="auto" w:fill="auto"/>
            <w:hideMark/>
          </w:tcPr>
          <w:p w14:paraId="3F6E0F29"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Predictive analytics and predictive forecasting</w:t>
            </w:r>
          </w:p>
        </w:tc>
        <w:tc>
          <w:tcPr>
            <w:tcW w:w="2250" w:type="dxa"/>
            <w:vMerge/>
            <w:shd w:val="clear" w:color="auto" w:fill="auto"/>
            <w:hideMark/>
          </w:tcPr>
          <w:p w14:paraId="7C48716E" w14:textId="730646F0" w:rsidR="0030581C" w:rsidRPr="00F24A7D" w:rsidRDefault="0030581C" w:rsidP="0030581C">
            <w:pPr>
              <w:rPr>
                <w:rFonts w:cstheme="minorHAnsi"/>
                <w:color w:val="000000"/>
                <w:szCs w:val="20"/>
              </w:rPr>
            </w:pPr>
          </w:p>
        </w:tc>
      </w:tr>
      <w:tr w:rsidR="0030581C" w:rsidRPr="00A024C1" w14:paraId="466EC191" w14:textId="77777777" w:rsidTr="0046783D">
        <w:trPr>
          <w:trHeight w:val="288"/>
        </w:trPr>
        <w:tc>
          <w:tcPr>
            <w:tcW w:w="1309" w:type="dxa"/>
            <w:vMerge/>
            <w:shd w:val="clear" w:color="auto" w:fill="auto"/>
            <w:hideMark/>
          </w:tcPr>
          <w:p w14:paraId="34D7FE12"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122D5D22" w14:textId="77777777" w:rsidR="0030581C" w:rsidRPr="005216EE" w:rsidRDefault="0030581C" w:rsidP="0030581C">
            <w:pPr>
              <w:rPr>
                <w:rFonts w:ascii="Times New Roman" w:hAnsi="Times New Roman"/>
                <w:szCs w:val="20"/>
              </w:rPr>
            </w:pPr>
          </w:p>
        </w:tc>
        <w:tc>
          <w:tcPr>
            <w:tcW w:w="1235" w:type="dxa"/>
            <w:shd w:val="clear" w:color="auto" w:fill="auto"/>
            <w:hideMark/>
          </w:tcPr>
          <w:p w14:paraId="715A8E28"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KU2.07.03</w:t>
            </w:r>
          </w:p>
        </w:tc>
        <w:tc>
          <w:tcPr>
            <w:tcW w:w="3146" w:type="dxa"/>
            <w:shd w:val="clear" w:color="auto" w:fill="auto"/>
            <w:hideMark/>
          </w:tcPr>
          <w:p w14:paraId="3A0C8633"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 Analysis and statistics</w:t>
            </w:r>
          </w:p>
        </w:tc>
        <w:tc>
          <w:tcPr>
            <w:tcW w:w="2250" w:type="dxa"/>
            <w:vMerge/>
            <w:shd w:val="clear" w:color="auto" w:fill="auto"/>
            <w:hideMark/>
          </w:tcPr>
          <w:p w14:paraId="0D851B23" w14:textId="4D502B38" w:rsidR="0030581C" w:rsidRPr="00F24A7D" w:rsidRDefault="0030581C" w:rsidP="0030581C">
            <w:pPr>
              <w:rPr>
                <w:rFonts w:cstheme="minorHAnsi"/>
                <w:color w:val="000000"/>
                <w:szCs w:val="20"/>
              </w:rPr>
            </w:pPr>
          </w:p>
        </w:tc>
      </w:tr>
      <w:tr w:rsidR="0030581C" w:rsidRPr="00A024C1" w14:paraId="3F8D193B" w14:textId="77777777" w:rsidTr="0046783D">
        <w:trPr>
          <w:trHeight w:val="288"/>
        </w:trPr>
        <w:tc>
          <w:tcPr>
            <w:tcW w:w="1309" w:type="dxa"/>
            <w:vMerge/>
            <w:shd w:val="clear" w:color="auto" w:fill="auto"/>
            <w:hideMark/>
          </w:tcPr>
          <w:p w14:paraId="2204A5D4"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283EF38C" w14:textId="77777777" w:rsidR="0030581C" w:rsidRPr="005216EE" w:rsidRDefault="0030581C" w:rsidP="0030581C">
            <w:pPr>
              <w:rPr>
                <w:rFonts w:ascii="Times New Roman" w:hAnsi="Times New Roman"/>
                <w:szCs w:val="20"/>
              </w:rPr>
            </w:pPr>
          </w:p>
        </w:tc>
        <w:tc>
          <w:tcPr>
            <w:tcW w:w="1235" w:type="dxa"/>
            <w:shd w:val="clear" w:color="auto" w:fill="auto"/>
            <w:hideMark/>
          </w:tcPr>
          <w:p w14:paraId="121219E7"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KU2.07.04</w:t>
            </w:r>
          </w:p>
        </w:tc>
        <w:tc>
          <w:tcPr>
            <w:tcW w:w="3146" w:type="dxa"/>
            <w:shd w:val="clear" w:color="auto" w:fill="auto"/>
            <w:hideMark/>
          </w:tcPr>
          <w:p w14:paraId="5B7876CD"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 warehousing and Data Mining</w:t>
            </w:r>
          </w:p>
        </w:tc>
        <w:tc>
          <w:tcPr>
            <w:tcW w:w="2250" w:type="dxa"/>
            <w:vMerge/>
            <w:shd w:val="clear" w:color="auto" w:fill="auto"/>
            <w:hideMark/>
          </w:tcPr>
          <w:p w14:paraId="3772860B" w14:textId="1574A5A8" w:rsidR="0030581C" w:rsidRPr="00F24A7D" w:rsidRDefault="0030581C" w:rsidP="0030581C">
            <w:pPr>
              <w:rPr>
                <w:rFonts w:cstheme="minorHAnsi"/>
                <w:color w:val="000000"/>
                <w:szCs w:val="20"/>
              </w:rPr>
            </w:pPr>
          </w:p>
        </w:tc>
      </w:tr>
      <w:tr w:rsidR="0030581C" w:rsidRPr="00A024C1" w14:paraId="321C4D9C" w14:textId="77777777" w:rsidTr="0046783D">
        <w:trPr>
          <w:trHeight w:val="288"/>
        </w:trPr>
        <w:tc>
          <w:tcPr>
            <w:tcW w:w="1309" w:type="dxa"/>
            <w:vMerge/>
            <w:shd w:val="clear" w:color="auto" w:fill="auto"/>
            <w:hideMark/>
          </w:tcPr>
          <w:p w14:paraId="230DBFFB"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670079EF" w14:textId="77777777" w:rsidR="0030581C" w:rsidRPr="005216EE" w:rsidRDefault="0030581C" w:rsidP="0030581C">
            <w:pPr>
              <w:rPr>
                <w:rFonts w:ascii="Times New Roman" w:hAnsi="Times New Roman"/>
                <w:szCs w:val="20"/>
              </w:rPr>
            </w:pPr>
          </w:p>
        </w:tc>
        <w:tc>
          <w:tcPr>
            <w:tcW w:w="1235" w:type="dxa"/>
            <w:shd w:val="clear" w:color="auto" w:fill="auto"/>
            <w:hideMark/>
          </w:tcPr>
          <w:p w14:paraId="1852ACDA"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KU2.07.05</w:t>
            </w:r>
          </w:p>
        </w:tc>
        <w:tc>
          <w:tcPr>
            <w:tcW w:w="3146" w:type="dxa"/>
            <w:shd w:val="clear" w:color="auto" w:fill="auto"/>
            <w:hideMark/>
          </w:tcPr>
          <w:p w14:paraId="36BDF7AB"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 Mining</w:t>
            </w:r>
          </w:p>
        </w:tc>
        <w:tc>
          <w:tcPr>
            <w:tcW w:w="2250" w:type="dxa"/>
            <w:vMerge/>
            <w:shd w:val="clear" w:color="auto" w:fill="auto"/>
            <w:hideMark/>
          </w:tcPr>
          <w:p w14:paraId="30D3381C" w14:textId="2EEA8D93" w:rsidR="0030581C" w:rsidRPr="00F24A7D" w:rsidRDefault="0030581C" w:rsidP="0030581C">
            <w:pPr>
              <w:rPr>
                <w:rFonts w:cstheme="minorHAnsi"/>
                <w:color w:val="000000"/>
                <w:szCs w:val="20"/>
              </w:rPr>
            </w:pPr>
          </w:p>
        </w:tc>
      </w:tr>
      <w:tr w:rsidR="0030581C" w:rsidRPr="00A024C1" w14:paraId="3816D26B" w14:textId="77777777" w:rsidTr="0046783D">
        <w:trPr>
          <w:trHeight w:val="288"/>
        </w:trPr>
        <w:tc>
          <w:tcPr>
            <w:tcW w:w="1309" w:type="dxa"/>
            <w:vMerge/>
            <w:shd w:val="clear" w:color="auto" w:fill="auto"/>
            <w:hideMark/>
          </w:tcPr>
          <w:p w14:paraId="02DA1F6F"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01C3B5D1" w14:textId="77777777" w:rsidR="0030581C" w:rsidRPr="005216EE" w:rsidRDefault="0030581C" w:rsidP="0030581C">
            <w:pPr>
              <w:rPr>
                <w:rFonts w:ascii="Times New Roman" w:hAnsi="Times New Roman"/>
                <w:szCs w:val="20"/>
              </w:rPr>
            </w:pPr>
          </w:p>
        </w:tc>
        <w:tc>
          <w:tcPr>
            <w:tcW w:w="1235" w:type="dxa"/>
            <w:shd w:val="clear" w:color="auto" w:fill="auto"/>
            <w:hideMark/>
          </w:tcPr>
          <w:p w14:paraId="4C22B70A"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KU2.07.06</w:t>
            </w:r>
          </w:p>
        </w:tc>
        <w:tc>
          <w:tcPr>
            <w:tcW w:w="3146" w:type="dxa"/>
            <w:shd w:val="clear" w:color="auto" w:fill="auto"/>
            <w:hideMark/>
          </w:tcPr>
          <w:p w14:paraId="6AD4E99A"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Multimedia information systems</w:t>
            </w:r>
          </w:p>
        </w:tc>
        <w:tc>
          <w:tcPr>
            <w:tcW w:w="2250" w:type="dxa"/>
            <w:vMerge/>
            <w:shd w:val="clear" w:color="auto" w:fill="auto"/>
            <w:hideMark/>
          </w:tcPr>
          <w:p w14:paraId="0512AA2A" w14:textId="18782784" w:rsidR="0030581C" w:rsidRPr="00F24A7D" w:rsidRDefault="0030581C" w:rsidP="0030581C">
            <w:pPr>
              <w:rPr>
                <w:rFonts w:cstheme="minorHAnsi"/>
                <w:color w:val="000000"/>
                <w:szCs w:val="20"/>
              </w:rPr>
            </w:pPr>
          </w:p>
        </w:tc>
      </w:tr>
      <w:tr w:rsidR="0030581C" w:rsidRPr="00A024C1" w14:paraId="21FB52D2" w14:textId="77777777" w:rsidTr="0046783D">
        <w:trPr>
          <w:trHeight w:val="288"/>
        </w:trPr>
        <w:tc>
          <w:tcPr>
            <w:tcW w:w="1309" w:type="dxa"/>
            <w:vMerge/>
            <w:shd w:val="clear" w:color="auto" w:fill="auto"/>
            <w:hideMark/>
          </w:tcPr>
          <w:p w14:paraId="5E931F72"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4439D744" w14:textId="77777777" w:rsidR="0030581C" w:rsidRPr="005216EE" w:rsidRDefault="0030581C" w:rsidP="0030581C">
            <w:pPr>
              <w:rPr>
                <w:rFonts w:ascii="Times New Roman" w:hAnsi="Times New Roman"/>
                <w:szCs w:val="20"/>
              </w:rPr>
            </w:pPr>
          </w:p>
        </w:tc>
        <w:tc>
          <w:tcPr>
            <w:tcW w:w="1235" w:type="dxa"/>
            <w:shd w:val="clear" w:color="auto" w:fill="auto"/>
            <w:hideMark/>
          </w:tcPr>
          <w:p w14:paraId="7A0420F8"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KU2.07.07</w:t>
            </w:r>
          </w:p>
        </w:tc>
        <w:tc>
          <w:tcPr>
            <w:tcW w:w="3146" w:type="dxa"/>
            <w:shd w:val="clear" w:color="auto" w:fill="auto"/>
            <w:hideMark/>
          </w:tcPr>
          <w:p w14:paraId="0B71BF0F"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Enterprise information systems</w:t>
            </w:r>
          </w:p>
        </w:tc>
        <w:tc>
          <w:tcPr>
            <w:tcW w:w="2250" w:type="dxa"/>
            <w:vMerge/>
            <w:shd w:val="clear" w:color="auto" w:fill="auto"/>
            <w:hideMark/>
          </w:tcPr>
          <w:p w14:paraId="25BB6AC2" w14:textId="2E403C70" w:rsidR="0030581C" w:rsidRPr="00F24A7D" w:rsidRDefault="0030581C" w:rsidP="0030581C">
            <w:pPr>
              <w:rPr>
                <w:rFonts w:cstheme="minorHAnsi"/>
                <w:color w:val="000000"/>
                <w:szCs w:val="20"/>
              </w:rPr>
            </w:pPr>
          </w:p>
        </w:tc>
      </w:tr>
      <w:tr w:rsidR="0030581C" w:rsidRPr="00A024C1" w14:paraId="38283523" w14:textId="77777777" w:rsidTr="0046783D">
        <w:trPr>
          <w:trHeight w:val="576"/>
        </w:trPr>
        <w:tc>
          <w:tcPr>
            <w:tcW w:w="1309" w:type="dxa"/>
            <w:vMerge/>
            <w:shd w:val="clear" w:color="auto" w:fill="auto"/>
            <w:hideMark/>
          </w:tcPr>
          <w:p w14:paraId="41A4FA8F"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1207357C" w14:textId="77777777" w:rsidR="0030581C" w:rsidRPr="005216EE" w:rsidRDefault="0030581C" w:rsidP="0030581C">
            <w:pPr>
              <w:rPr>
                <w:rFonts w:ascii="Times New Roman" w:hAnsi="Times New Roman"/>
                <w:szCs w:val="20"/>
              </w:rPr>
            </w:pPr>
          </w:p>
        </w:tc>
        <w:tc>
          <w:tcPr>
            <w:tcW w:w="1235" w:type="dxa"/>
            <w:tcBorders>
              <w:bottom w:val="nil"/>
            </w:tcBorders>
            <w:shd w:val="clear" w:color="auto" w:fill="auto"/>
            <w:hideMark/>
          </w:tcPr>
          <w:p w14:paraId="399B8747"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KU2.07.08</w:t>
            </w:r>
          </w:p>
        </w:tc>
        <w:tc>
          <w:tcPr>
            <w:tcW w:w="3146" w:type="dxa"/>
            <w:tcBorders>
              <w:bottom w:val="nil"/>
            </w:tcBorders>
            <w:shd w:val="clear" w:color="auto" w:fill="auto"/>
            <w:hideMark/>
          </w:tcPr>
          <w:p w14:paraId="1EA16F3C"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Collaborative and social computing systems and tools</w:t>
            </w:r>
          </w:p>
        </w:tc>
        <w:tc>
          <w:tcPr>
            <w:tcW w:w="2250" w:type="dxa"/>
            <w:vMerge/>
            <w:shd w:val="clear" w:color="auto" w:fill="auto"/>
            <w:hideMark/>
          </w:tcPr>
          <w:p w14:paraId="32350C5E" w14:textId="149911C9" w:rsidR="0030581C" w:rsidRPr="00F24A7D" w:rsidRDefault="0030581C" w:rsidP="0030581C">
            <w:pPr>
              <w:rPr>
                <w:rFonts w:cstheme="minorHAnsi"/>
                <w:color w:val="000000"/>
                <w:szCs w:val="20"/>
              </w:rPr>
            </w:pPr>
          </w:p>
        </w:tc>
      </w:tr>
      <w:tr w:rsidR="0030581C" w:rsidRPr="00A024C1" w14:paraId="38F8F3DD" w14:textId="77777777" w:rsidTr="0046783D">
        <w:trPr>
          <w:trHeight w:val="288"/>
        </w:trPr>
        <w:tc>
          <w:tcPr>
            <w:tcW w:w="1309" w:type="dxa"/>
            <w:vMerge/>
            <w:shd w:val="clear" w:color="auto" w:fill="auto"/>
            <w:hideMark/>
          </w:tcPr>
          <w:p w14:paraId="4CEFAD10"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469CE754" w14:textId="77777777" w:rsidR="0030581C" w:rsidRPr="005216EE" w:rsidRDefault="0030581C" w:rsidP="0030581C">
            <w:pPr>
              <w:rPr>
                <w:rFonts w:ascii="Times New Roman" w:hAnsi="Times New Roman"/>
                <w:szCs w:val="20"/>
              </w:rPr>
            </w:pPr>
          </w:p>
        </w:tc>
        <w:tc>
          <w:tcPr>
            <w:tcW w:w="1235" w:type="dxa"/>
            <w:shd w:val="clear" w:color="auto" w:fill="auto"/>
            <w:hideMark/>
          </w:tcPr>
          <w:p w14:paraId="0C635836" w14:textId="77777777" w:rsidR="0030581C" w:rsidRPr="005216EE" w:rsidRDefault="0030581C" w:rsidP="0030581C">
            <w:pPr>
              <w:rPr>
                <w:rFonts w:ascii="Times New Roman" w:hAnsi="Times New Roman"/>
                <w:szCs w:val="20"/>
              </w:rPr>
            </w:pPr>
          </w:p>
        </w:tc>
        <w:tc>
          <w:tcPr>
            <w:tcW w:w="3146" w:type="dxa"/>
            <w:shd w:val="clear" w:color="auto" w:fill="auto"/>
            <w:hideMark/>
          </w:tcPr>
          <w:p w14:paraId="5A3BC929" w14:textId="77777777" w:rsidR="0030581C" w:rsidRPr="005216EE" w:rsidRDefault="0030581C" w:rsidP="0030581C">
            <w:pPr>
              <w:rPr>
                <w:rFonts w:ascii="Times New Roman" w:hAnsi="Times New Roman"/>
                <w:szCs w:val="20"/>
              </w:rPr>
            </w:pPr>
          </w:p>
        </w:tc>
        <w:tc>
          <w:tcPr>
            <w:tcW w:w="2250" w:type="dxa"/>
            <w:shd w:val="clear" w:color="auto" w:fill="auto"/>
            <w:hideMark/>
          </w:tcPr>
          <w:p w14:paraId="16539073" w14:textId="77777777" w:rsidR="0030581C" w:rsidRPr="00F24A7D" w:rsidRDefault="0030581C" w:rsidP="0030581C">
            <w:pPr>
              <w:rPr>
                <w:rFonts w:cstheme="minorHAnsi"/>
                <w:b/>
                <w:bCs/>
                <w:color w:val="000000"/>
                <w:szCs w:val="20"/>
              </w:rPr>
            </w:pPr>
            <w:r w:rsidRPr="00F24A7D">
              <w:rPr>
                <w:rFonts w:cstheme="minorHAnsi"/>
                <w:b/>
                <w:bCs/>
                <w:color w:val="000000"/>
                <w:szCs w:val="20"/>
              </w:rPr>
              <w:t>CCS2012:  Information systems</w:t>
            </w:r>
          </w:p>
          <w:p w14:paraId="1ED93D28" w14:textId="77777777" w:rsidR="0030581C" w:rsidRPr="00F24A7D" w:rsidRDefault="0030581C" w:rsidP="0030581C">
            <w:pPr>
              <w:pStyle w:val="ListTablecompact"/>
              <w:rPr>
                <w:rFonts w:cstheme="minorHAnsi"/>
                <w:sz w:val="20"/>
                <w:szCs w:val="20"/>
              </w:rPr>
            </w:pPr>
            <w:r w:rsidRPr="00F24A7D">
              <w:rPr>
                <w:rFonts w:cstheme="minorHAnsi"/>
                <w:sz w:val="20"/>
                <w:szCs w:val="20"/>
              </w:rPr>
              <w:t>Information systems applications</w:t>
            </w:r>
          </w:p>
          <w:p w14:paraId="0F0BF5E9" w14:textId="77777777" w:rsidR="0030581C" w:rsidRPr="00F24A7D" w:rsidRDefault="0030581C" w:rsidP="00040DD8">
            <w:pPr>
              <w:pStyle w:val="ListTable21"/>
            </w:pPr>
            <w:r w:rsidRPr="00F24A7D">
              <w:t>Enterprise information systems</w:t>
            </w:r>
          </w:p>
          <w:p w14:paraId="42A116EA" w14:textId="58E59EF8" w:rsidR="0030581C" w:rsidRPr="00F24A7D" w:rsidRDefault="0030581C" w:rsidP="00040DD8">
            <w:pPr>
              <w:pStyle w:val="ListTable21"/>
              <w:rPr>
                <w:b/>
                <w:bCs/>
              </w:rPr>
            </w:pPr>
            <w:r w:rsidRPr="00F24A7D">
              <w:t>Collaborative and social computing systems and tools</w:t>
            </w:r>
          </w:p>
        </w:tc>
      </w:tr>
      <w:tr w:rsidR="0030581C" w:rsidRPr="00A024C1" w14:paraId="65CE830D" w14:textId="77777777" w:rsidTr="0046783D">
        <w:trPr>
          <w:trHeight w:val="288"/>
        </w:trPr>
        <w:tc>
          <w:tcPr>
            <w:tcW w:w="1309" w:type="dxa"/>
            <w:vMerge w:val="restart"/>
            <w:shd w:val="clear" w:color="auto" w:fill="auto"/>
            <w:hideMark/>
          </w:tcPr>
          <w:p w14:paraId="35F3EF58" w14:textId="2B3BEBC6" w:rsidR="0030581C" w:rsidRPr="005216EE" w:rsidRDefault="0030581C" w:rsidP="0030581C">
            <w:pPr>
              <w:rPr>
                <w:rFonts w:ascii="Calibri" w:hAnsi="Calibri" w:cs="Calibri"/>
                <w:color w:val="000000"/>
                <w:szCs w:val="20"/>
              </w:rPr>
            </w:pPr>
            <w:r w:rsidRPr="005216EE">
              <w:rPr>
                <w:rFonts w:ascii="Calibri" w:hAnsi="Calibri" w:cs="Calibri"/>
                <w:color w:val="000000"/>
                <w:szCs w:val="20"/>
              </w:rPr>
              <w:t>KAG3-DSDM: Data Management</w:t>
            </w:r>
          </w:p>
        </w:tc>
        <w:tc>
          <w:tcPr>
            <w:tcW w:w="1775" w:type="dxa"/>
            <w:vMerge w:val="restart"/>
            <w:shd w:val="clear" w:color="auto" w:fill="auto"/>
            <w:hideMark/>
          </w:tcPr>
          <w:p w14:paraId="23B3D348"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KA03.01</w:t>
            </w:r>
          </w:p>
          <w:p w14:paraId="44BD38DD"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DSDM.01/DMORG</w:t>
            </w:r>
          </w:p>
          <w:p w14:paraId="3CD0443A" w14:textId="2A3B499B" w:rsidR="0030581C" w:rsidRPr="005216EE" w:rsidRDefault="0030581C" w:rsidP="0030581C">
            <w:pPr>
              <w:rPr>
                <w:rFonts w:ascii="Times New Roman" w:hAnsi="Times New Roman"/>
                <w:szCs w:val="20"/>
              </w:rPr>
            </w:pPr>
            <w:r w:rsidRPr="005216EE">
              <w:rPr>
                <w:rFonts w:ascii="Calibri" w:hAnsi="Calibri" w:cs="Calibri"/>
                <w:color w:val="000000"/>
                <w:szCs w:val="20"/>
              </w:rPr>
              <w:t>General principles and concepts in Data Management and organisation</w:t>
            </w:r>
          </w:p>
        </w:tc>
        <w:tc>
          <w:tcPr>
            <w:tcW w:w="1235" w:type="dxa"/>
            <w:shd w:val="clear" w:color="auto" w:fill="auto"/>
            <w:hideMark/>
          </w:tcPr>
          <w:p w14:paraId="1CD64C8C" w14:textId="5E5067B9" w:rsidR="0030581C" w:rsidRPr="005216EE" w:rsidRDefault="0030581C" w:rsidP="0030581C">
            <w:pPr>
              <w:rPr>
                <w:rFonts w:ascii="Times New Roman" w:hAnsi="Times New Roman"/>
                <w:szCs w:val="20"/>
              </w:rPr>
            </w:pPr>
            <w:r w:rsidRPr="005216EE">
              <w:rPr>
                <w:rFonts w:ascii="Calibri" w:hAnsi="Calibri" w:cs="Calibri"/>
                <w:color w:val="000000"/>
                <w:szCs w:val="20"/>
              </w:rPr>
              <w:t>KU3.01.01</w:t>
            </w:r>
          </w:p>
        </w:tc>
        <w:tc>
          <w:tcPr>
            <w:tcW w:w="3146" w:type="dxa"/>
            <w:shd w:val="clear" w:color="auto" w:fill="auto"/>
            <w:hideMark/>
          </w:tcPr>
          <w:p w14:paraId="64436AC7" w14:textId="4DA8041D" w:rsidR="0030581C" w:rsidRPr="005216EE" w:rsidRDefault="0030581C" w:rsidP="0030581C">
            <w:pPr>
              <w:rPr>
                <w:rFonts w:ascii="Times New Roman" w:hAnsi="Times New Roman"/>
                <w:szCs w:val="20"/>
              </w:rPr>
            </w:pPr>
            <w:r w:rsidRPr="005216EE">
              <w:rPr>
                <w:rFonts w:ascii="Calibri" w:hAnsi="Calibri" w:cs="Calibri"/>
                <w:color w:val="000000"/>
                <w:szCs w:val="20"/>
              </w:rPr>
              <w:t>Data type registries, PID, metadata</w:t>
            </w:r>
          </w:p>
        </w:tc>
        <w:tc>
          <w:tcPr>
            <w:tcW w:w="2250" w:type="dxa"/>
            <w:vMerge w:val="restart"/>
            <w:shd w:val="clear" w:color="auto" w:fill="auto"/>
            <w:hideMark/>
          </w:tcPr>
          <w:p w14:paraId="7610729D" w14:textId="77777777" w:rsidR="0030581C" w:rsidRPr="00F24A7D" w:rsidRDefault="0030581C" w:rsidP="0030581C">
            <w:pPr>
              <w:rPr>
                <w:rFonts w:cstheme="minorHAnsi"/>
                <w:szCs w:val="20"/>
              </w:rPr>
            </w:pPr>
            <w:r w:rsidRPr="00F24A7D">
              <w:rPr>
                <w:rFonts w:cstheme="minorHAnsi"/>
                <w:b/>
                <w:bCs/>
                <w:color w:val="000000"/>
                <w:szCs w:val="20"/>
              </w:rPr>
              <w:t>Proposed new KA for DS-BoK</w:t>
            </w:r>
          </w:p>
          <w:p w14:paraId="7009E014" w14:textId="77777777" w:rsidR="0030581C" w:rsidRPr="00F24A7D" w:rsidRDefault="0030581C" w:rsidP="0030581C">
            <w:pPr>
              <w:rPr>
                <w:rFonts w:cstheme="minorHAnsi"/>
                <w:color w:val="000000"/>
                <w:szCs w:val="20"/>
              </w:rPr>
            </w:pPr>
            <w:r w:rsidRPr="00F24A7D">
              <w:rPr>
                <w:rFonts w:cstheme="minorHAnsi"/>
                <w:color w:val="000000"/>
                <w:szCs w:val="20"/>
              </w:rPr>
              <w:t>General Data Management KA’s</w:t>
            </w:r>
          </w:p>
          <w:p w14:paraId="45E64099" w14:textId="77777777" w:rsidR="0030581C" w:rsidRPr="00F24A7D" w:rsidRDefault="0030581C" w:rsidP="0030581C">
            <w:pPr>
              <w:pStyle w:val="ListTablecompact"/>
              <w:rPr>
                <w:rFonts w:cstheme="minorHAnsi"/>
                <w:sz w:val="20"/>
                <w:szCs w:val="20"/>
              </w:rPr>
            </w:pPr>
            <w:r w:rsidRPr="00F24A7D">
              <w:rPr>
                <w:rFonts w:cstheme="minorHAnsi"/>
                <w:sz w:val="20"/>
                <w:szCs w:val="20"/>
              </w:rPr>
              <w:t>Data Lifecycle Management</w:t>
            </w:r>
          </w:p>
          <w:p w14:paraId="09643EEB" w14:textId="2D4905A0" w:rsidR="0030581C" w:rsidRPr="00F24A7D" w:rsidRDefault="0030581C" w:rsidP="0030581C">
            <w:pPr>
              <w:pStyle w:val="ListTablecompact"/>
              <w:rPr>
                <w:rFonts w:cstheme="minorHAnsi"/>
                <w:sz w:val="20"/>
                <w:szCs w:val="20"/>
              </w:rPr>
            </w:pPr>
            <w:r w:rsidRPr="00F24A7D">
              <w:rPr>
                <w:rFonts w:cstheme="minorHAnsi"/>
                <w:sz w:val="20"/>
                <w:szCs w:val="20"/>
              </w:rPr>
              <w:t>Data archives/storage compliance and certification</w:t>
            </w:r>
          </w:p>
        </w:tc>
      </w:tr>
      <w:tr w:rsidR="0030581C" w:rsidRPr="00A024C1" w14:paraId="3B0958B6" w14:textId="77777777" w:rsidTr="0046783D">
        <w:trPr>
          <w:trHeight w:val="288"/>
        </w:trPr>
        <w:tc>
          <w:tcPr>
            <w:tcW w:w="1309" w:type="dxa"/>
            <w:vMerge/>
            <w:shd w:val="clear" w:color="auto" w:fill="auto"/>
            <w:hideMark/>
          </w:tcPr>
          <w:p w14:paraId="2425E132" w14:textId="77777777" w:rsidR="0030581C" w:rsidRPr="005216EE" w:rsidRDefault="0030581C" w:rsidP="0030581C">
            <w:pPr>
              <w:rPr>
                <w:rFonts w:ascii="Calibri" w:hAnsi="Calibri" w:cs="Calibri"/>
                <w:b/>
                <w:bCs/>
                <w:color w:val="000000"/>
                <w:szCs w:val="20"/>
              </w:rPr>
            </w:pPr>
          </w:p>
        </w:tc>
        <w:tc>
          <w:tcPr>
            <w:tcW w:w="1775" w:type="dxa"/>
            <w:vMerge/>
            <w:shd w:val="clear" w:color="auto" w:fill="auto"/>
            <w:hideMark/>
          </w:tcPr>
          <w:p w14:paraId="7BF2C440" w14:textId="77777777" w:rsidR="0030581C" w:rsidRPr="005216EE" w:rsidRDefault="0030581C" w:rsidP="0030581C">
            <w:pPr>
              <w:rPr>
                <w:rFonts w:ascii="Times New Roman" w:hAnsi="Times New Roman"/>
                <w:szCs w:val="20"/>
              </w:rPr>
            </w:pPr>
          </w:p>
        </w:tc>
        <w:tc>
          <w:tcPr>
            <w:tcW w:w="1235" w:type="dxa"/>
            <w:shd w:val="clear" w:color="auto" w:fill="auto"/>
            <w:hideMark/>
          </w:tcPr>
          <w:p w14:paraId="2B5FD50B"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KU3.01.02</w:t>
            </w:r>
          </w:p>
        </w:tc>
        <w:tc>
          <w:tcPr>
            <w:tcW w:w="3146" w:type="dxa"/>
            <w:shd w:val="clear" w:color="auto" w:fill="auto"/>
            <w:hideMark/>
          </w:tcPr>
          <w:p w14:paraId="167CE256"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 Lifecycle Management</w:t>
            </w:r>
          </w:p>
        </w:tc>
        <w:tc>
          <w:tcPr>
            <w:tcW w:w="2250" w:type="dxa"/>
            <w:vMerge/>
            <w:shd w:val="clear" w:color="auto" w:fill="auto"/>
            <w:hideMark/>
          </w:tcPr>
          <w:p w14:paraId="5003C0D4" w14:textId="0593116F" w:rsidR="0030581C" w:rsidRPr="00F24A7D" w:rsidRDefault="0030581C" w:rsidP="0030581C">
            <w:pPr>
              <w:rPr>
                <w:rFonts w:cstheme="minorHAnsi"/>
                <w:color w:val="000000"/>
                <w:szCs w:val="20"/>
              </w:rPr>
            </w:pPr>
          </w:p>
        </w:tc>
      </w:tr>
      <w:tr w:rsidR="0030581C" w:rsidRPr="00A024C1" w14:paraId="70BFDBB6" w14:textId="77777777" w:rsidTr="0046783D">
        <w:trPr>
          <w:trHeight w:val="288"/>
        </w:trPr>
        <w:tc>
          <w:tcPr>
            <w:tcW w:w="1309" w:type="dxa"/>
            <w:vMerge/>
            <w:shd w:val="clear" w:color="auto" w:fill="auto"/>
            <w:hideMark/>
          </w:tcPr>
          <w:p w14:paraId="709D13D5"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4982C01B" w14:textId="77777777" w:rsidR="0030581C" w:rsidRPr="005216EE" w:rsidRDefault="0030581C" w:rsidP="0030581C">
            <w:pPr>
              <w:rPr>
                <w:rFonts w:ascii="Times New Roman" w:hAnsi="Times New Roman"/>
                <w:szCs w:val="20"/>
              </w:rPr>
            </w:pPr>
          </w:p>
        </w:tc>
        <w:tc>
          <w:tcPr>
            <w:tcW w:w="1235" w:type="dxa"/>
            <w:shd w:val="clear" w:color="auto" w:fill="auto"/>
            <w:hideMark/>
          </w:tcPr>
          <w:p w14:paraId="38109550"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KU3.01.03</w:t>
            </w:r>
          </w:p>
        </w:tc>
        <w:tc>
          <w:tcPr>
            <w:tcW w:w="3146" w:type="dxa"/>
            <w:shd w:val="clear" w:color="auto" w:fill="auto"/>
            <w:hideMark/>
          </w:tcPr>
          <w:p w14:paraId="6F3CFF2B"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 infrastructure and Data Factories</w:t>
            </w:r>
          </w:p>
        </w:tc>
        <w:tc>
          <w:tcPr>
            <w:tcW w:w="2250" w:type="dxa"/>
            <w:vMerge/>
            <w:shd w:val="clear" w:color="auto" w:fill="auto"/>
            <w:hideMark/>
          </w:tcPr>
          <w:p w14:paraId="1215FE0C" w14:textId="258B10CC" w:rsidR="0030581C" w:rsidRPr="00F24A7D" w:rsidRDefault="0030581C" w:rsidP="0030581C">
            <w:pPr>
              <w:rPr>
                <w:rFonts w:cstheme="minorHAnsi"/>
                <w:color w:val="000000"/>
                <w:szCs w:val="20"/>
              </w:rPr>
            </w:pPr>
          </w:p>
        </w:tc>
      </w:tr>
      <w:tr w:rsidR="0030581C" w:rsidRPr="00A024C1" w14:paraId="79E5D54B" w14:textId="77777777" w:rsidTr="0046783D">
        <w:trPr>
          <w:trHeight w:val="576"/>
        </w:trPr>
        <w:tc>
          <w:tcPr>
            <w:tcW w:w="1309" w:type="dxa"/>
            <w:vMerge/>
            <w:shd w:val="clear" w:color="auto" w:fill="auto"/>
            <w:hideMark/>
          </w:tcPr>
          <w:p w14:paraId="0B5CCEA8"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774067F0" w14:textId="77777777" w:rsidR="0030581C" w:rsidRPr="005216EE" w:rsidRDefault="0030581C" w:rsidP="0030581C">
            <w:pPr>
              <w:rPr>
                <w:rFonts w:ascii="Times New Roman" w:hAnsi="Times New Roman"/>
                <w:szCs w:val="20"/>
              </w:rPr>
            </w:pPr>
          </w:p>
        </w:tc>
        <w:tc>
          <w:tcPr>
            <w:tcW w:w="1235" w:type="dxa"/>
            <w:shd w:val="clear" w:color="auto" w:fill="auto"/>
            <w:hideMark/>
          </w:tcPr>
          <w:p w14:paraId="7CE04C35"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KU3.01.04</w:t>
            </w:r>
          </w:p>
        </w:tc>
        <w:tc>
          <w:tcPr>
            <w:tcW w:w="3146" w:type="dxa"/>
            <w:shd w:val="clear" w:color="auto" w:fill="auto"/>
            <w:hideMark/>
          </w:tcPr>
          <w:p w14:paraId="43D88E5B" w14:textId="50E58ABF" w:rsidR="0030581C" w:rsidRPr="005216EE" w:rsidRDefault="0030581C" w:rsidP="0030581C">
            <w:pPr>
              <w:rPr>
                <w:rFonts w:ascii="Calibri" w:hAnsi="Calibri" w:cs="Calibri"/>
                <w:color w:val="000000"/>
                <w:szCs w:val="20"/>
              </w:rPr>
            </w:pPr>
            <w:r w:rsidRPr="005216EE">
              <w:rPr>
                <w:rFonts w:ascii="Calibri" w:hAnsi="Calibri" w:cs="Calibri"/>
                <w:color w:val="000000"/>
                <w:szCs w:val="20"/>
              </w:rPr>
              <w:t>Research data infrastructure, Open Science, Open Data, Open Access, ORCID</w:t>
            </w:r>
          </w:p>
        </w:tc>
        <w:tc>
          <w:tcPr>
            <w:tcW w:w="2250" w:type="dxa"/>
            <w:vMerge/>
            <w:shd w:val="clear" w:color="auto" w:fill="auto"/>
            <w:hideMark/>
          </w:tcPr>
          <w:p w14:paraId="65DA11B2" w14:textId="14F943AE" w:rsidR="0030581C" w:rsidRPr="00F24A7D" w:rsidRDefault="0030581C" w:rsidP="0030581C">
            <w:pPr>
              <w:rPr>
                <w:rFonts w:cstheme="minorHAnsi"/>
                <w:color w:val="000000"/>
                <w:szCs w:val="20"/>
              </w:rPr>
            </w:pPr>
          </w:p>
        </w:tc>
      </w:tr>
      <w:tr w:rsidR="0030581C" w:rsidRPr="00A024C1" w14:paraId="38F338E0" w14:textId="77777777" w:rsidTr="0046783D">
        <w:trPr>
          <w:trHeight w:val="925"/>
        </w:trPr>
        <w:tc>
          <w:tcPr>
            <w:tcW w:w="1309" w:type="dxa"/>
            <w:vMerge/>
            <w:shd w:val="clear" w:color="auto" w:fill="auto"/>
            <w:hideMark/>
          </w:tcPr>
          <w:p w14:paraId="01349337"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7456A2C8" w14:textId="77777777" w:rsidR="0030581C" w:rsidRPr="005216EE" w:rsidRDefault="0030581C" w:rsidP="0030581C">
            <w:pPr>
              <w:rPr>
                <w:rFonts w:ascii="Times New Roman" w:hAnsi="Times New Roman"/>
                <w:szCs w:val="20"/>
              </w:rPr>
            </w:pPr>
          </w:p>
        </w:tc>
        <w:tc>
          <w:tcPr>
            <w:tcW w:w="1235" w:type="dxa"/>
            <w:shd w:val="clear" w:color="auto" w:fill="auto"/>
            <w:hideMark/>
          </w:tcPr>
          <w:p w14:paraId="3AAFDAA7"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KU3.01.05</w:t>
            </w:r>
          </w:p>
        </w:tc>
        <w:tc>
          <w:tcPr>
            <w:tcW w:w="3146" w:type="dxa"/>
            <w:shd w:val="clear" w:color="auto" w:fill="auto"/>
          </w:tcPr>
          <w:p w14:paraId="07640639" w14:textId="11089A08"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 infrastructure compliance and certification</w:t>
            </w:r>
          </w:p>
        </w:tc>
        <w:tc>
          <w:tcPr>
            <w:tcW w:w="2250" w:type="dxa"/>
            <w:vMerge w:val="restart"/>
            <w:shd w:val="clear" w:color="auto" w:fill="auto"/>
            <w:hideMark/>
          </w:tcPr>
          <w:p w14:paraId="57B87AB6" w14:textId="77777777" w:rsidR="0030581C" w:rsidRPr="00F24A7D" w:rsidRDefault="0030581C" w:rsidP="0030581C">
            <w:pPr>
              <w:rPr>
                <w:rFonts w:cstheme="minorHAnsi"/>
                <w:color w:val="000000"/>
                <w:szCs w:val="20"/>
              </w:rPr>
            </w:pPr>
            <w:r w:rsidRPr="00F24A7D">
              <w:rPr>
                <w:rFonts w:cstheme="minorHAnsi"/>
                <w:color w:val="000000"/>
                <w:szCs w:val="20"/>
              </w:rPr>
              <w:t>New KAs to support RDA recommendations and community data management models (Open Access, Open Data, etc)</w:t>
            </w:r>
          </w:p>
          <w:p w14:paraId="5B48897B" w14:textId="77777777" w:rsidR="0030581C" w:rsidRPr="00F24A7D" w:rsidRDefault="0030581C" w:rsidP="0030581C">
            <w:pPr>
              <w:pStyle w:val="ListTablecompact"/>
              <w:rPr>
                <w:rFonts w:cstheme="minorHAnsi"/>
                <w:sz w:val="20"/>
                <w:szCs w:val="20"/>
              </w:rPr>
            </w:pPr>
            <w:r w:rsidRPr="00F24A7D">
              <w:rPr>
                <w:rFonts w:cstheme="minorHAnsi"/>
                <w:sz w:val="20"/>
                <w:szCs w:val="20"/>
              </w:rPr>
              <w:t>Data type registries, PIDs</w:t>
            </w:r>
          </w:p>
          <w:p w14:paraId="08CF2D12" w14:textId="77777777" w:rsidR="0030581C" w:rsidRPr="00F24A7D" w:rsidRDefault="0030581C" w:rsidP="0030581C">
            <w:pPr>
              <w:pStyle w:val="ListTablecompact"/>
              <w:rPr>
                <w:rFonts w:cstheme="minorHAnsi"/>
                <w:sz w:val="20"/>
                <w:szCs w:val="20"/>
              </w:rPr>
            </w:pPr>
            <w:r w:rsidRPr="00F24A7D">
              <w:rPr>
                <w:rFonts w:cstheme="minorHAnsi"/>
                <w:sz w:val="20"/>
                <w:szCs w:val="20"/>
              </w:rPr>
              <w:t>Data infrastructure and Data Factories</w:t>
            </w:r>
          </w:p>
          <w:p w14:paraId="234F6C1C" w14:textId="0F00C8E9" w:rsidR="0030581C" w:rsidRPr="00F24A7D" w:rsidRDefault="0030581C" w:rsidP="0030581C">
            <w:pPr>
              <w:pStyle w:val="ListTablecompact"/>
              <w:rPr>
                <w:rFonts w:cstheme="minorHAnsi"/>
                <w:sz w:val="20"/>
                <w:szCs w:val="20"/>
              </w:rPr>
            </w:pPr>
            <w:r w:rsidRPr="00F24A7D">
              <w:rPr>
                <w:rFonts w:cstheme="minorHAnsi"/>
                <w:sz w:val="20"/>
                <w:szCs w:val="20"/>
              </w:rPr>
              <w:t>New KAs to follow RDA and ERA community developments</w:t>
            </w:r>
          </w:p>
        </w:tc>
      </w:tr>
      <w:tr w:rsidR="0030581C" w:rsidRPr="00A024C1" w14:paraId="3DCCF1E3" w14:textId="77777777" w:rsidTr="0046783D">
        <w:trPr>
          <w:trHeight w:val="576"/>
        </w:trPr>
        <w:tc>
          <w:tcPr>
            <w:tcW w:w="1309" w:type="dxa"/>
            <w:vMerge/>
            <w:shd w:val="clear" w:color="auto" w:fill="auto"/>
            <w:hideMark/>
          </w:tcPr>
          <w:p w14:paraId="65D9C6E2"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0FE15DC3" w14:textId="77777777" w:rsidR="0030581C" w:rsidRPr="005216EE" w:rsidRDefault="0030581C" w:rsidP="0030581C">
            <w:pPr>
              <w:rPr>
                <w:rFonts w:ascii="Times New Roman" w:hAnsi="Times New Roman"/>
                <w:szCs w:val="20"/>
              </w:rPr>
            </w:pPr>
          </w:p>
        </w:tc>
        <w:tc>
          <w:tcPr>
            <w:tcW w:w="1235" w:type="dxa"/>
            <w:shd w:val="clear" w:color="auto" w:fill="auto"/>
            <w:hideMark/>
          </w:tcPr>
          <w:p w14:paraId="53D6C86C"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KU3.01.06</w:t>
            </w:r>
          </w:p>
        </w:tc>
        <w:tc>
          <w:tcPr>
            <w:tcW w:w="3146" w:type="dxa"/>
            <w:shd w:val="clear" w:color="auto" w:fill="auto"/>
          </w:tcPr>
          <w:p w14:paraId="71D3B51E" w14:textId="1209D3D1" w:rsidR="0030581C" w:rsidRPr="005216EE" w:rsidRDefault="0030581C" w:rsidP="0030581C">
            <w:pPr>
              <w:rPr>
                <w:rFonts w:ascii="Calibri" w:hAnsi="Calibri" w:cs="Calibri"/>
                <w:color w:val="000000"/>
                <w:szCs w:val="20"/>
              </w:rPr>
            </w:pPr>
            <w:r w:rsidRPr="005216EE">
              <w:rPr>
                <w:rFonts w:ascii="Calibri" w:hAnsi="Calibri" w:cs="Calibri"/>
                <w:color w:val="000000"/>
                <w:szCs w:val="20"/>
              </w:rPr>
              <w:t>Ethical principle and data privacy</w:t>
            </w:r>
          </w:p>
        </w:tc>
        <w:tc>
          <w:tcPr>
            <w:tcW w:w="2250" w:type="dxa"/>
            <w:vMerge/>
            <w:shd w:val="clear" w:color="auto" w:fill="auto"/>
            <w:hideMark/>
          </w:tcPr>
          <w:p w14:paraId="61D83097" w14:textId="056D934C" w:rsidR="0030581C" w:rsidRPr="00F24A7D" w:rsidRDefault="0030581C" w:rsidP="0030581C">
            <w:pPr>
              <w:rPr>
                <w:rFonts w:cstheme="minorHAnsi"/>
                <w:color w:val="000000"/>
                <w:szCs w:val="20"/>
              </w:rPr>
            </w:pPr>
          </w:p>
        </w:tc>
      </w:tr>
      <w:tr w:rsidR="0030581C" w:rsidRPr="00A024C1" w14:paraId="430EFDDE" w14:textId="77777777" w:rsidTr="0046783D">
        <w:trPr>
          <w:trHeight w:val="288"/>
        </w:trPr>
        <w:tc>
          <w:tcPr>
            <w:tcW w:w="1309" w:type="dxa"/>
            <w:vMerge/>
            <w:shd w:val="clear" w:color="auto" w:fill="auto"/>
            <w:hideMark/>
          </w:tcPr>
          <w:p w14:paraId="7A6873EB"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62A12B50" w14:textId="77777777" w:rsidR="0030581C" w:rsidRPr="005216EE" w:rsidRDefault="0030581C" w:rsidP="0030581C">
            <w:pPr>
              <w:rPr>
                <w:rFonts w:ascii="Times New Roman" w:hAnsi="Times New Roman"/>
                <w:szCs w:val="20"/>
              </w:rPr>
            </w:pPr>
          </w:p>
        </w:tc>
        <w:tc>
          <w:tcPr>
            <w:tcW w:w="1235" w:type="dxa"/>
            <w:shd w:val="clear" w:color="auto" w:fill="auto"/>
            <w:hideMark/>
          </w:tcPr>
          <w:p w14:paraId="5C0774B4"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KU3.01.07</w:t>
            </w:r>
          </w:p>
        </w:tc>
        <w:tc>
          <w:tcPr>
            <w:tcW w:w="3146" w:type="dxa"/>
            <w:shd w:val="clear" w:color="auto" w:fill="auto"/>
          </w:tcPr>
          <w:p w14:paraId="2514F2A9" w14:textId="071375EA" w:rsidR="0030581C" w:rsidRPr="005216EE" w:rsidRDefault="0030581C" w:rsidP="0030581C">
            <w:pPr>
              <w:rPr>
                <w:rFonts w:ascii="Calibri" w:hAnsi="Calibri" w:cs="Calibri"/>
                <w:color w:val="000000"/>
                <w:szCs w:val="20"/>
              </w:rPr>
            </w:pPr>
            <w:r w:rsidRPr="005216EE">
              <w:rPr>
                <w:rFonts w:ascii="Calibri" w:hAnsi="Calibri" w:cs="Calibri"/>
                <w:color w:val="000000"/>
                <w:szCs w:val="20"/>
              </w:rPr>
              <w:t>FAIR (Findable, Accessible, Interoperable) principles in Data Management</w:t>
            </w:r>
          </w:p>
        </w:tc>
        <w:tc>
          <w:tcPr>
            <w:tcW w:w="2250" w:type="dxa"/>
            <w:vMerge/>
            <w:shd w:val="clear" w:color="auto" w:fill="auto"/>
            <w:hideMark/>
          </w:tcPr>
          <w:p w14:paraId="2FAE0BFF" w14:textId="7C383904" w:rsidR="0030581C" w:rsidRPr="00F24A7D" w:rsidRDefault="0030581C" w:rsidP="0030581C">
            <w:pPr>
              <w:rPr>
                <w:rFonts w:cstheme="minorHAnsi"/>
                <w:color w:val="000000"/>
                <w:szCs w:val="20"/>
              </w:rPr>
            </w:pPr>
          </w:p>
        </w:tc>
      </w:tr>
      <w:tr w:rsidR="0030581C" w:rsidRPr="00A024C1" w14:paraId="07FBE78E" w14:textId="77777777" w:rsidTr="0046783D">
        <w:trPr>
          <w:trHeight w:val="576"/>
        </w:trPr>
        <w:tc>
          <w:tcPr>
            <w:tcW w:w="1309" w:type="dxa"/>
            <w:vMerge/>
            <w:shd w:val="clear" w:color="auto" w:fill="auto"/>
            <w:hideMark/>
          </w:tcPr>
          <w:p w14:paraId="312E0B63"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75745395" w14:textId="77777777" w:rsidR="0030581C" w:rsidRPr="005216EE" w:rsidRDefault="0030581C" w:rsidP="0030581C">
            <w:pPr>
              <w:rPr>
                <w:rFonts w:ascii="Times New Roman" w:hAnsi="Times New Roman"/>
                <w:szCs w:val="20"/>
              </w:rPr>
            </w:pPr>
          </w:p>
        </w:tc>
        <w:tc>
          <w:tcPr>
            <w:tcW w:w="1235" w:type="dxa"/>
            <w:shd w:val="clear" w:color="auto" w:fill="auto"/>
            <w:hideMark/>
          </w:tcPr>
          <w:p w14:paraId="0AB775F1" w14:textId="201DBEDE" w:rsidR="0030581C" w:rsidRPr="005216EE" w:rsidRDefault="0030581C" w:rsidP="0030581C">
            <w:pPr>
              <w:rPr>
                <w:rFonts w:ascii="Calibri" w:hAnsi="Calibri" w:cs="Calibri"/>
                <w:color w:val="000000"/>
                <w:szCs w:val="20"/>
              </w:rPr>
            </w:pPr>
          </w:p>
        </w:tc>
        <w:tc>
          <w:tcPr>
            <w:tcW w:w="3146" w:type="dxa"/>
            <w:shd w:val="clear" w:color="auto" w:fill="auto"/>
          </w:tcPr>
          <w:p w14:paraId="3B3446F0" w14:textId="5ECAAFC4" w:rsidR="0030581C" w:rsidRPr="005216EE" w:rsidRDefault="0030581C" w:rsidP="0030581C">
            <w:pPr>
              <w:rPr>
                <w:rFonts w:ascii="Calibri" w:hAnsi="Calibri" w:cs="Calibri"/>
                <w:color w:val="000000"/>
                <w:szCs w:val="20"/>
              </w:rPr>
            </w:pPr>
          </w:p>
        </w:tc>
        <w:tc>
          <w:tcPr>
            <w:tcW w:w="2250" w:type="dxa"/>
            <w:vMerge/>
            <w:shd w:val="clear" w:color="auto" w:fill="auto"/>
            <w:hideMark/>
          </w:tcPr>
          <w:p w14:paraId="5F923B5A" w14:textId="6F35A1BD" w:rsidR="0030581C" w:rsidRPr="00F24A7D" w:rsidRDefault="0030581C" w:rsidP="0030581C">
            <w:pPr>
              <w:rPr>
                <w:rFonts w:cstheme="minorHAnsi"/>
                <w:color w:val="000000"/>
                <w:szCs w:val="20"/>
              </w:rPr>
            </w:pPr>
          </w:p>
        </w:tc>
      </w:tr>
      <w:tr w:rsidR="0030581C" w:rsidRPr="00A024C1" w14:paraId="5C954F00" w14:textId="77777777" w:rsidTr="0046783D">
        <w:trPr>
          <w:trHeight w:val="288"/>
        </w:trPr>
        <w:tc>
          <w:tcPr>
            <w:tcW w:w="1309" w:type="dxa"/>
            <w:vMerge w:val="restart"/>
            <w:shd w:val="clear" w:color="auto" w:fill="auto"/>
            <w:hideMark/>
          </w:tcPr>
          <w:p w14:paraId="65EEEFBA" w14:textId="0B3C3D49" w:rsidR="0030581C" w:rsidRPr="005216EE" w:rsidRDefault="0030581C" w:rsidP="0030581C">
            <w:pPr>
              <w:rPr>
                <w:rFonts w:ascii="Calibri" w:hAnsi="Calibri" w:cs="Calibri"/>
                <w:color w:val="000000"/>
                <w:szCs w:val="20"/>
              </w:rPr>
            </w:pPr>
            <w:r w:rsidRPr="005216EE">
              <w:rPr>
                <w:rFonts w:ascii="Calibri" w:hAnsi="Calibri" w:cs="Calibri"/>
                <w:color w:val="000000"/>
                <w:szCs w:val="20"/>
              </w:rPr>
              <w:t>KAG3-DSDM: Data Management</w:t>
            </w:r>
          </w:p>
        </w:tc>
        <w:tc>
          <w:tcPr>
            <w:tcW w:w="1775" w:type="dxa"/>
            <w:vMerge w:val="restart"/>
            <w:shd w:val="clear" w:color="auto" w:fill="auto"/>
            <w:hideMark/>
          </w:tcPr>
          <w:p w14:paraId="63150DF7"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KA03.02</w:t>
            </w:r>
          </w:p>
          <w:p w14:paraId="39C5B837"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DSDM.02/DMS</w:t>
            </w:r>
          </w:p>
          <w:p w14:paraId="0038A413" w14:textId="7138D6A4" w:rsidR="0030581C" w:rsidRPr="005216EE" w:rsidRDefault="0030581C" w:rsidP="0030581C">
            <w:pPr>
              <w:rPr>
                <w:rFonts w:ascii="Times New Roman" w:hAnsi="Times New Roman"/>
                <w:szCs w:val="20"/>
              </w:rPr>
            </w:pPr>
            <w:r w:rsidRPr="005216EE">
              <w:rPr>
                <w:rFonts w:ascii="Calibri" w:hAnsi="Calibri" w:cs="Calibri"/>
                <w:color w:val="000000"/>
                <w:szCs w:val="20"/>
              </w:rPr>
              <w:t>Data management systems</w:t>
            </w:r>
          </w:p>
        </w:tc>
        <w:tc>
          <w:tcPr>
            <w:tcW w:w="1235" w:type="dxa"/>
            <w:shd w:val="clear" w:color="auto" w:fill="auto"/>
            <w:hideMark/>
          </w:tcPr>
          <w:p w14:paraId="17FB185D" w14:textId="50B6ED4E" w:rsidR="0030581C" w:rsidRPr="005216EE" w:rsidRDefault="0030581C" w:rsidP="0030581C">
            <w:pPr>
              <w:rPr>
                <w:rFonts w:ascii="Times New Roman" w:hAnsi="Times New Roman"/>
                <w:szCs w:val="20"/>
              </w:rPr>
            </w:pPr>
            <w:r w:rsidRPr="005216EE">
              <w:rPr>
                <w:rFonts w:ascii="Calibri" w:hAnsi="Calibri" w:cs="Calibri"/>
                <w:color w:val="000000"/>
                <w:szCs w:val="20"/>
              </w:rPr>
              <w:t>KU3.02.01</w:t>
            </w:r>
          </w:p>
        </w:tc>
        <w:tc>
          <w:tcPr>
            <w:tcW w:w="3146" w:type="dxa"/>
            <w:shd w:val="clear" w:color="auto" w:fill="auto"/>
            <w:hideMark/>
          </w:tcPr>
          <w:p w14:paraId="16E268C1" w14:textId="14BA9DDC" w:rsidR="0030581C" w:rsidRPr="005216EE" w:rsidRDefault="0030581C" w:rsidP="0030581C">
            <w:pPr>
              <w:rPr>
                <w:rFonts w:ascii="Times New Roman" w:hAnsi="Times New Roman"/>
                <w:szCs w:val="20"/>
              </w:rPr>
            </w:pPr>
            <w:r w:rsidRPr="005216EE">
              <w:rPr>
                <w:rFonts w:ascii="Calibri" w:hAnsi="Calibri" w:cs="Calibri"/>
                <w:color w:val="000000"/>
                <w:szCs w:val="20"/>
              </w:rPr>
              <w:t>Data architectures (OLAP, OLTP, ETL)</w:t>
            </w:r>
          </w:p>
        </w:tc>
        <w:tc>
          <w:tcPr>
            <w:tcW w:w="2250" w:type="dxa"/>
            <w:vMerge w:val="restart"/>
            <w:shd w:val="clear" w:color="auto" w:fill="auto"/>
            <w:hideMark/>
          </w:tcPr>
          <w:p w14:paraId="2D23291E" w14:textId="77777777" w:rsidR="0030581C" w:rsidRPr="00F24A7D" w:rsidRDefault="0030581C" w:rsidP="0030581C">
            <w:pPr>
              <w:rPr>
                <w:rFonts w:cstheme="minorHAnsi"/>
                <w:szCs w:val="20"/>
              </w:rPr>
            </w:pPr>
            <w:r w:rsidRPr="00F24A7D">
              <w:rPr>
                <w:rFonts w:cstheme="minorHAnsi"/>
                <w:b/>
                <w:bCs/>
                <w:color w:val="000000"/>
                <w:szCs w:val="20"/>
              </w:rPr>
              <w:t>CCS2012: Information systems</w:t>
            </w:r>
          </w:p>
          <w:p w14:paraId="38ED3C64" w14:textId="77777777" w:rsidR="0030581C" w:rsidRPr="00F24A7D" w:rsidRDefault="0030581C" w:rsidP="0030581C">
            <w:pPr>
              <w:pStyle w:val="ListTablecompact"/>
              <w:rPr>
                <w:rFonts w:cstheme="minorHAnsi"/>
                <w:sz w:val="20"/>
                <w:szCs w:val="20"/>
              </w:rPr>
            </w:pPr>
            <w:r w:rsidRPr="00F24A7D">
              <w:rPr>
                <w:rFonts w:cstheme="minorHAnsi"/>
                <w:sz w:val="20"/>
                <w:szCs w:val="20"/>
              </w:rPr>
              <w:t>Data management systems</w:t>
            </w:r>
          </w:p>
          <w:p w14:paraId="00328FAA" w14:textId="77777777" w:rsidR="0030581C" w:rsidRPr="00F24A7D" w:rsidRDefault="0030581C" w:rsidP="00040DD8">
            <w:pPr>
              <w:pStyle w:val="ListTable21"/>
            </w:pPr>
            <w:r w:rsidRPr="00F24A7D">
              <w:t>Database design and models</w:t>
            </w:r>
          </w:p>
          <w:p w14:paraId="2EBE1D3D" w14:textId="77777777" w:rsidR="0030581C" w:rsidRPr="00F24A7D" w:rsidRDefault="0030581C" w:rsidP="00040DD8">
            <w:pPr>
              <w:pStyle w:val="ListTable21"/>
            </w:pPr>
            <w:r w:rsidRPr="00F24A7D">
              <w:t>Data structures</w:t>
            </w:r>
          </w:p>
          <w:p w14:paraId="4E7474A5" w14:textId="77777777" w:rsidR="0030581C" w:rsidRPr="00F24A7D" w:rsidRDefault="0030581C" w:rsidP="00040DD8">
            <w:pPr>
              <w:pStyle w:val="ListTable21"/>
            </w:pPr>
            <w:r w:rsidRPr="00F24A7D">
              <w:t>Database management system engines</w:t>
            </w:r>
          </w:p>
          <w:p w14:paraId="64ABAABE" w14:textId="77777777" w:rsidR="0030581C" w:rsidRPr="00F24A7D" w:rsidRDefault="0030581C" w:rsidP="00040DD8">
            <w:pPr>
              <w:pStyle w:val="ListTable21"/>
            </w:pPr>
            <w:r w:rsidRPr="00F24A7D">
              <w:t>Query languages</w:t>
            </w:r>
          </w:p>
          <w:p w14:paraId="28C21BD5" w14:textId="77777777" w:rsidR="0030581C" w:rsidRPr="00F24A7D" w:rsidRDefault="0030581C" w:rsidP="00040DD8">
            <w:pPr>
              <w:pStyle w:val="ListTable21"/>
            </w:pPr>
            <w:r w:rsidRPr="00F24A7D">
              <w:t>Database administration</w:t>
            </w:r>
          </w:p>
          <w:p w14:paraId="39B287EE" w14:textId="77777777" w:rsidR="0030581C" w:rsidRPr="00F24A7D" w:rsidRDefault="0030581C" w:rsidP="00040DD8">
            <w:pPr>
              <w:pStyle w:val="ListTable21"/>
            </w:pPr>
            <w:r w:rsidRPr="00F24A7D">
              <w:t>Middleware for databases</w:t>
            </w:r>
          </w:p>
          <w:p w14:paraId="11158F3A" w14:textId="77777777" w:rsidR="0030581C" w:rsidRPr="00F24A7D" w:rsidRDefault="0030581C" w:rsidP="00040DD8">
            <w:pPr>
              <w:pStyle w:val="ListTable21"/>
            </w:pPr>
            <w:r w:rsidRPr="00F24A7D">
              <w:t>Information integration</w:t>
            </w:r>
          </w:p>
          <w:p w14:paraId="03246EC7" w14:textId="77777777" w:rsidR="0030581C" w:rsidRPr="00F24A7D" w:rsidRDefault="0030581C" w:rsidP="0030581C">
            <w:pPr>
              <w:pStyle w:val="ListTablecompact"/>
              <w:rPr>
                <w:rFonts w:cstheme="minorHAnsi"/>
                <w:sz w:val="20"/>
                <w:szCs w:val="20"/>
              </w:rPr>
            </w:pPr>
            <w:r w:rsidRPr="00F24A7D">
              <w:rPr>
                <w:rFonts w:cstheme="minorHAnsi"/>
                <w:sz w:val="20"/>
                <w:szCs w:val="20"/>
              </w:rPr>
              <w:t>CCS2012: Theory of computation</w:t>
            </w:r>
          </w:p>
          <w:p w14:paraId="06D9621B" w14:textId="27BA7F71" w:rsidR="0030581C" w:rsidRPr="00F24A7D" w:rsidRDefault="0030581C" w:rsidP="00040DD8">
            <w:pPr>
              <w:pStyle w:val="ListTable21"/>
            </w:pPr>
            <w:r w:rsidRPr="00F24A7D">
              <w:t>Database theory</w:t>
            </w:r>
          </w:p>
        </w:tc>
      </w:tr>
      <w:tr w:rsidR="0030581C" w:rsidRPr="00A024C1" w14:paraId="2E4FA229" w14:textId="77777777" w:rsidTr="0046783D">
        <w:trPr>
          <w:trHeight w:val="576"/>
        </w:trPr>
        <w:tc>
          <w:tcPr>
            <w:tcW w:w="1309" w:type="dxa"/>
            <w:vMerge/>
            <w:shd w:val="clear" w:color="auto" w:fill="auto"/>
            <w:hideMark/>
          </w:tcPr>
          <w:p w14:paraId="771DD04C" w14:textId="77777777" w:rsidR="0030581C" w:rsidRPr="005216EE" w:rsidRDefault="0030581C" w:rsidP="0030581C">
            <w:pPr>
              <w:rPr>
                <w:rFonts w:ascii="Calibri" w:hAnsi="Calibri" w:cs="Calibri"/>
                <w:b/>
                <w:bCs/>
                <w:color w:val="000000"/>
                <w:szCs w:val="20"/>
              </w:rPr>
            </w:pPr>
          </w:p>
        </w:tc>
        <w:tc>
          <w:tcPr>
            <w:tcW w:w="1775" w:type="dxa"/>
            <w:vMerge/>
            <w:shd w:val="clear" w:color="auto" w:fill="auto"/>
            <w:hideMark/>
          </w:tcPr>
          <w:p w14:paraId="0E7D1D8B" w14:textId="77777777" w:rsidR="0030581C" w:rsidRPr="005216EE" w:rsidRDefault="0030581C" w:rsidP="0030581C">
            <w:pPr>
              <w:rPr>
                <w:rFonts w:ascii="Times New Roman" w:hAnsi="Times New Roman"/>
                <w:szCs w:val="20"/>
              </w:rPr>
            </w:pPr>
          </w:p>
        </w:tc>
        <w:tc>
          <w:tcPr>
            <w:tcW w:w="1235" w:type="dxa"/>
            <w:shd w:val="clear" w:color="auto" w:fill="auto"/>
            <w:hideMark/>
          </w:tcPr>
          <w:p w14:paraId="70E308BA"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KU3.02.02</w:t>
            </w:r>
          </w:p>
        </w:tc>
        <w:tc>
          <w:tcPr>
            <w:tcW w:w="3146" w:type="dxa"/>
            <w:shd w:val="clear" w:color="auto" w:fill="auto"/>
            <w:hideMark/>
          </w:tcPr>
          <w:p w14:paraId="50D2C05B"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 Modelling, Databases and Database Management Systems</w:t>
            </w:r>
          </w:p>
        </w:tc>
        <w:tc>
          <w:tcPr>
            <w:tcW w:w="2250" w:type="dxa"/>
            <w:vMerge/>
            <w:shd w:val="clear" w:color="auto" w:fill="auto"/>
            <w:hideMark/>
          </w:tcPr>
          <w:p w14:paraId="402A3568" w14:textId="4419CEE6" w:rsidR="0030581C" w:rsidRPr="00F24A7D" w:rsidRDefault="0030581C" w:rsidP="0030581C">
            <w:pPr>
              <w:rPr>
                <w:rFonts w:cstheme="minorHAnsi"/>
                <w:color w:val="000000"/>
                <w:szCs w:val="20"/>
              </w:rPr>
            </w:pPr>
          </w:p>
        </w:tc>
      </w:tr>
      <w:tr w:rsidR="0030581C" w:rsidRPr="00A024C1" w14:paraId="156CC171" w14:textId="77777777" w:rsidTr="0046783D">
        <w:trPr>
          <w:trHeight w:val="288"/>
        </w:trPr>
        <w:tc>
          <w:tcPr>
            <w:tcW w:w="1309" w:type="dxa"/>
            <w:vMerge/>
            <w:shd w:val="clear" w:color="auto" w:fill="auto"/>
            <w:hideMark/>
          </w:tcPr>
          <w:p w14:paraId="400CCE65"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4B911B4A" w14:textId="77777777" w:rsidR="0030581C" w:rsidRPr="005216EE" w:rsidRDefault="0030581C" w:rsidP="0030581C">
            <w:pPr>
              <w:rPr>
                <w:rFonts w:ascii="Times New Roman" w:hAnsi="Times New Roman"/>
                <w:szCs w:val="20"/>
              </w:rPr>
            </w:pPr>
          </w:p>
        </w:tc>
        <w:tc>
          <w:tcPr>
            <w:tcW w:w="1235" w:type="dxa"/>
            <w:shd w:val="clear" w:color="auto" w:fill="auto"/>
            <w:hideMark/>
          </w:tcPr>
          <w:p w14:paraId="18D0CB43"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KU3.02.03</w:t>
            </w:r>
          </w:p>
        </w:tc>
        <w:tc>
          <w:tcPr>
            <w:tcW w:w="3146" w:type="dxa"/>
            <w:shd w:val="clear" w:color="auto" w:fill="auto"/>
            <w:hideMark/>
          </w:tcPr>
          <w:p w14:paraId="1D1299F7"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 structures</w:t>
            </w:r>
          </w:p>
        </w:tc>
        <w:tc>
          <w:tcPr>
            <w:tcW w:w="2250" w:type="dxa"/>
            <w:vMerge/>
            <w:shd w:val="clear" w:color="auto" w:fill="auto"/>
            <w:hideMark/>
          </w:tcPr>
          <w:p w14:paraId="6DA95D4A" w14:textId="6B196659" w:rsidR="0030581C" w:rsidRPr="00F24A7D" w:rsidRDefault="0030581C" w:rsidP="0030581C">
            <w:pPr>
              <w:rPr>
                <w:rFonts w:cstheme="minorHAnsi"/>
                <w:color w:val="000000"/>
                <w:szCs w:val="20"/>
              </w:rPr>
            </w:pPr>
          </w:p>
        </w:tc>
      </w:tr>
      <w:tr w:rsidR="0030581C" w:rsidRPr="00A024C1" w14:paraId="0694300A" w14:textId="77777777" w:rsidTr="0046783D">
        <w:trPr>
          <w:trHeight w:val="288"/>
        </w:trPr>
        <w:tc>
          <w:tcPr>
            <w:tcW w:w="1309" w:type="dxa"/>
            <w:vMerge/>
            <w:shd w:val="clear" w:color="auto" w:fill="auto"/>
            <w:hideMark/>
          </w:tcPr>
          <w:p w14:paraId="0845D2B6"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79C0A537" w14:textId="77777777" w:rsidR="0030581C" w:rsidRPr="005216EE" w:rsidRDefault="0030581C" w:rsidP="0030581C">
            <w:pPr>
              <w:rPr>
                <w:rFonts w:ascii="Times New Roman" w:hAnsi="Times New Roman"/>
                <w:szCs w:val="20"/>
              </w:rPr>
            </w:pPr>
          </w:p>
        </w:tc>
        <w:tc>
          <w:tcPr>
            <w:tcW w:w="1235" w:type="dxa"/>
            <w:shd w:val="clear" w:color="auto" w:fill="auto"/>
            <w:hideMark/>
          </w:tcPr>
          <w:p w14:paraId="6E8F3B3E"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KU3.02.04</w:t>
            </w:r>
          </w:p>
        </w:tc>
        <w:tc>
          <w:tcPr>
            <w:tcW w:w="3146" w:type="dxa"/>
            <w:shd w:val="clear" w:color="auto" w:fill="auto"/>
            <w:hideMark/>
          </w:tcPr>
          <w:p w14:paraId="07E0BAEE"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 Models and Query Languages</w:t>
            </w:r>
          </w:p>
        </w:tc>
        <w:tc>
          <w:tcPr>
            <w:tcW w:w="2250" w:type="dxa"/>
            <w:vMerge/>
            <w:shd w:val="clear" w:color="auto" w:fill="auto"/>
            <w:hideMark/>
          </w:tcPr>
          <w:p w14:paraId="536FE43F" w14:textId="17DC446F" w:rsidR="0030581C" w:rsidRPr="00F24A7D" w:rsidRDefault="0030581C" w:rsidP="0030581C">
            <w:pPr>
              <w:rPr>
                <w:rFonts w:cstheme="minorHAnsi"/>
                <w:color w:val="000000"/>
                <w:szCs w:val="20"/>
              </w:rPr>
            </w:pPr>
          </w:p>
        </w:tc>
      </w:tr>
      <w:tr w:rsidR="0030581C" w:rsidRPr="00A024C1" w14:paraId="423D3A12" w14:textId="77777777" w:rsidTr="0046783D">
        <w:trPr>
          <w:trHeight w:val="288"/>
        </w:trPr>
        <w:tc>
          <w:tcPr>
            <w:tcW w:w="1309" w:type="dxa"/>
            <w:vMerge/>
            <w:shd w:val="clear" w:color="auto" w:fill="auto"/>
            <w:hideMark/>
          </w:tcPr>
          <w:p w14:paraId="7E03995D"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370090DD" w14:textId="77777777" w:rsidR="0030581C" w:rsidRPr="005216EE" w:rsidRDefault="0030581C" w:rsidP="0030581C">
            <w:pPr>
              <w:rPr>
                <w:rFonts w:ascii="Times New Roman" w:hAnsi="Times New Roman"/>
                <w:szCs w:val="20"/>
              </w:rPr>
            </w:pPr>
          </w:p>
        </w:tc>
        <w:tc>
          <w:tcPr>
            <w:tcW w:w="1235" w:type="dxa"/>
            <w:shd w:val="clear" w:color="auto" w:fill="auto"/>
            <w:hideMark/>
          </w:tcPr>
          <w:p w14:paraId="2BC23E76"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KU3.02.05</w:t>
            </w:r>
          </w:p>
        </w:tc>
        <w:tc>
          <w:tcPr>
            <w:tcW w:w="3146" w:type="dxa"/>
            <w:shd w:val="clear" w:color="auto" w:fill="auto"/>
            <w:hideMark/>
          </w:tcPr>
          <w:p w14:paraId="55E2F5FB"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Database design and models</w:t>
            </w:r>
          </w:p>
        </w:tc>
        <w:tc>
          <w:tcPr>
            <w:tcW w:w="2250" w:type="dxa"/>
            <w:vMerge/>
            <w:shd w:val="clear" w:color="auto" w:fill="auto"/>
            <w:hideMark/>
          </w:tcPr>
          <w:p w14:paraId="7F03721A" w14:textId="6A8DFF7F" w:rsidR="0030581C" w:rsidRPr="00F24A7D" w:rsidRDefault="0030581C" w:rsidP="0030581C">
            <w:pPr>
              <w:rPr>
                <w:rFonts w:cstheme="minorHAnsi"/>
                <w:color w:val="000000"/>
                <w:szCs w:val="20"/>
              </w:rPr>
            </w:pPr>
          </w:p>
        </w:tc>
      </w:tr>
      <w:tr w:rsidR="0030581C" w:rsidRPr="00A024C1" w14:paraId="7F11130B" w14:textId="77777777" w:rsidTr="0046783D">
        <w:trPr>
          <w:trHeight w:val="288"/>
        </w:trPr>
        <w:tc>
          <w:tcPr>
            <w:tcW w:w="1309" w:type="dxa"/>
            <w:vMerge/>
            <w:shd w:val="clear" w:color="auto" w:fill="auto"/>
            <w:hideMark/>
          </w:tcPr>
          <w:p w14:paraId="41E98A4C"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45882527" w14:textId="77777777" w:rsidR="0030581C" w:rsidRPr="005216EE" w:rsidRDefault="0030581C" w:rsidP="0030581C">
            <w:pPr>
              <w:rPr>
                <w:rFonts w:ascii="Times New Roman" w:hAnsi="Times New Roman"/>
                <w:szCs w:val="20"/>
              </w:rPr>
            </w:pPr>
          </w:p>
        </w:tc>
        <w:tc>
          <w:tcPr>
            <w:tcW w:w="1235" w:type="dxa"/>
            <w:shd w:val="clear" w:color="auto" w:fill="auto"/>
            <w:hideMark/>
          </w:tcPr>
          <w:p w14:paraId="13062C00"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KU3.02.06</w:t>
            </w:r>
          </w:p>
        </w:tc>
        <w:tc>
          <w:tcPr>
            <w:tcW w:w="3146" w:type="dxa"/>
            <w:shd w:val="clear" w:color="auto" w:fill="auto"/>
            <w:hideMark/>
          </w:tcPr>
          <w:p w14:paraId="6ED2C5E0"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Database administration</w:t>
            </w:r>
          </w:p>
        </w:tc>
        <w:tc>
          <w:tcPr>
            <w:tcW w:w="2250" w:type="dxa"/>
            <w:vMerge/>
            <w:shd w:val="clear" w:color="auto" w:fill="auto"/>
            <w:hideMark/>
          </w:tcPr>
          <w:p w14:paraId="26FE2653" w14:textId="5CD60B35" w:rsidR="0030581C" w:rsidRPr="00F24A7D" w:rsidRDefault="0030581C" w:rsidP="0030581C">
            <w:pPr>
              <w:rPr>
                <w:rFonts w:cstheme="minorHAnsi"/>
                <w:color w:val="000000"/>
                <w:szCs w:val="20"/>
              </w:rPr>
            </w:pPr>
          </w:p>
        </w:tc>
      </w:tr>
      <w:tr w:rsidR="0030581C" w:rsidRPr="00A024C1" w14:paraId="7D7935C7" w14:textId="77777777" w:rsidTr="0046783D">
        <w:trPr>
          <w:trHeight w:val="288"/>
        </w:trPr>
        <w:tc>
          <w:tcPr>
            <w:tcW w:w="1309" w:type="dxa"/>
            <w:vMerge/>
            <w:shd w:val="clear" w:color="auto" w:fill="auto"/>
            <w:hideMark/>
          </w:tcPr>
          <w:p w14:paraId="4D14857B"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573890B6" w14:textId="77777777" w:rsidR="0030581C" w:rsidRPr="005216EE" w:rsidRDefault="0030581C" w:rsidP="0030581C">
            <w:pPr>
              <w:rPr>
                <w:rFonts w:ascii="Times New Roman" w:hAnsi="Times New Roman"/>
                <w:szCs w:val="20"/>
              </w:rPr>
            </w:pPr>
          </w:p>
        </w:tc>
        <w:tc>
          <w:tcPr>
            <w:tcW w:w="1235" w:type="dxa"/>
            <w:shd w:val="clear" w:color="auto" w:fill="auto"/>
            <w:hideMark/>
          </w:tcPr>
          <w:p w14:paraId="30147355"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KU3.02.07</w:t>
            </w:r>
          </w:p>
        </w:tc>
        <w:tc>
          <w:tcPr>
            <w:tcW w:w="3146" w:type="dxa"/>
            <w:shd w:val="clear" w:color="auto" w:fill="auto"/>
            <w:hideMark/>
          </w:tcPr>
          <w:p w14:paraId="1B994153"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 warehouses</w:t>
            </w:r>
          </w:p>
        </w:tc>
        <w:tc>
          <w:tcPr>
            <w:tcW w:w="2250" w:type="dxa"/>
            <w:vMerge/>
            <w:shd w:val="clear" w:color="auto" w:fill="auto"/>
            <w:hideMark/>
          </w:tcPr>
          <w:p w14:paraId="616BBE87" w14:textId="0881F922" w:rsidR="0030581C" w:rsidRPr="00F24A7D" w:rsidRDefault="0030581C" w:rsidP="0030581C">
            <w:pPr>
              <w:rPr>
                <w:rFonts w:cstheme="minorHAnsi"/>
                <w:color w:val="000000"/>
                <w:szCs w:val="20"/>
              </w:rPr>
            </w:pPr>
          </w:p>
        </w:tc>
      </w:tr>
      <w:tr w:rsidR="0030581C" w:rsidRPr="00A024C1" w14:paraId="63899A48" w14:textId="77777777" w:rsidTr="0046783D">
        <w:trPr>
          <w:trHeight w:val="288"/>
        </w:trPr>
        <w:tc>
          <w:tcPr>
            <w:tcW w:w="1309" w:type="dxa"/>
            <w:vMerge/>
            <w:shd w:val="clear" w:color="auto" w:fill="auto"/>
            <w:hideMark/>
          </w:tcPr>
          <w:p w14:paraId="2E111359"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01189E92" w14:textId="77777777" w:rsidR="0030581C" w:rsidRPr="005216EE" w:rsidRDefault="0030581C" w:rsidP="0030581C">
            <w:pPr>
              <w:rPr>
                <w:rFonts w:ascii="Times New Roman" w:hAnsi="Times New Roman"/>
                <w:szCs w:val="20"/>
              </w:rPr>
            </w:pPr>
          </w:p>
        </w:tc>
        <w:tc>
          <w:tcPr>
            <w:tcW w:w="1235" w:type="dxa"/>
            <w:shd w:val="clear" w:color="auto" w:fill="auto"/>
            <w:hideMark/>
          </w:tcPr>
          <w:p w14:paraId="2887F3D9"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KU3.02.08</w:t>
            </w:r>
          </w:p>
        </w:tc>
        <w:tc>
          <w:tcPr>
            <w:tcW w:w="3146" w:type="dxa"/>
            <w:shd w:val="clear" w:color="auto" w:fill="auto"/>
            <w:hideMark/>
          </w:tcPr>
          <w:p w14:paraId="02A29724"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Middleware for databases</w:t>
            </w:r>
          </w:p>
        </w:tc>
        <w:tc>
          <w:tcPr>
            <w:tcW w:w="2250" w:type="dxa"/>
            <w:vMerge/>
            <w:shd w:val="clear" w:color="auto" w:fill="auto"/>
            <w:hideMark/>
          </w:tcPr>
          <w:p w14:paraId="328CEDC0" w14:textId="01174D51" w:rsidR="0030581C" w:rsidRPr="00F24A7D" w:rsidRDefault="0030581C" w:rsidP="0030581C">
            <w:pPr>
              <w:rPr>
                <w:rFonts w:cstheme="minorHAnsi"/>
                <w:color w:val="000000"/>
                <w:szCs w:val="20"/>
              </w:rPr>
            </w:pPr>
          </w:p>
        </w:tc>
      </w:tr>
      <w:tr w:rsidR="0030581C" w:rsidRPr="00A024C1" w14:paraId="78CDF3F6" w14:textId="77777777" w:rsidTr="0046783D">
        <w:trPr>
          <w:trHeight w:val="288"/>
        </w:trPr>
        <w:tc>
          <w:tcPr>
            <w:tcW w:w="1309" w:type="dxa"/>
            <w:vMerge/>
            <w:shd w:val="clear" w:color="auto" w:fill="auto"/>
            <w:hideMark/>
          </w:tcPr>
          <w:p w14:paraId="4983E8C4"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4F3A1972" w14:textId="77777777" w:rsidR="0030581C" w:rsidRPr="005216EE" w:rsidRDefault="0030581C" w:rsidP="0030581C">
            <w:pPr>
              <w:rPr>
                <w:rFonts w:ascii="Times New Roman" w:hAnsi="Times New Roman"/>
                <w:szCs w:val="20"/>
              </w:rPr>
            </w:pPr>
          </w:p>
        </w:tc>
        <w:tc>
          <w:tcPr>
            <w:tcW w:w="1235" w:type="dxa"/>
            <w:shd w:val="clear" w:color="auto" w:fill="auto"/>
            <w:hideMark/>
          </w:tcPr>
          <w:p w14:paraId="02EF1198" w14:textId="77777777" w:rsidR="0030581C" w:rsidRPr="005216EE" w:rsidRDefault="0030581C" w:rsidP="0030581C">
            <w:pPr>
              <w:rPr>
                <w:rFonts w:ascii="Times New Roman" w:hAnsi="Times New Roman"/>
                <w:szCs w:val="20"/>
              </w:rPr>
            </w:pPr>
          </w:p>
        </w:tc>
        <w:tc>
          <w:tcPr>
            <w:tcW w:w="3146" w:type="dxa"/>
            <w:shd w:val="clear" w:color="auto" w:fill="auto"/>
            <w:hideMark/>
          </w:tcPr>
          <w:p w14:paraId="2882AC44" w14:textId="77777777" w:rsidR="0030581C" w:rsidRPr="005216EE" w:rsidRDefault="0030581C" w:rsidP="0030581C">
            <w:pPr>
              <w:rPr>
                <w:rFonts w:ascii="Times New Roman" w:hAnsi="Times New Roman"/>
                <w:szCs w:val="20"/>
              </w:rPr>
            </w:pPr>
          </w:p>
        </w:tc>
        <w:tc>
          <w:tcPr>
            <w:tcW w:w="2250" w:type="dxa"/>
            <w:vMerge/>
            <w:shd w:val="clear" w:color="auto" w:fill="auto"/>
            <w:hideMark/>
          </w:tcPr>
          <w:p w14:paraId="38178173" w14:textId="0EC5D6FC" w:rsidR="0030581C" w:rsidRPr="00F24A7D" w:rsidRDefault="0030581C" w:rsidP="0030581C">
            <w:pPr>
              <w:rPr>
                <w:rFonts w:cstheme="minorHAnsi"/>
                <w:color w:val="000000"/>
                <w:szCs w:val="20"/>
              </w:rPr>
            </w:pPr>
          </w:p>
        </w:tc>
      </w:tr>
      <w:tr w:rsidR="0030581C" w:rsidRPr="00A024C1" w14:paraId="5DBBD227" w14:textId="77777777" w:rsidTr="0046783D">
        <w:trPr>
          <w:trHeight w:val="288"/>
        </w:trPr>
        <w:tc>
          <w:tcPr>
            <w:tcW w:w="1309" w:type="dxa"/>
            <w:vMerge w:val="restart"/>
            <w:shd w:val="clear" w:color="auto" w:fill="auto"/>
            <w:hideMark/>
          </w:tcPr>
          <w:p w14:paraId="101526BF" w14:textId="5AF3A359" w:rsidR="0030581C" w:rsidRPr="005216EE" w:rsidRDefault="0030581C" w:rsidP="0030581C">
            <w:pPr>
              <w:rPr>
                <w:rFonts w:ascii="Calibri" w:hAnsi="Calibri" w:cs="Calibri"/>
                <w:color w:val="000000"/>
                <w:szCs w:val="20"/>
              </w:rPr>
            </w:pPr>
            <w:r w:rsidRPr="005216EE">
              <w:rPr>
                <w:rFonts w:ascii="Calibri" w:hAnsi="Calibri" w:cs="Calibri"/>
                <w:color w:val="000000"/>
                <w:szCs w:val="20"/>
              </w:rPr>
              <w:t>KAG3-DSDM: Data Management</w:t>
            </w:r>
          </w:p>
        </w:tc>
        <w:tc>
          <w:tcPr>
            <w:tcW w:w="1775" w:type="dxa"/>
            <w:vMerge w:val="restart"/>
            <w:shd w:val="clear" w:color="auto" w:fill="auto"/>
            <w:hideMark/>
          </w:tcPr>
          <w:p w14:paraId="2255261C"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KA03.03</w:t>
            </w:r>
          </w:p>
          <w:p w14:paraId="37A3BB71"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DSDM.03/EDMI</w:t>
            </w:r>
          </w:p>
          <w:p w14:paraId="07241856" w14:textId="1F5AAB87" w:rsidR="0030581C" w:rsidRPr="005216EE" w:rsidRDefault="0030581C" w:rsidP="0030581C">
            <w:pPr>
              <w:rPr>
                <w:rFonts w:ascii="Times New Roman" w:hAnsi="Times New Roman"/>
                <w:szCs w:val="20"/>
              </w:rPr>
            </w:pPr>
            <w:r w:rsidRPr="005216EE">
              <w:rPr>
                <w:rFonts w:ascii="Calibri" w:hAnsi="Calibri" w:cs="Calibri"/>
                <w:color w:val="000000"/>
                <w:szCs w:val="20"/>
              </w:rPr>
              <w:t>Data Management and Enterprise data infrastructure</w:t>
            </w:r>
          </w:p>
        </w:tc>
        <w:tc>
          <w:tcPr>
            <w:tcW w:w="1235" w:type="dxa"/>
            <w:shd w:val="clear" w:color="auto" w:fill="auto"/>
            <w:hideMark/>
          </w:tcPr>
          <w:p w14:paraId="0EC64D99" w14:textId="722D67FD" w:rsidR="0030581C" w:rsidRPr="005216EE" w:rsidRDefault="0030581C" w:rsidP="0030581C">
            <w:pPr>
              <w:rPr>
                <w:rFonts w:ascii="Times New Roman" w:hAnsi="Times New Roman"/>
                <w:szCs w:val="20"/>
              </w:rPr>
            </w:pPr>
            <w:r w:rsidRPr="005216EE">
              <w:rPr>
                <w:rFonts w:ascii="Calibri" w:hAnsi="Calibri" w:cs="Calibri"/>
                <w:color w:val="000000"/>
                <w:szCs w:val="20"/>
              </w:rPr>
              <w:t>KU3.03.01</w:t>
            </w:r>
          </w:p>
        </w:tc>
        <w:tc>
          <w:tcPr>
            <w:tcW w:w="3146" w:type="dxa"/>
            <w:shd w:val="clear" w:color="auto" w:fill="auto"/>
            <w:hideMark/>
          </w:tcPr>
          <w:p w14:paraId="689B9C74" w14:textId="52FB380A" w:rsidR="0030581C" w:rsidRPr="005216EE" w:rsidRDefault="0030581C" w:rsidP="0030581C">
            <w:pPr>
              <w:rPr>
                <w:rFonts w:ascii="Times New Roman" w:hAnsi="Times New Roman"/>
                <w:szCs w:val="20"/>
              </w:rPr>
            </w:pPr>
            <w:r w:rsidRPr="005216EE">
              <w:rPr>
                <w:rFonts w:ascii="Calibri" w:hAnsi="Calibri" w:cs="Calibri"/>
                <w:color w:val="000000"/>
                <w:szCs w:val="20"/>
              </w:rPr>
              <w:t>Data management, including Reference and Master Data</w:t>
            </w:r>
          </w:p>
        </w:tc>
        <w:tc>
          <w:tcPr>
            <w:tcW w:w="2250" w:type="dxa"/>
            <w:vMerge w:val="restart"/>
            <w:shd w:val="clear" w:color="auto" w:fill="auto"/>
            <w:hideMark/>
          </w:tcPr>
          <w:p w14:paraId="75344D31" w14:textId="77777777" w:rsidR="0030581C" w:rsidRPr="00F24A7D" w:rsidRDefault="0030581C" w:rsidP="0030581C">
            <w:pPr>
              <w:rPr>
                <w:rFonts w:cstheme="minorHAnsi"/>
                <w:szCs w:val="20"/>
              </w:rPr>
            </w:pPr>
            <w:r w:rsidRPr="00F24A7D">
              <w:rPr>
                <w:rFonts w:cstheme="minorHAnsi"/>
                <w:b/>
                <w:bCs/>
                <w:color w:val="000000"/>
                <w:szCs w:val="20"/>
              </w:rPr>
              <w:t>DM-BoK selected KAs</w:t>
            </w:r>
          </w:p>
          <w:p w14:paraId="72825545" w14:textId="77777777" w:rsidR="0030581C" w:rsidRPr="00F24A7D" w:rsidRDefault="0030581C" w:rsidP="0030581C">
            <w:pPr>
              <w:rPr>
                <w:rFonts w:cstheme="minorHAnsi"/>
                <w:color w:val="000000"/>
                <w:szCs w:val="20"/>
              </w:rPr>
            </w:pPr>
            <w:r w:rsidRPr="00F24A7D">
              <w:rPr>
                <w:rFonts w:cstheme="minorHAnsi"/>
                <w:color w:val="000000"/>
                <w:szCs w:val="20"/>
              </w:rPr>
              <w:t xml:space="preserve">(1) Data Governance, </w:t>
            </w:r>
          </w:p>
          <w:p w14:paraId="0D0E3DAB" w14:textId="77777777" w:rsidR="0030581C" w:rsidRPr="00F24A7D" w:rsidRDefault="0030581C" w:rsidP="0030581C">
            <w:pPr>
              <w:rPr>
                <w:rFonts w:cstheme="minorHAnsi"/>
                <w:color w:val="000000"/>
                <w:szCs w:val="20"/>
              </w:rPr>
            </w:pPr>
            <w:r w:rsidRPr="00F24A7D">
              <w:rPr>
                <w:rFonts w:cstheme="minorHAnsi"/>
                <w:color w:val="000000"/>
                <w:szCs w:val="20"/>
              </w:rPr>
              <w:t xml:space="preserve">(2) Data Architecture, </w:t>
            </w:r>
          </w:p>
          <w:p w14:paraId="76607780" w14:textId="77777777" w:rsidR="0030581C" w:rsidRPr="00F24A7D" w:rsidRDefault="0030581C" w:rsidP="0030581C">
            <w:pPr>
              <w:rPr>
                <w:rFonts w:cstheme="minorHAnsi"/>
                <w:color w:val="000000"/>
                <w:szCs w:val="20"/>
              </w:rPr>
            </w:pPr>
            <w:r w:rsidRPr="00F24A7D">
              <w:rPr>
                <w:rFonts w:cstheme="minorHAnsi"/>
                <w:color w:val="000000"/>
                <w:szCs w:val="20"/>
              </w:rPr>
              <w:t>(3) Data Modelling and Design,</w:t>
            </w:r>
          </w:p>
          <w:p w14:paraId="6DD5540C" w14:textId="77777777" w:rsidR="0030581C" w:rsidRPr="00F24A7D" w:rsidRDefault="0030581C" w:rsidP="0030581C">
            <w:pPr>
              <w:rPr>
                <w:rFonts w:cstheme="minorHAnsi"/>
                <w:color w:val="000000"/>
                <w:szCs w:val="20"/>
              </w:rPr>
            </w:pPr>
            <w:r w:rsidRPr="00F24A7D">
              <w:rPr>
                <w:rFonts w:cstheme="minorHAnsi"/>
                <w:color w:val="000000"/>
                <w:szCs w:val="20"/>
              </w:rPr>
              <w:t>(4) Data Storage and Operations,</w:t>
            </w:r>
          </w:p>
          <w:p w14:paraId="2C063597" w14:textId="77777777" w:rsidR="0030581C" w:rsidRPr="00F24A7D" w:rsidRDefault="0030581C" w:rsidP="0030581C">
            <w:pPr>
              <w:rPr>
                <w:rFonts w:cstheme="minorHAnsi"/>
                <w:color w:val="000000"/>
                <w:szCs w:val="20"/>
              </w:rPr>
            </w:pPr>
            <w:r w:rsidRPr="00F24A7D">
              <w:rPr>
                <w:rFonts w:cstheme="minorHAnsi"/>
                <w:color w:val="000000"/>
                <w:szCs w:val="20"/>
              </w:rPr>
              <w:t>(5) Data Security,</w:t>
            </w:r>
          </w:p>
          <w:p w14:paraId="0542A49F" w14:textId="77777777" w:rsidR="0030581C" w:rsidRPr="00F24A7D" w:rsidRDefault="0030581C" w:rsidP="0030581C">
            <w:pPr>
              <w:rPr>
                <w:rFonts w:cstheme="minorHAnsi"/>
                <w:color w:val="000000"/>
                <w:szCs w:val="20"/>
              </w:rPr>
            </w:pPr>
            <w:r w:rsidRPr="00F24A7D">
              <w:rPr>
                <w:rFonts w:cstheme="minorHAnsi"/>
                <w:color w:val="000000"/>
                <w:szCs w:val="20"/>
              </w:rPr>
              <w:t>(6) Data Integration and Interoperability,</w:t>
            </w:r>
          </w:p>
          <w:p w14:paraId="68B2152B" w14:textId="77777777" w:rsidR="0030581C" w:rsidRPr="00F24A7D" w:rsidRDefault="0030581C" w:rsidP="0030581C">
            <w:pPr>
              <w:rPr>
                <w:rFonts w:cstheme="minorHAnsi"/>
                <w:color w:val="000000"/>
                <w:szCs w:val="20"/>
              </w:rPr>
            </w:pPr>
            <w:r w:rsidRPr="00F24A7D">
              <w:rPr>
                <w:rFonts w:cstheme="minorHAnsi"/>
                <w:color w:val="000000"/>
                <w:szCs w:val="20"/>
              </w:rPr>
              <w:t>(7) Documents and Content,</w:t>
            </w:r>
          </w:p>
          <w:p w14:paraId="12E2EF4F" w14:textId="77777777" w:rsidR="0030581C" w:rsidRPr="00F24A7D" w:rsidRDefault="0030581C" w:rsidP="0030581C">
            <w:pPr>
              <w:rPr>
                <w:rFonts w:cstheme="minorHAnsi"/>
                <w:color w:val="000000"/>
                <w:szCs w:val="20"/>
              </w:rPr>
            </w:pPr>
            <w:r w:rsidRPr="00F24A7D">
              <w:rPr>
                <w:rFonts w:cstheme="minorHAnsi"/>
                <w:color w:val="000000"/>
                <w:szCs w:val="20"/>
              </w:rPr>
              <w:t>(8) Reference and Master Data,</w:t>
            </w:r>
          </w:p>
          <w:p w14:paraId="270377A0" w14:textId="77777777" w:rsidR="0030581C" w:rsidRPr="00F24A7D" w:rsidRDefault="0030581C" w:rsidP="0030581C">
            <w:pPr>
              <w:rPr>
                <w:rFonts w:cstheme="minorHAnsi"/>
                <w:color w:val="000000"/>
                <w:szCs w:val="20"/>
              </w:rPr>
            </w:pPr>
            <w:r w:rsidRPr="00F24A7D">
              <w:rPr>
                <w:rFonts w:cstheme="minorHAnsi"/>
                <w:color w:val="000000"/>
                <w:szCs w:val="20"/>
              </w:rPr>
              <w:t>(9) Data Warehousing and Business Intelligence,</w:t>
            </w:r>
          </w:p>
          <w:p w14:paraId="4B110B5E" w14:textId="77777777" w:rsidR="0030581C" w:rsidRPr="00F24A7D" w:rsidRDefault="0030581C" w:rsidP="0030581C">
            <w:pPr>
              <w:rPr>
                <w:rFonts w:cstheme="minorHAnsi"/>
                <w:color w:val="000000"/>
                <w:szCs w:val="20"/>
              </w:rPr>
            </w:pPr>
            <w:r w:rsidRPr="00F24A7D">
              <w:rPr>
                <w:rFonts w:cstheme="minorHAnsi"/>
                <w:color w:val="000000"/>
                <w:szCs w:val="20"/>
              </w:rPr>
              <w:t>(10) Metadata, and</w:t>
            </w:r>
          </w:p>
          <w:p w14:paraId="34CDFEFC" w14:textId="67EDF19C" w:rsidR="0030581C" w:rsidRPr="00F24A7D" w:rsidRDefault="0030581C" w:rsidP="0030581C">
            <w:pPr>
              <w:rPr>
                <w:rFonts w:cstheme="minorHAnsi"/>
                <w:szCs w:val="20"/>
              </w:rPr>
            </w:pPr>
            <w:r w:rsidRPr="00F24A7D">
              <w:rPr>
                <w:rFonts w:cstheme="minorHAnsi"/>
                <w:color w:val="000000"/>
                <w:szCs w:val="20"/>
              </w:rPr>
              <w:t>(11) Data Quality.</w:t>
            </w:r>
          </w:p>
        </w:tc>
      </w:tr>
      <w:tr w:rsidR="0030581C" w:rsidRPr="00A024C1" w14:paraId="14BEE4FA" w14:textId="77777777" w:rsidTr="0046783D">
        <w:trPr>
          <w:trHeight w:val="576"/>
        </w:trPr>
        <w:tc>
          <w:tcPr>
            <w:tcW w:w="1309" w:type="dxa"/>
            <w:vMerge/>
            <w:shd w:val="clear" w:color="auto" w:fill="auto"/>
            <w:hideMark/>
          </w:tcPr>
          <w:p w14:paraId="24EC2E6A" w14:textId="77777777" w:rsidR="0030581C" w:rsidRPr="005216EE" w:rsidRDefault="0030581C" w:rsidP="0030581C">
            <w:pPr>
              <w:rPr>
                <w:rFonts w:ascii="Calibri" w:hAnsi="Calibri" w:cs="Calibri"/>
                <w:b/>
                <w:bCs/>
                <w:color w:val="000000"/>
                <w:szCs w:val="20"/>
              </w:rPr>
            </w:pPr>
          </w:p>
        </w:tc>
        <w:tc>
          <w:tcPr>
            <w:tcW w:w="1775" w:type="dxa"/>
            <w:vMerge/>
            <w:shd w:val="clear" w:color="auto" w:fill="auto"/>
            <w:hideMark/>
          </w:tcPr>
          <w:p w14:paraId="2F09CAF7" w14:textId="77777777" w:rsidR="0030581C" w:rsidRPr="005216EE" w:rsidRDefault="0030581C" w:rsidP="0030581C">
            <w:pPr>
              <w:rPr>
                <w:rFonts w:ascii="Times New Roman" w:hAnsi="Times New Roman"/>
                <w:szCs w:val="20"/>
              </w:rPr>
            </w:pPr>
          </w:p>
        </w:tc>
        <w:tc>
          <w:tcPr>
            <w:tcW w:w="1235" w:type="dxa"/>
            <w:shd w:val="clear" w:color="auto" w:fill="auto"/>
            <w:hideMark/>
          </w:tcPr>
          <w:p w14:paraId="25BC3801"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KU3.03.02</w:t>
            </w:r>
          </w:p>
        </w:tc>
        <w:tc>
          <w:tcPr>
            <w:tcW w:w="3146" w:type="dxa"/>
            <w:shd w:val="clear" w:color="auto" w:fill="auto"/>
            <w:hideMark/>
          </w:tcPr>
          <w:p w14:paraId="40BD42C6"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 Warehousing and Business Intelligence</w:t>
            </w:r>
          </w:p>
        </w:tc>
        <w:tc>
          <w:tcPr>
            <w:tcW w:w="2250" w:type="dxa"/>
            <w:vMerge/>
            <w:shd w:val="clear" w:color="auto" w:fill="auto"/>
            <w:hideMark/>
          </w:tcPr>
          <w:p w14:paraId="37B7798D" w14:textId="0784300E" w:rsidR="0030581C" w:rsidRPr="00F24A7D" w:rsidRDefault="0030581C" w:rsidP="0030581C">
            <w:pPr>
              <w:rPr>
                <w:rFonts w:cstheme="minorHAnsi"/>
                <w:color w:val="000000"/>
                <w:szCs w:val="20"/>
              </w:rPr>
            </w:pPr>
          </w:p>
        </w:tc>
      </w:tr>
      <w:tr w:rsidR="0030581C" w:rsidRPr="00A024C1" w14:paraId="2CEEA751" w14:textId="77777777" w:rsidTr="0046783D">
        <w:trPr>
          <w:trHeight w:val="288"/>
        </w:trPr>
        <w:tc>
          <w:tcPr>
            <w:tcW w:w="1309" w:type="dxa"/>
            <w:vMerge/>
            <w:shd w:val="clear" w:color="auto" w:fill="auto"/>
            <w:hideMark/>
          </w:tcPr>
          <w:p w14:paraId="7A62FA9F"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17D31906" w14:textId="77777777" w:rsidR="0030581C" w:rsidRPr="005216EE" w:rsidRDefault="0030581C" w:rsidP="0030581C">
            <w:pPr>
              <w:rPr>
                <w:rFonts w:ascii="Times New Roman" w:hAnsi="Times New Roman"/>
                <w:szCs w:val="20"/>
              </w:rPr>
            </w:pPr>
          </w:p>
        </w:tc>
        <w:tc>
          <w:tcPr>
            <w:tcW w:w="1235" w:type="dxa"/>
            <w:shd w:val="clear" w:color="auto" w:fill="auto"/>
            <w:hideMark/>
          </w:tcPr>
          <w:p w14:paraId="1873AF8F"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KU3.03.03</w:t>
            </w:r>
          </w:p>
        </w:tc>
        <w:tc>
          <w:tcPr>
            <w:tcW w:w="3146" w:type="dxa"/>
            <w:shd w:val="clear" w:color="auto" w:fill="auto"/>
            <w:hideMark/>
          </w:tcPr>
          <w:p w14:paraId="2922B327"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 storage and operations</w:t>
            </w:r>
          </w:p>
        </w:tc>
        <w:tc>
          <w:tcPr>
            <w:tcW w:w="2250" w:type="dxa"/>
            <w:vMerge/>
            <w:shd w:val="clear" w:color="auto" w:fill="auto"/>
            <w:hideMark/>
          </w:tcPr>
          <w:p w14:paraId="333FAD78" w14:textId="43DAAA26" w:rsidR="0030581C" w:rsidRPr="00F24A7D" w:rsidRDefault="0030581C" w:rsidP="0030581C">
            <w:pPr>
              <w:rPr>
                <w:rFonts w:cstheme="minorHAnsi"/>
                <w:color w:val="000000"/>
                <w:szCs w:val="20"/>
              </w:rPr>
            </w:pPr>
          </w:p>
        </w:tc>
      </w:tr>
      <w:tr w:rsidR="0030581C" w:rsidRPr="00A024C1" w14:paraId="1E71D971" w14:textId="77777777" w:rsidTr="0046783D">
        <w:trPr>
          <w:trHeight w:val="576"/>
        </w:trPr>
        <w:tc>
          <w:tcPr>
            <w:tcW w:w="1309" w:type="dxa"/>
            <w:vMerge/>
            <w:shd w:val="clear" w:color="auto" w:fill="auto"/>
            <w:hideMark/>
          </w:tcPr>
          <w:p w14:paraId="5A959648"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4F0F7444" w14:textId="77777777" w:rsidR="0030581C" w:rsidRPr="005216EE" w:rsidRDefault="0030581C" w:rsidP="0030581C">
            <w:pPr>
              <w:rPr>
                <w:rFonts w:ascii="Times New Roman" w:hAnsi="Times New Roman"/>
                <w:szCs w:val="20"/>
              </w:rPr>
            </w:pPr>
          </w:p>
        </w:tc>
        <w:tc>
          <w:tcPr>
            <w:tcW w:w="1235" w:type="dxa"/>
            <w:shd w:val="clear" w:color="auto" w:fill="auto"/>
            <w:hideMark/>
          </w:tcPr>
          <w:p w14:paraId="1EEC21A8"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KU3.03.04</w:t>
            </w:r>
          </w:p>
        </w:tc>
        <w:tc>
          <w:tcPr>
            <w:tcW w:w="3146" w:type="dxa"/>
            <w:shd w:val="clear" w:color="auto" w:fill="auto"/>
            <w:hideMark/>
          </w:tcPr>
          <w:p w14:paraId="63D3F269"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 archives/storage compliance and certification</w:t>
            </w:r>
          </w:p>
        </w:tc>
        <w:tc>
          <w:tcPr>
            <w:tcW w:w="2250" w:type="dxa"/>
            <w:vMerge/>
            <w:shd w:val="clear" w:color="auto" w:fill="auto"/>
            <w:hideMark/>
          </w:tcPr>
          <w:p w14:paraId="550791D1" w14:textId="38D493CF" w:rsidR="0030581C" w:rsidRPr="00F24A7D" w:rsidRDefault="0030581C" w:rsidP="0030581C">
            <w:pPr>
              <w:rPr>
                <w:rFonts w:cstheme="minorHAnsi"/>
                <w:color w:val="000000"/>
                <w:szCs w:val="20"/>
              </w:rPr>
            </w:pPr>
          </w:p>
        </w:tc>
      </w:tr>
      <w:tr w:rsidR="0030581C" w:rsidRPr="00A024C1" w14:paraId="15F18BE0" w14:textId="77777777" w:rsidTr="0046783D">
        <w:trPr>
          <w:trHeight w:val="288"/>
        </w:trPr>
        <w:tc>
          <w:tcPr>
            <w:tcW w:w="1309" w:type="dxa"/>
            <w:vMerge/>
            <w:shd w:val="clear" w:color="auto" w:fill="auto"/>
            <w:hideMark/>
          </w:tcPr>
          <w:p w14:paraId="10AF87B7"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5FA4B508" w14:textId="77777777" w:rsidR="0030581C" w:rsidRPr="005216EE" w:rsidRDefault="0030581C" w:rsidP="0030581C">
            <w:pPr>
              <w:rPr>
                <w:rFonts w:ascii="Times New Roman" w:hAnsi="Times New Roman"/>
                <w:szCs w:val="20"/>
              </w:rPr>
            </w:pPr>
          </w:p>
        </w:tc>
        <w:tc>
          <w:tcPr>
            <w:tcW w:w="1235" w:type="dxa"/>
            <w:shd w:val="clear" w:color="auto" w:fill="auto"/>
            <w:hideMark/>
          </w:tcPr>
          <w:p w14:paraId="4CC1EC9E"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KU3.03.05</w:t>
            </w:r>
          </w:p>
        </w:tc>
        <w:tc>
          <w:tcPr>
            <w:tcW w:w="3146" w:type="dxa"/>
            <w:shd w:val="clear" w:color="auto" w:fill="auto"/>
            <w:hideMark/>
          </w:tcPr>
          <w:p w14:paraId="469F34C7"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Metadata, linked data, provenance</w:t>
            </w:r>
          </w:p>
        </w:tc>
        <w:tc>
          <w:tcPr>
            <w:tcW w:w="2250" w:type="dxa"/>
            <w:vMerge/>
            <w:shd w:val="clear" w:color="auto" w:fill="auto"/>
            <w:hideMark/>
          </w:tcPr>
          <w:p w14:paraId="64B885CA" w14:textId="3A575DA5" w:rsidR="0030581C" w:rsidRPr="00F24A7D" w:rsidRDefault="0030581C" w:rsidP="0030581C">
            <w:pPr>
              <w:rPr>
                <w:rFonts w:cstheme="minorHAnsi"/>
                <w:color w:val="000000"/>
                <w:szCs w:val="20"/>
              </w:rPr>
            </w:pPr>
          </w:p>
        </w:tc>
      </w:tr>
      <w:tr w:rsidR="0030581C" w:rsidRPr="00A024C1" w14:paraId="0B17317D" w14:textId="77777777" w:rsidTr="0046783D">
        <w:trPr>
          <w:trHeight w:val="576"/>
        </w:trPr>
        <w:tc>
          <w:tcPr>
            <w:tcW w:w="1309" w:type="dxa"/>
            <w:vMerge/>
            <w:shd w:val="clear" w:color="auto" w:fill="auto"/>
            <w:hideMark/>
          </w:tcPr>
          <w:p w14:paraId="6E8FBCA8"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38140B22" w14:textId="77777777" w:rsidR="0030581C" w:rsidRPr="005216EE" w:rsidRDefault="0030581C" w:rsidP="0030581C">
            <w:pPr>
              <w:rPr>
                <w:rFonts w:ascii="Times New Roman" w:hAnsi="Times New Roman"/>
                <w:szCs w:val="20"/>
              </w:rPr>
            </w:pPr>
          </w:p>
        </w:tc>
        <w:tc>
          <w:tcPr>
            <w:tcW w:w="1235" w:type="dxa"/>
            <w:shd w:val="clear" w:color="auto" w:fill="auto"/>
            <w:hideMark/>
          </w:tcPr>
          <w:p w14:paraId="73FBFA07"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KU3.03.06</w:t>
            </w:r>
          </w:p>
        </w:tc>
        <w:tc>
          <w:tcPr>
            <w:tcW w:w="3146" w:type="dxa"/>
            <w:shd w:val="clear" w:color="auto" w:fill="auto"/>
            <w:hideMark/>
          </w:tcPr>
          <w:p w14:paraId="24B3E737"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 infrastructure, data registries and data factories</w:t>
            </w:r>
          </w:p>
        </w:tc>
        <w:tc>
          <w:tcPr>
            <w:tcW w:w="2250" w:type="dxa"/>
            <w:vMerge/>
            <w:shd w:val="clear" w:color="auto" w:fill="auto"/>
            <w:hideMark/>
          </w:tcPr>
          <w:p w14:paraId="24B9E872" w14:textId="45DF59E7" w:rsidR="0030581C" w:rsidRPr="00F24A7D" w:rsidRDefault="0030581C" w:rsidP="0030581C">
            <w:pPr>
              <w:rPr>
                <w:rFonts w:cstheme="minorHAnsi"/>
                <w:color w:val="000000"/>
                <w:szCs w:val="20"/>
              </w:rPr>
            </w:pPr>
          </w:p>
        </w:tc>
      </w:tr>
      <w:tr w:rsidR="0030581C" w:rsidRPr="00A024C1" w14:paraId="33724BFE" w14:textId="77777777" w:rsidTr="0046783D">
        <w:trPr>
          <w:trHeight w:val="288"/>
        </w:trPr>
        <w:tc>
          <w:tcPr>
            <w:tcW w:w="1309" w:type="dxa"/>
            <w:vMerge/>
            <w:shd w:val="clear" w:color="auto" w:fill="auto"/>
            <w:hideMark/>
          </w:tcPr>
          <w:p w14:paraId="13D2343F"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27C2CA5B" w14:textId="77777777" w:rsidR="0030581C" w:rsidRPr="005216EE" w:rsidRDefault="0030581C" w:rsidP="0030581C">
            <w:pPr>
              <w:rPr>
                <w:rFonts w:ascii="Times New Roman" w:hAnsi="Times New Roman"/>
                <w:szCs w:val="20"/>
              </w:rPr>
            </w:pPr>
          </w:p>
        </w:tc>
        <w:tc>
          <w:tcPr>
            <w:tcW w:w="1235" w:type="dxa"/>
            <w:shd w:val="clear" w:color="auto" w:fill="auto"/>
            <w:hideMark/>
          </w:tcPr>
          <w:p w14:paraId="76D9CF62"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KU3.03.07</w:t>
            </w:r>
          </w:p>
        </w:tc>
        <w:tc>
          <w:tcPr>
            <w:tcW w:w="3146" w:type="dxa"/>
            <w:shd w:val="clear" w:color="auto" w:fill="auto"/>
            <w:hideMark/>
          </w:tcPr>
          <w:p w14:paraId="1CF5EA00"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 security and protection</w:t>
            </w:r>
          </w:p>
        </w:tc>
        <w:tc>
          <w:tcPr>
            <w:tcW w:w="2250" w:type="dxa"/>
            <w:vMerge/>
            <w:shd w:val="clear" w:color="auto" w:fill="auto"/>
            <w:hideMark/>
          </w:tcPr>
          <w:p w14:paraId="211EBE2B" w14:textId="7CD50BEF" w:rsidR="0030581C" w:rsidRPr="00F24A7D" w:rsidRDefault="0030581C" w:rsidP="0030581C">
            <w:pPr>
              <w:rPr>
                <w:rFonts w:cstheme="minorHAnsi"/>
                <w:color w:val="000000"/>
                <w:szCs w:val="20"/>
              </w:rPr>
            </w:pPr>
          </w:p>
        </w:tc>
      </w:tr>
      <w:tr w:rsidR="0030581C" w:rsidRPr="00A024C1" w14:paraId="67340864" w14:textId="77777777" w:rsidTr="0046783D">
        <w:trPr>
          <w:trHeight w:val="288"/>
        </w:trPr>
        <w:tc>
          <w:tcPr>
            <w:tcW w:w="1309" w:type="dxa"/>
            <w:vMerge/>
            <w:shd w:val="clear" w:color="auto" w:fill="auto"/>
            <w:hideMark/>
          </w:tcPr>
          <w:p w14:paraId="42DA16FB"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3551E019" w14:textId="77777777" w:rsidR="0030581C" w:rsidRPr="005216EE" w:rsidRDefault="0030581C" w:rsidP="0030581C">
            <w:pPr>
              <w:rPr>
                <w:rFonts w:ascii="Times New Roman" w:hAnsi="Times New Roman"/>
                <w:szCs w:val="20"/>
              </w:rPr>
            </w:pPr>
          </w:p>
        </w:tc>
        <w:tc>
          <w:tcPr>
            <w:tcW w:w="1235" w:type="dxa"/>
            <w:shd w:val="clear" w:color="auto" w:fill="auto"/>
            <w:hideMark/>
          </w:tcPr>
          <w:p w14:paraId="210EF314"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KU3.03.08</w:t>
            </w:r>
          </w:p>
        </w:tc>
        <w:tc>
          <w:tcPr>
            <w:tcW w:w="3146" w:type="dxa"/>
            <w:shd w:val="clear" w:color="auto" w:fill="auto"/>
            <w:hideMark/>
          </w:tcPr>
          <w:p w14:paraId="5590117E"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 backup</w:t>
            </w:r>
          </w:p>
        </w:tc>
        <w:tc>
          <w:tcPr>
            <w:tcW w:w="2250" w:type="dxa"/>
            <w:vMerge/>
            <w:shd w:val="clear" w:color="auto" w:fill="auto"/>
            <w:hideMark/>
          </w:tcPr>
          <w:p w14:paraId="12FBF6B4" w14:textId="143CF59E" w:rsidR="0030581C" w:rsidRPr="00F24A7D" w:rsidRDefault="0030581C" w:rsidP="0030581C">
            <w:pPr>
              <w:rPr>
                <w:rFonts w:cstheme="minorHAnsi"/>
                <w:color w:val="000000"/>
                <w:szCs w:val="20"/>
              </w:rPr>
            </w:pPr>
          </w:p>
        </w:tc>
      </w:tr>
      <w:tr w:rsidR="0030581C" w:rsidRPr="00A024C1" w14:paraId="4ABDEB1E" w14:textId="77777777" w:rsidTr="0046783D">
        <w:trPr>
          <w:trHeight w:val="288"/>
        </w:trPr>
        <w:tc>
          <w:tcPr>
            <w:tcW w:w="1309" w:type="dxa"/>
            <w:vMerge/>
            <w:shd w:val="clear" w:color="auto" w:fill="auto"/>
            <w:hideMark/>
          </w:tcPr>
          <w:p w14:paraId="5232DC96"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1234BCC4" w14:textId="77777777" w:rsidR="0030581C" w:rsidRPr="005216EE" w:rsidRDefault="0030581C" w:rsidP="0030581C">
            <w:pPr>
              <w:rPr>
                <w:rFonts w:ascii="Times New Roman" w:hAnsi="Times New Roman"/>
                <w:szCs w:val="20"/>
              </w:rPr>
            </w:pPr>
          </w:p>
        </w:tc>
        <w:tc>
          <w:tcPr>
            <w:tcW w:w="1235" w:type="dxa"/>
            <w:shd w:val="clear" w:color="auto" w:fill="auto"/>
            <w:hideMark/>
          </w:tcPr>
          <w:p w14:paraId="0C3A6CC5"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KU3.03.09</w:t>
            </w:r>
          </w:p>
        </w:tc>
        <w:tc>
          <w:tcPr>
            <w:tcW w:w="3146" w:type="dxa"/>
            <w:shd w:val="clear" w:color="auto" w:fill="auto"/>
            <w:hideMark/>
          </w:tcPr>
          <w:p w14:paraId="386B7292"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 anonymisation</w:t>
            </w:r>
          </w:p>
        </w:tc>
        <w:tc>
          <w:tcPr>
            <w:tcW w:w="2250" w:type="dxa"/>
            <w:vMerge/>
            <w:shd w:val="clear" w:color="auto" w:fill="auto"/>
            <w:hideMark/>
          </w:tcPr>
          <w:p w14:paraId="0D171CF0" w14:textId="3A8B9338" w:rsidR="0030581C" w:rsidRPr="00F24A7D" w:rsidRDefault="0030581C" w:rsidP="0030581C">
            <w:pPr>
              <w:rPr>
                <w:rFonts w:cstheme="minorHAnsi"/>
                <w:color w:val="000000"/>
                <w:szCs w:val="20"/>
              </w:rPr>
            </w:pPr>
          </w:p>
        </w:tc>
      </w:tr>
      <w:tr w:rsidR="0030581C" w:rsidRPr="00A024C1" w14:paraId="5F85CA08" w14:textId="77777777" w:rsidTr="0046783D">
        <w:trPr>
          <w:trHeight w:val="304"/>
        </w:trPr>
        <w:tc>
          <w:tcPr>
            <w:tcW w:w="1309" w:type="dxa"/>
            <w:vMerge/>
            <w:shd w:val="clear" w:color="auto" w:fill="auto"/>
            <w:hideMark/>
          </w:tcPr>
          <w:p w14:paraId="72F1C61F"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327A60F7" w14:textId="77777777" w:rsidR="0030581C" w:rsidRPr="005216EE" w:rsidRDefault="0030581C" w:rsidP="0030581C">
            <w:pPr>
              <w:rPr>
                <w:rFonts w:ascii="Times New Roman" w:hAnsi="Times New Roman"/>
                <w:szCs w:val="20"/>
              </w:rPr>
            </w:pPr>
          </w:p>
        </w:tc>
        <w:tc>
          <w:tcPr>
            <w:tcW w:w="1235" w:type="dxa"/>
            <w:shd w:val="clear" w:color="auto" w:fill="auto"/>
            <w:hideMark/>
          </w:tcPr>
          <w:p w14:paraId="1BE6B5A1"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KU3.03.10</w:t>
            </w:r>
          </w:p>
        </w:tc>
        <w:tc>
          <w:tcPr>
            <w:tcW w:w="3146" w:type="dxa"/>
            <w:shd w:val="clear" w:color="auto" w:fill="auto"/>
            <w:hideMark/>
          </w:tcPr>
          <w:p w14:paraId="7CD2A96B"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 Privacy</w:t>
            </w:r>
          </w:p>
        </w:tc>
        <w:tc>
          <w:tcPr>
            <w:tcW w:w="2250" w:type="dxa"/>
            <w:vMerge/>
            <w:shd w:val="clear" w:color="auto" w:fill="auto"/>
            <w:hideMark/>
          </w:tcPr>
          <w:p w14:paraId="38BA5619" w14:textId="2212B27E" w:rsidR="0030581C" w:rsidRPr="00F24A7D" w:rsidRDefault="0030581C" w:rsidP="0030581C">
            <w:pPr>
              <w:rPr>
                <w:rFonts w:cstheme="minorHAnsi"/>
                <w:color w:val="000000"/>
                <w:szCs w:val="20"/>
              </w:rPr>
            </w:pPr>
          </w:p>
        </w:tc>
      </w:tr>
      <w:tr w:rsidR="0030581C" w:rsidRPr="00A024C1" w14:paraId="29875A72" w14:textId="77777777" w:rsidTr="0046783D">
        <w:trPr>
          <w:trHeight w:val="288"/>
        </w:trPr>
        <w:tc>
          <w:tcPr>
            <w:tcW w:w="1309" w:type="dxa"/>
            <w:vMerge/>
            <w:shd w:val="clear" w:color="auto" w:fill="auto"/>
            <w:hideMark/>
          </w:tcPr>
          <w:p w14:paraId="206A0E70"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256234B1" w14:textId="77777777" w:rsidR="0030581C" w:rsidRPr="005216EE" w:rsidRDefault="0030581C" w:rsidP="0030581C">
            <w:pPr>
              <w:rPr>
                <w:rFonts w:ascii="Times New Roman" w:hAnsi="Times New Roman"/>
                <w:szCs w:val="20"/>
              </w:rPr>
            </w:pPr>
          </w:p>
        </w:tc>
        <w:tc>
          <w:tcPr>
            <w:tcW w:w="1235" w:type="dxa"/>
            <w:shd w:val="clear" w:color="auto" w:fill="auto"/>
            <w:hideMark/>
          </w:tcPr>
          <w:p w14:paraId="438C3036" w14:textId="77777777" w:rsidR="0030581C" w:rsidRPr="005216EE" w:rsidRDefault="0030581C" w:rsidP="0030581C">
            <w:pPr>
              <w:rPr>
                <w:rFonts w:ascii="Times New Roman" w:hAnsi="Times New Roman"/>
                <w:szCs w:val="20"/>
              </w:rPr>
            </w:pPr>
          </w:p>
        </w:tc>
        <w:tc>
          <w:tcPr>
            <w:tcW w:w="3146" w:type="dxa"/>
            <w:shd w:val="clear" w:color="auto" w:fill="auto"/>
            <w:hideMark/>
          </w:tcPr>
          <w:p w14:paraId="74224D26" w14:textId="77777777" w:rsidR="0030581C" w:rsidRPr="005216EE" w:rsidRDefault="0030581C" w:rsidP="0030581C">
            <w:pPr>
              <w:rPr>
                <w:rFonts w:ascii="Times New Roman" w:hAnsi="Times New Roman"/>
                <w:szCs w:val="20"/>
              </w:rPr>
            </w:pPr>
          </w:p>
        </w:tc>
        <w:tc>
          <w:tcPr>
            <w:tcW w:w="2250" w:type="dxa"/>
            <w:vMerge/>
            <w:shd w:val="clear" w:color="auto" w:fill="auto"/>
            <w:hideMark/>
          </w:tcPr>
          <w:p w14:paraId="62F69A39" w14:textId="4FBAB981" w:rsidR="0030581C" w:rsidRPr="00F24A7D" w:rsidRDefault="0030581C" w:rsidP="0030581C">
            <w:pPr>
              <w:rPr>
                <w:rFonts w:cstheme="minorHAnsi"/>
                <w:color w:val="000000"/>
                <w:szCs w:val="20"/>
              </w:rPr>
            </w:pPr>
          </w:p>
        </w:tc>
      </w:tr>
      <w:tr w:rsidR="0030581C" w:rsidRPr="00A024C1" w14:paraId="3E055029" w14:textId="77777777" w:rsidTr="0046783D">
        <w:trPr>
          <w:trHeight w:val="288"/>
        </w:trPr>
        <w:tc>
          <w:tcPr>
            <w:tcW w:w="1309" w:type="dxa"/>
            <w:vMerge w:val="restart"/>
            <w:shd w:val="clear" w:color="auto" w:fill="auto"/>
            <w:hideMark/>
          </w:tcPr>
          <w:p w14:paraId="48A583CE" w14:textId="70914A32" w:rsidR="0030581C" w:rsidRPr="005216EE" w:rsidRDefault="0030581C" w:rsidP="0030581C">
            <w:pPr>
              <w:rPr>
                <w:rFonts w:ascii="Calibri" w:hAnsi="Calibri" w:cs="Calibri"/>
                <w:color w:val="000000"/>
                <w:szCs w:val="20"/>
              </w:rPr>
            </w:pPr>
            <w:r w:rsidRPr="005216EE">
              <w:rPr>
                <w:rFonts w:ascii="Calibri" w:hAnsi="Calibri" w:cs="Calibri"/>
                <w:color w:val="000000"/>
                <w:szCs w:val="20"/>
              </w:rPr>
              <w:t>KAG3-DSDM: Data Management</w:t>
            </w:r>
          </w:p>
        </w:tc>
        <w:tc>
          <w:tcPr>
            <w:tcW w:w="1775" w:type="dxa"/>
            <w:vMerge w:val="restart"/>
            <w:shd w:val="clear" w:color="auto" w:fill="auto"/>
            <w:hideMark/>
          </w:tcPr>
          <w:p w14:paraId="331E659F"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KA03.04</w:t>
            </w:r>
          </w:p>
          <w:p w14:paraId="302D6100"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DSDM.04/DGOV</w:t>
            </w:r>
          </w:p>
          <w:p w14:paraId="0BD00A30" w14:textId="57EF077A" w:rsidR="0030581C" w:rsidRPr="005216EE" w:rsidRDefault="0030581C" w:rsidP="0030581C">
            <w:pPr>
              <w:rPr>
                <w:rFonts w:ascii="Times New Roman" w:hAnsi="Times New Roman"/>
                <w:szCs w:val="20"/>
              </w:rPr>
            </w:pPr>
            <w:r w:rsidRPr="005216EE">
              <w:rPr>
                <w:rFonts w:ascii="Calibri" w:hAnsi="Calibri" w:cs="Calibri"/>
                <w:color w:val="000000"/>
                <w:szCs w:val="20"/>
              </w:rPr>
              <w:t>Data Governance</w:t>
            </w:r>
          </w:p>
        </w:tc>
        <w:tc>
          <w:tcPr>
            <w:tcW w:w="1235" w:type="dxa"/>
            <w:shd w:val="clear" w:color="auto" w:fill="auto"/>
            <w:hideMark/>
          </w:tcPr>
          <w:p w14:paraId="47237BD3" w14:textId="1950BE05" w:rsidR="0030581C" w:rsidRPr="005216EE" w:rsidRDefault="0030581C" w:rsidP="0030581C">
            <w:pPr>
              <w:rPr>
                <w:rFonts w:ascii="Times New Roman" w:hAnsi="Times New Roman"/>
                <w:szCs w:val="20"/>
              </w:rPr>
            </w:pPr>
            <w:r w:rsidRPr="005216EE">
              <w:rPr>
                <w:rFonts w:ascii="Calibri" w:hAnsi="Calibri" w:cs="Calibri"/>
                <w:color w:val="000000"/>
                <w:szCs w:val="20"/>
              </w:rPr>
              <w:t>KU3.04.01</w:t>
            </w:r>
          </w:p>
        </w:tc>
        <w:tc>
          <w:tcPr>
            <w:tcW w:w="3146" w:type="dxa"/>
            <w:shd w:val="clear" w:color="auto" w:fill="auto"/>
            <w:hideMark/>
          </w:tcPr>
          <w:p w14:paraId="375223D2" w14:textId="499675C5" w:rsidR="0030581C" w:rsidRPr="005216EE" w:rsidRDefault="0030581C" w:rsidP="0030581C">
            <w:pPr>
              <w:rPr>
                <w:rFonts w:ascii="Times New Roman" w:hAnsi="Times New Roman"/>
                <w:szCs w:val="20"/>
              </w:rPr>
            </w:pPr>
            <w:r w:rsidRPr="005216EE">
              <w:rPr>
                <w:rFonts w:ascii="Calibri" w:hAnsi="Calibri" w:cs="Calibri"/>
                <w:color w:val="000000"/>
                <w:szCs w:val="20"/>
              </w:rPr>
              <w:t>Data governance, data quality, data Integration and Interoperability</w:t>
            </w:r>
          </w:p>
        </w:tc>
        <w:tc>
          <w:tcPr>
            <w:tcW w:w="2250" w:type="dxa"/>
            <w:vMerge w:val="restart"/>
            <w:shd w:val="clear" w:color="auto" w:fill="auto"/>
            <w:hideMark/>
          </w:tcPr>
          <w:p w14:paraId="653504C8" w14:textId="38796CF4" w:rsidR="0030581C" w:rsidRPr="00F24A7D" w:rsidRDefault="00040DD8" w:rsidP="0030581C">
            <w:pPr>
              <w:rPr>
                <w:rFonts w:cstheme="minorHAnsi"/>
                <w:szCs w:val="20"/>
              </w:rPr>
            </w:pPr>
            <w:r>
              <w:rPr>
                <w:rFonts w:cstheme="minorHAnsi"/>
                <w:szCs w:val="20"/>
              </w:rPr>
              <w:t>DM-BoK (as above)</w:t>
            </w:r>
          </w:p>
        </w:tc>
      </w:tr>
      <w:tr w:rsidR="0030581C" w:rsidRPr="00A024C1" w14:paraId="4107692F" w14:textId="77777777" w:rsidTr="0046783D">
        <w:trPr>
          <w:trHeight w:val="288"/>
        </w:trPr>
        <w:tc>
          <w:tcPr>
            <w:tcW w:w="1309" w:type="dxa"/>
            <w:vMerge/>
            <w:shd w:val="clear" w:color="auto" w:fill="auto"/>
            <w:hideMark/>
          </w:tcPr>
          <w:p w14:paraId="4E2DB253" w14:textId="77777777" w:rsidR="0030581C" w:rsidRPr="005216EE" w:rsidRDefault="0030581C" w:rsidP="0030581C">
            <w:pPr>
              <w:rPr>
                <w:rFonts w:ascii="Times New Roman" w:hAnsi="Times New Roman"/>
                <w:szCs w:val="20"/>
              </w:rPr>
            </w:pPr>
          </w:p>
        </w:tc>
        <w:tc>
          <w:tcPr>
            <w:tcW w:w="1775" w:type="dxa"/>
            <w:vMerge/>
            <w:shd w:val="clear" w:color="auto" w:fill="auto"/>
            <w:hideMark/>
          </w:tcPr>
          <w:p w14:paraId="6E8D5501" w14:textId="77777777" w:rsidR="0030581C" w:rsidRPr="005216EE" w:rsidRDefault="0030581C" w:rsidP="0030581C">
            <w:pPr>
              <w:rPr>
                <w:rFonts w:ascii="Times New Roman" w:hAnsi="Times New Roman"/>
                <w:szCs w:val="20"/>
              </w:rPr>
            </w:pPr>
          </w:p>
        </w:tc>
        <w:tc>
          <w:tcPr>
            <w:tcW w:w="1235" w:type="dxa"/>
            <w:shd w:val="clear" w:color="auto" w:fill="auto"/>
            <w:hideMark/>
          </w:tcPr>
          <w:p w14:paraId="3F0303D2"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KU3.04.02</w:t>
            </w:r>
          </w:p>
        </w:tc>
        <w:tc>
          <w:tcPr>
            <w:tcW w:w="3146" w:type="dxa"/>
            <w:shd w:val="clear" w:color="auto" w:fill="auto"/>
            <w:hideMark/>
          </w:tcPr>
          <w:p w14:paraId="71B65DE3"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 Management Planning</w:t>
            </w:r>
          </w:p>
        </w:tc>
        <w:tc>
          <w:tcPr>
            <w:tcW w:w="2250" w:type="dxa"/>
            <w:vMerge/>
            <w:shd w:val="clear" w:color="auto" w:fill="auto"/>
            <w:hideMark/>
          </w:tcPr>
          <w:p w14:paraId="7C3CBC0E" w14:textId="77777777" w:rsidR="0030581C" w:rsidRPr="00F24A7D" w:rsidRDefault="0030581C" w:rsidP="0030581C">
            <w:pPr>
              <w:rPr>
                <w:rFonts w:cstheme="minorHAnsi"/>
                <w:color w:val="000000"/>
                <w:szCs w:val="20"/>
              </w:rPr>
            </w:pPr>
          </w:p>
        </w:tc>
      </w:tr>
      <w:tr w:rsidR="0030581C" w:rsidRPr="00A024C1" w14:paraId="7BD0425F" w14:textId="77777777" w:rsidTr="0046783D">
        <w:trPr>
          <w:trHeight w:val="288"/>
        </w:trPr>
        <w:tc>
          <w:tcPr>
            <w:tcW w:w="1309" w:type="dxa"/>
            <w:vMerge/>
            <w:shd w:val="clear" w:color="auto" w:fill="auto"/>
            <w:hideMark/>
          </w:tcPr>
          <w:p w14:paraId="545B12E7" w14:textId="77777777" w:rsidR="0030581C" w:rsidRPr="005216EE" w:rsidRDefault="0030581C" w:rsidP="0030581C">
            <w:pPr>
              <w:rPr>
                <w:rFonts w:ascii="Times New Roman" w:hAnsi="Times New Roman"/>
                <w:szCs w:val="20"/>
              </w:rPr>
            </w:pPr>
          </w:p>
        </w:tc>
        <w:tc>
          <w:tcPr>
            <w:tcW w:w="1775" w:type="dxa"/>
            <w:vMerge/>
            <w:shd w:val="clear" w:color="auto" w:fill="auto"/>
            <w:hideMark/>
          </w:tcPr>
          <w:p w14:paraId="4B56D581" w14:textId="77777777" w:rsidR="0030581C" w:rsidRPr="005216EE" w:rsidRDefault="0030581C" w:rsidP="0030581C">
            <w:pPr>
              <w:rPr>
                <w:rFonts w:ascii="Times New Roman" w:hAnsi="Times New Roman"/>
                <w:szCs w:val="20"/>
              </w:rPr>
            </w:pPr>
          </w:p>
        </w:tc>
        <w:tc>
          <w:tcPr>
            <w:tcW w:w="1235" w:type="dxa"/>
            <w:shd w:val="clear" w:color="auto" w:fill="auto"/>
            <w:hideMark/>
          </w:tcPr>
          <w:p w14:paraId="5D498104"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KU3.04.03</w:t>
            </w:r>
          </w:p>
        </w:tc>
        <w:tc>
          <w:tcPr>
            <w:tcW w:w="3146" w:type="dxa"/>
            <w:shd w:val="clear" w:color="auto" w:fill="auto"/>
            <w:hideMark/>
          </w:tcPr>
          <w:p w14:paraId="67E75769"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 Management Policy</w:t>
            </w:r>
          </w:p>
        </w:tc>
        <w:tc>
          <w:tcPr>
            <w:tcW w:w="2250" w:type="dxa"/>
            <w:vMerge/>
            <w:shd w:val="clear" w:color="auto" w:fill="auto"/>
            <w:hideMark/>
          </w:tcPr>
          <w:p w14:paraId="311132A2" w14:textId="77777777" w:rsidR="0030581C" w:rsidRPr="00F24A7D" w:rsidRDefault="0030581C" w:rsidP="0030581C">
            <w:pPr>
              <w:rPr>
                <w:rFonts w:cstheme="minorHAnsi"/>
                <w:color w:val="000000"/>
                <w:szCs w:val="20"/>
              </w:rPr>
            </w:pPr>
          </w:p>
        </w:tc>
      </w:tr>
      <w:tr w:rsidR="0030581C" w:rsidRPr="00A024C1" w14:paraId="24CB753F" w14:textId="77777777" w:rsidTr="0046783D">
        <w:trPr>
          <w:trHeight w:val="288"/>
        </w:trPr>
        <w:tc>
          <w:tcPr>
            <w:tcW w:w="1309" w:type="dxa"/>
            <w:vMerge/>
            <w:shd w:val="clear" w:color="auto" w:fill="auto"/>
            <w:hideMark/>
          </w:tcPr>
          <w:p w14:paraId="7F8F2853" w14:textId="77777777" w:rsidR="0030581C" w:rsidRPr="005216EE" w:rsidRDefault="0030581C" w:rsidP="0030581C">
            <w:pPr>
              <w:rPr>
                <w:rFonts w:ascii="Times New Roman" w:hAnsi="Times New Roman"/>
                <w:szCs w:val="20"/>
              </w:rPr>
            </w:pPr>
          </w:p>
        </w:tc>
        <w:tc>
          <w:tcPr>
            <w:tcW w:w="1775" w:type="dxa"/>
            <w:vMerge/>
            <w:shd w:val="clear" w:color="auto" w:fill="auto"/>
            <w:hideMark/>
          </w:tcPr>
          <w:p w14:paraId="589A6801" w14:textId="77777777" w:rsidR="0030581C" w:rsidRPr="005216EE" w:rsidRDefault="0030581C" w:rsidP="0030581C">
            <w:pPr>
              <w:rPr>
                <w:rFonts w:ascii="Times New Roman" w:hAnsi="Times New Roman"/>
                <w:szCs w:val="20"/>
              </w:rPr>
            </w:pPr>
          </w:p>
        </w:tc>
        <w:tc>
          <w:tcPr>
            <w:tcW w:w="1235" w:type="dxa"/>
            <w:shd w:val="clear" w:color="auto" w:fill="auto"/>
            <w:hideMark/>
          </w:tcPr>
          <w:p w14:paraId="3694CE59"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KU3.04.04</w:t>
            </w:r>
          </w:p>
        </w:tc>
        <w:tc>
          <w:tcPr>
            <w:tcW w:w="3146" w:type="dxa"/>
            <w:shd w:val="clear" w:color="auto" w:fill="auto"/>
            <w:hideMark/>
          </w:tcPr>
          <w:p w14:paraId="05BCF9F6"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 interoperability</w:t>
            </w:r>
          </w:p>
        </w:tc>
        <w:tc>
          <w:tcPr>
            <w:tcW w:w="2250" w:type="dxa"/>
            <w:vMerge/>
            <w:shd w:val="clear" w:color="auto" w:fill="auto"/>
            <w:hideMark/>
          </w:tcPr>
          <w:p w14:paraId="3DCE0CBD" w14:textId="77777777" w:rsidR="0030581C" w:rsidRPr="00F24A7D" w:rsidRDefault="0030581C" w:rsidP="0030581C">
            <w:pPr>
              <w:rPr>
                <w:rFonts w:cstheme="minorHAnsi"/>
                <w:color w:val="000000"/>
                <w:szCs w:val="20"/>
              </w:rPr>
            </w:pPr>
          </w:p>
        </w:tc>
      </w:tr>
      <w:tr w:rsidR="0030581C" w:rsidRPr="00A024C1" w14:paraId="4C74EAF5" w14:textId="77777777" w:rsidTr="0046783D">
        <w:trPr>
          <w:trHeight w:val="288"/>
        </w:trPr>
        <w:tc>
          <w:tcPr>
            <w:tcW w:w="1309" w:type="dxa"/>
            <w:vMerge/>
            <w:shd w:val="clear" w:color="auto" w:fill="auto"/>
            <w:hideMark/>
          </w:tcPr>
          <w:p w14:paraId="2C5DA969" w14:textId="77777777" w:rsidR="0030581C" w:rsidRPr="005216EE" w:rsidRDefault="0030581C" w:rsidP="0030581C">
            <w:pPr>
              <w:rPr>
                <w:rFonts w:ascii="Times New Roman" w:hAnsi="Times New Roman"/>
                <w:szCs w:val="20"/>
              </w:rPr>
            </w:pPr>
          </w:p>
        </w:tc>
        <w:tc>
          <w:tcPr>
            <w:tcW w:w="1775" w:type="dxa"/>
            <w:vMerge/>
            <w:shd w:val="clear" w:color="auto" w:fill="auto"/>
            <w:hideMark/>
          </w:tcPr>
          <w:p w14:paraId="36F2095E" w14:textId="77777777" w:rsidR="0030581C" w:rsidRPr="005216EE" w:rsidRDefault="0030581C" w:rsidP="0030581C">
            <w:pPr>
              <w:rPr>
                <w:rFonts w:ascii="Times New Roman" w:hAnsi="Times New Roman"/>
                <w:szCs w:val="20"/>
              </w:rPr>
            </w:pPr>
          </w:p>
        </w:tc>
        <w:tc>
          <w:tcPr>
            <w:tcW w:w="1235" w:type="dxa"/>
            <w:shd w:val="clear" w:color="auto" w:fill="auto"/>
            <w:hideMark/>
          </w:tcPr>
          <w:p w14:paraId="7E5E288C"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KU3.04.05</w:t>
            </w:r>
          </w:p>
        </w:tc>
        <w:tc>
          <w:tcPr>
            <w:tcW w:w="3146" w:type="dxa"/>
            <w:shd w:val="clear" w:color="auto" w:fill="auto"/>
            <w:hideMark/>
          </w:tcPr>
          <w:p w14:paraId="7D46750C"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 curation</w:t>
            </w:r>
          </w:p>
        </w:tc>
        <w:tc>
          <w:tcPr>
            <w:tcW w:w="2250" w:type="dxa"/>
            <w:vMerge/>
            <w:shd w:val="clear" w:color="auto" w:fill="auto"/>
            <w:hideMark/>
          </w:tcPr>
          <w:p w14:paraId="130546AC" w14:textId="77777777" w:rsidR="0030581C" w:rsidRPr="00F24A7D" w:rsidRDefault="0030581C" w:rsidP="0030581C">
            <w:pPr>
              <w:rPr>
                <w:rFonts w:cstheme="minorHAnsi"/>
                <w:color w:val="000000"/>
                <w:szCs w:val="20"/>
              </w:rPr>
            </w:pPr>
          </w:p>
        </w:tc>
      </w:tr>
      <w:tr w:rsidR="0030581C" w:rsidRPr="00A024C1" w14:paraId="6454FDEB" w14:textId="77777777" w:rsidTr="0046783D">
        <w:trPr>
          <w:trHeight w:val="288"/>
        </w:trPr>
        <w:tc>
          <w:tcPr>
            <w:tcW w:w="1309" w:type="dxa"/>
            <w:vMerge/>
            <w:shd w:val="clear" w:color="auto" w:fill="auto"/>
            <w:hideMark/>
          </w:tcPr>
          <w:p w14:paraId="3C6694DE" w14:textId="77777777" w:rsidR="0030581C" w:rsidRPr="005216EE" w:rsidRDefault="0030581C" w:rsidP="0030581C">
            <w:pPr>
              <w:rPr>
                <w:rFonts w:ascii="Times New Roman" w:hAnsi="Times New Roman"/>
                <w:szCs w:val="20"/>
              </w:rPr>
            </w:pPr>
          </w:p>
        </w:tc>
        <w:tc>
          <w:tcPr>
            <w:tcW w:w="1775" w:type="dxa"/>
            <w:vMerge/>
            <w:shd w:val="clear" w:color="auto" w:fill="auto"/>
            <w:hideMark/>
          </w:tcPr>
          <w:p w14:paraId="27FB4F4C" w14:textId="77777777" w:rsidR="0030581C" w:rsidRPr="005216EE" w:rsidRDefault="0030581C" w:rsidP="0030581C">
            <w:pPr>
              <w:rPr>
                <w:rFonts w:ascii="Times New Roman" w:hAnsi="Times New Roman"/>
                <w:szCs w:val="20"/>
              </w:rPr>
            </w:pPr>
          </w:p>
        </w:tc>
        <w:tc>
          <w:tcPr>
            <w:tcW w:w="1235" w:type="dxa"/>
            <w:shd w:val="clear" w:color="auto" w:fill="auto"/>
            <w:hideMark/>
          </w:tcPr>
          <w:p w14:paraId="6F1DD000"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KU3.04.06</w:t>
            </w:r>
          </w:p>
        </w:tc>
        <w:tc>
          <w:tcPr>
            <w:tcW w:w="3146" w:type="dxa"/>
            <w:shd w:val="clear" w:color="auto" w:fill="auto"/>
            <w:hideMark/>
          </w:tcPr>
          <w:p w14:paraId="65C19572"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 provenance</w:t>
            </w:r>
          </w:p>
        </w:tc>
        <w:tc>
          <w:tcPr>
            <w:tcW w:w="2250" w:type="dxa"/>
            <w:vMerge/>
            <w:shd w:val="clear" w:color="auto" w:fill="auto"/>
            <w:hideMark/>
          </w:tcPr>
          <w:p w14:paraId="4E8F2396" w14:textId="77777777" w:rsidR="0030581C" w:rsidRPr="00F24A7D" w:rsidRDefault="0030581C" w:rsidP="0030581C">
            <w:pPr>
              <w:rPr>
                <w:rFonts w:cstheme="minorHAnsi"/>
                <w:color w:val="000000"/>
                <w:szCs w:val="20"/>
              </w:rPr>
            </w:pPr>
          </w:p>
        </w:tc>
      </w:tr>
      <w:tr w:rsidR="0030581C" w:rsidRPr="00A024C1" w14:paraId="7BAEEF11" w14:textId="77777777" w:rsidTr="0046783D">
        <w:trPr>
          <w:trHeight w:val="576"/>
        </w:trPr>
        <w:tc>
          <w:tcPr>
            <w:tcW w:w="1309" w:type="dxa"/>
            <w:vMerge/>
            <w:shd w:val="clear" w:color="auto" w:fill="auto"/>
            <w:hideMark/>
          </w:tcPr>
          <w:p w14:paraId="2B9E04B4" w14:textId="77777777" w:rsidR="0030581C" w:rsidRPr="005216EE" w:rsidRDefault="0030581C" w:rsidP="0030581C">
            <w:pPr>
              <w:rPr>
                <w:rFonts w:ascii="Times New Roman" w:hAnsi="Times New Roman"/>
                <w:szCs w:val="20"/>
              </w:rPr>
            </w:pPr>
          </w:p>
        </w:tc>
        <w:tc>
          <w:tcPr>
            <w:tcW w:w="1775" w:type="dxa"/>
            <w:vMerge/>
            <w:shd w:val="clear" w:color="auto" w:fill="auto"/>
            <w:hideMark/>
          </w:tcPr>
          <w:p w14:paraId="2BFB2B0B" w14:textId="77777777" w:rsidR="0030581C" w:rsidRPr="005216EE" w:rsidRDefault="0030581C" w:rsidP="0030581C">
            <w:pPr>
              <w:rPr>
                <w:rFonts w:ascii="Times New Roman" w:hAnsi="Times New Roman"/>
                <w:szCs w:val="20"/>
              </w:rPr>
            </w:pPr>
          </w:p>
        </w:tc>
        <w:tc>
          <w:tcPr>
            <w:tcW w:w="1235" w:type="dxa"/>
            <w:shd w:val="clear" w:color="auto" w:fill="auto"/>
            <w:hideMark/>
          </w:tcPr>
          <w:p w14:paraId="5DAF1671"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KU3.04.07</w:t>
            </w:r>
          </w:p>
        </w:tc>
        <w:tc>
          <w:tcPr>
            <w:tcW w:w="3146" w:type="dxa"/>
            <w:shd w:val="clear" w:color="auto" w:fill="auto"/>
            <w:hideMark/>
          </w:tcPr>
          <w:p w14:paraId="20FCD7E7"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Responsible data use, data privacy, ethical principles, IPR, legal issues</w:t>
            </w:r>
          </w:p>
        </w:tc>
        <w:tc>
          <w:tcPr>
            <w:tcW w:w="2250" w:type="dxa"/>
            <w:vMerge/>
            <w:shd w:val="clear" w:color="auto" w:fill="auto"/>
            <w:hideMark/>
          </w:tcPr>
          <w:p w14:paraId="1EF36D25" w14:textId="77777777" w:rsidR="0030581C" w:rsidRPr="00F24A7D" w:rsidRDefault="0030581C" w:rsidP="0030581C">
            <w:pPr>
              <w:rPr>
                <w:rFonts w:cstheme="minorHAnsi"/>
                <w:color w:val="000000"/>
                <w:szCs w:val="20"/>
              </w:rPr>
            </w:pPr>
          </w:p>
        </w:tc>
      </w:tr>
      <w:tr w:rsidR="0030581C" w:rsidRPr="00A024C1" w14:paraId="1C38AE5C" w14:textId="77777777" w:rsidTr="0046783D">
        <w:trPr>
          <w:trHeight w:val="288"/>
        </w:trPr>
        <w:tc>
          <w:tcPr>
            <w:tcW w:w="1309" w:type="dxa"/>
            <w:vMerge w:val="restart"/>
            <w:shd w:val="clear" w:color="auto" w:fill="auto"/>
            <w:hideMark/>
          </w:tcPr>
          <w:p w14:paraId="01165C16" w14:textId="57C685E1" w:rsidR="0030581C" w:rsidRPr="005216EE" w:rsidRDefault="0030581C" w:rsidP="0030581C">
            <w:pPr>
              <w:rPr>
                <w:rFonts w:ascii="Times New Roman" w:hAnsi="Times New Roman"/>
                <w:szCs w:val="20"/>
              </w:rPr>
            </w:pPr>
            <w:r w:rsidRPr="005216EE">
              <w:rPr>
                <w:rFonts w:ascii="Calibri" w:hAnsi="Calibri" w:cs="Calibri"/>
                <w:color w:val="000000"/>
                <w:szCs w:val="20"/>
              </w:rPr>
              <w:t>KAG3-DSDM: Data Management</w:t>
            </w:r>
          </w:p>
        </w:tc>
        <w:tc>
          <w:tcPr>
            <w:tcW w:w="1775" w:type="dxa"/>
            <w:vMerge w:val="restart"/>
            <w:shd w:val="clear" w:color="auto" w:fill="auto"/>
            <w:hideMark/>
          </w:tcPr>
          <w:p w14:paraId="74AC9748"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KA03.05</w:t>
            </w:r>
          </w:p>
          <w:p w14:paraId="1C348AE9"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DSDM.05/BDST0R</w:t>
            </w:r>
          </w:p>
          <w:p w14:paraId="5C3C8CED" w14:textId="26C1D9E6" w:rsidR="0030581C" w:rsidRPr="005216EE" w:rsidRDefault="0030581C" w:rsidP="0030581C">
            <w:pPr>
              <w:rPr>
                <w:rFonts w:ascii="Times New Roman" w:hAnsi="Times New Roman"/>
                <w:szCs w:val="20"/>
              </w:rPr>
            </w:pPr>
            <w:r w:rsidRPr="005216EE">
              <w:rPr>
                <w:rFonts w:ascii="Calibri" w:hAnsi="Calibri" w:cs="Calibri"/>
                <w:color w:val="000000"/>
                <w:szCs w:val="20"/>
              </w:rPr>
              <w:t>Big Data storage (large scale)</w:t>
            </w:r>
          </w:p>
        </w:tc>
        <w:tc>
          <w:tcPr>
            <w:tcW w:w="1235" w:type="dxa"/>
            <w:shd w:val="clear" w:color="auto" w:fill="auto"/>
            <w:hideMark/>
          </w:tcPr>
          <w:p w14:paraId="19F74C12" w14:textId="28C7D785" w:rsidR="0030581C" w:rsidRPr="005216EE" w:rsidRDefault="0030581C" w:rsidP="0030581C">
            <w:pPr>
              <w:rPr>
                <w:rFonts w:ascii="Times New Roman" w:hAnsi="Times New Roman"/>
                <w:szCs w:val="20"/>
              </w:rPr>
            </w:pPr>
            <w:r w:rsidRPr="005216EE">
              <w:rPr>
                <w:rFonts w:ascii="Calibri" w:hAnsi="Calibri" w:cs="Calibri"/>
                <w:color w:val="000000"/>
                <w:szCs w:val="20"/>
              </w:rPr>
              <w:t>KU3.05.01</w:t>
            </w:r>
          </w:p>
        </w:tc>
        <w:tc>
          <w:tcPr>
            <w:tcW w:w="3146" w:type="dxa"/>
            <w:shd w:val="clear" w:color="auto" w:fill="auto"/>
            <w:hideMark/>
          </w:tcPr>
          <w:p w14:paraId="3F2E1E90" w14:textId="15A3D8BE" w:rsidR="0030581C" w:rsidRPr="005216EE" w:rsidRDefault="0030581C" w:rsidP="0030581C">
            <w:pPr>
              <w:rPr>
                <w:rFonts w:ascii="Times New Roman" w:hAnsi="Times New Roman"/>
                <w:szCs w:val="20"/>
              </w:rPr>
            </w:pPr>
            <w:r w:rsidRPr="005216EE">
              <w:rPr>
                <w:rFonts w:ascii="Calibri" w:hAnsi="Calibri" w:cs="Calibri"/>
                <w:color w:val="000000"/>
                <w:szCs w:val="20"/>
              </w:rPr>
              <w:t>Big Data storage infrastructure and operations</w:t>
            </w:r>
          </w:p>
        </w:tc>
        <w:tc>
          <w:tcPr>
            <w:tcW w:w="2250" w:type="dxa"/>
            <w:vMerge w:val="restart"/>
            <w:shd w:val="clear" w:color="auto" w:fill="auto"/>
            <w:hideMark/>
          </w:tcPr>
          <w:p w14:paraId="6D6A56CE" w14:textId="77777777" w:rsidR="0030581C" w:rsidRDefault="00040DD8" w:rsidP="0030581C">
            <w:pPr>
              <w:rPr>
                <w:rFonts w:cstheme="minorHAnsi"/>
                <w:szCs w:val="20"/>
              </w:rPr>
            </w:pPr>
            <w:r>
              <w:rPr>
                <w:rFonts w:cstheme="minorHAnsi"/>
                <w:szCs w:val="20"/>
              </w:rPr>
              <w:t xml:space="preserve">New DSENG Knowledge area: </w:t>
            </w:r>
          </w:p>
          <w:p w14:paraId="0E4EB2B7" w14:textId="77777777" w:rsidR="00040DD8" w:rsidRDefault="00040DD8" w:rsidP="0030581C">
            <w:pPr>
              <w:rPr>
                <w:rFonts w:cstheme="minorHAnsi"/>
                <w:szCs w:val="20"/>
              </w:rPr>
            </w:pPr>
            <w:r>
              <w:rPr>
                <w:rFonts w:cstheme="minorHAnsi"/>
                <w:szCs w:val="20"/>
              </w:rPr>
              <w:t xml:space="preserve">Big Data Storage </w:t>
            </w:r>
          </w:p>
          <w:p w14:paraId="015817AD" w14:textId="77777777" w:rsidR="00040DD8" w:rsidRDefault="00040DD8" w:rsidP="00040DD8">
            <w:pPr>
              <w:pStyle w:val="ListTablecompact"/>
            </w:pPr>
            <w:r>
              <w:t>Distributed file systems</w:t>
            </w:r>
          </w:p>
          <w:p w14:paraId="29B309D2" w14:textId="77777777" w:rsidR="00040DD8" w:rsidRDefault="00040DD8" w:rsidP="00040DD8">
            <w:pPr>
              <w:pStyle w:val="ListTablecompact"/>
            </w:pPr>
            <w:r>
              <w:t>Data Lakes</w:t>
            </w:r>
          </w:p>
          <w:p w14:paraId="675753DA" w14:textId="46C8D56B" w:rsidR="00040DD8" w:rsidRPr="00F24A7D" w:rsidRDefault="00040DD8" w:rsidP="00040DD8">
            <w:pPr>
              <w:pStyle w:val="ListTablecompact"/>
            </w:pPr>
            <w:r>
              <w:t>Data Factories</w:t>
            </w:r>
          </w:p>
        </w:tc>
      </w:tr>
      <w:tr w:rsidR="0030581C" w:rsidRPr="00A024C1" w14:paraId="224743D8" w14:textId="77777777" w:rsidTr="0046783D">
        <w:trPr>
          <w:trHeight w:val="576"/>
        </w:trPr>
        <w:tc>
          <w:tcPr>
            <w:tcW w:w="1309" w:type="dxa"/>
            <w:vMerge/>
            <w:shd w:val="clear" w:color="auto" w:fill="auto"/>
            <w:hideMark/>
          </w:tcPr>
          <w:p w14:paraId="327E353D" w14:textId="77777777" w:rsidR="0030581C" w:rsidRPr="005216EE" w:rsidRDefault="0030581C" w:rsidP="0030581C">
            <w:pPr>
              <w:rPr>
                <w:rFonts w:ascii="Times New Roman" w:hAnsi="Times New Roman"/>
                <w:szCs w:val="20"/>
              </w:rPr>
            </w:pPr>
          </w:p>
        </w:tc>
        <w:tc>
          <w:tcPr>
            <w:tcW w:w="1775" w:type="dxa"/>
            <w:vMerge/>
            <w:shd w:val="clear" w:color="auto" w:fill="auto"/>
            <w:hideMark/>
          </w:tcPr>
          <w:p w14:paraId="1233C89A" w14:textId="77777777" w:rsidR="0030581C" w:rsidRPr="005216EE" w:rsidRDefault="0030581C" w:rsidP="0030581C">
            <w:pPr>
              <w:rPr>
                <w:rFonts w:ascii="Times New Roman" w:hAnsi="Times New Roman"/>
                <w:szCs w:val="20"/>
              </w:rPr>
            </w:pPr>
          </w:p>
        </w:tc>
        <w:tc>
          <w:tcPr>
            <w:tcW w:w="1235" w:type="dxa"/>
            <w:shd w:val="clear" w:color="auto" w:fill="auto"/>
            <w:hideMark/>
          </w:tcPr>
          <w:p w14:paraId="67A36D9F"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KU3.05.02</w:t>
            </w:r>
          </w:p>
        </w:tc>
        <w:tc>
          <w:tcPr>
            <w:tcW w:w="3146" w:type="dxa"/>
            <w:shd w:val="clear" w:color="auto" w:fill="auto"/>
            <w:hideMark/>
          </w:tcPr>
          <w:p w14:paraId="03B15704"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Storage architectures, distributed files systems (HDFS, Ceph, Lustre, Gluster, etc)</w:t>
            </w:r>
          </w:p>
        </w:tc>
        <w:tc>
          <w:tcPr>
            <w:tcW w:w="2250" w:type="dxa"/>
            <w:vMerge/>
            <w:shd w:val="clear" w:color="auto" w:fill="auto"/>
            <w:hideMark/>
          </w:tcPr>
          <w:p w14:paraId="4563D74B" w14:textId="77777777" w:rsidR="0030581C" w:rsidRPr="00F24A7D" w:rsidRDefault="0030581C" w:rsidP="0030581C">
            <w:pPr>
              <w:rPr>
                <w:rFonts w:cstheme="minorHAnsi"/>
                <w:color w:val="000000"/>
                <w:szCs w:val="20"/>
              </w:rPr>
            </w:pPr>
          </w:p>
        </w:tc>
      </w:tr>
      <w:tr w:rsidR="0030581C" w:rsidRPr="00A024C1" w14:paraId="30BA9259" w14:textId="77777777" w:rsidTr="0046783D">
        <w:trPr>
          <w:trHeight w:val="288"/>
        </w:trPr>
        <w:tc>
          <w:tcPr>
            <w:tcW w:w="1309" w:type="dxa"/>
            <w:vMerge/>
            <w:shd w:val="clear" w:color="auto" w:fill="auto"/>
            <w:hideMark/>
          </w:tcPr>
          <w:p w14:paraId="23028904" w14:textId="77777777" w:rsidR="0030581C" w:rsidRPr="005216EE" w:rsidRDefault="0030581C" w:rsidP="0030581C">
            <w:pPr>
              <w:rPr>
                <w:rFonts w:ascii="Times New Roman" w:hAnsi="Times New Roman"/>
                <w:szCs w:val="20"/>
              </w:rPr>
            </w:pPr>
          </w:p>
        </w:tc>
        <w:tc>
          <w:tcPr>
            <w:tcW w:w="1775" w:type="dxa"/>
            <w:vMerge/>
            <w:shd w:val="clear" w:color="auto" w:fill="auto"/>
            <w:hideMark/>
          </w:tcPr>
          <w:p w14:paraId="42426F1C" w14:textId="77777777" w:rsidR="0030581C" w:rsidRPr="005216EE" w:rsidRDefault="0030581C" w:rsidP="0030581C">
            <w:pPr>
              <w:rPr>
                <w:rFonts w:ascii="Times New Roman" w:hAnsi="Times New Roman"/>
                <w:szCs w:val="20"/>
              </w:rPr>
            </w:pPr>
          </w:p>
        </w:tc>
        <w:tc>
          <w:tcPr>
            <w:tcW w:w="1235" w:type="dxa"/>
            <w:shd w:val="clear" w:color="auto" w:fill="auto"/>
            <w:hideMark/>
          </w:tcPr>
          <w:p w14:paraId="09AD6C34"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KU3.05.03</w:t>
            </w:r>
          </w:p>
        </w:tc>
        <w:tc>
          <w:tcPr>
            <w:tcW w:w="3146" w:type="dxa"/>
            <w:shd w:val="clear" w:color="auto" w:fill="auto"/>
            <w:noWrap/>
            <w:hideMark/>
          </w:tcPr>
          <w:p w14:paraId="5D1CB100"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 storage redundancy and backup</w:t>
            </w:r>
          </w:p>
        </w:tc>
        <w:tc>
          <w:tcPr>
            <w:tcW w:w="2250" w:type="dxa"/>
            <w:vMerge/>
            <w:shd w:val="clear" w:color="auto" w:fill="auto"/>
            <w:noWrap/>
            <w:hideMark/>
          </w:tcPr>
          <w:p w14:paraId="30BF29FD" w14:textId="77777777" w:rsidR="0030581C" w:rsidRPr="00F24A7D" w:rsidRDefault="0030581C" w:rsidP="0030581C">
            <w:pPr>
              <w:rPr>
                <w:rFonts w:cstheme="minorHAnsi"/>
                <w:color w:val="000000"/>
                <w:szCs w:val="20"/>
              </w:rPr>
            </w:pPr>
          </w:p>
        </w:tc>
      </w:tr>
      <w:tr w:rsidR="0030581C" w:rsidRPr="00A024C1" w14:paraId="7E3416F2" w14:textId="77777777" w:rsidTr="0046783D">
        <w:trPr>
          <w:trHeight w:val="288"/>
        </w:trPr>
        <w:tc>
          <w:tcPr>
            <w:tcW w:w="1309" w:type="dxa"/>
            <w:vMerge/>
            <w:shd w:val="clear" w:color="auto" w:fill="auto"/>
            <w:hideMark/>
          </w:tcPr>
          <w:p w14:paraId="008D2618" w14:textId="77777777" w:rsidR="0030581C" w:rsidRPr="005216EE" w:rsidRDefault="0030581C" w:rsidP="0030581C">
            <w:pPr>
              <w:rPr>
                <w:rFonts w:ascii="Times New Roman" w:hAnsi="Times New Roman"/>
                <w:szCs w:val="20"/>
              </w:rPr>
            </w:pPr>
          </w:p>
        </w:tc>
        <w:tc>
          <w:tcPr>
            <w:tcW w:w="1775" w:type="dxa"/>
            <w:vMerge/>
            <w:shd w:val="clear" w:color="auto" w:fill="auto"/>
            <w:hideMark/>
          </w:tcPr>
          <w:p w14:paraId="3CC1D395" w14:textId="77777777" w:rsidR="0030581C" w:rsidRPr="005216EE" w:rsidRDefault="0030581C" w:rsidP="0030581C">
            <w:pPr>
              <w:rPr>
                <w:rFonts w:ascii="Times New Roman" w:hAnsi="Times New Roman"/>
                <w:szCs w:val="20"/>
              </w:rPr>
            </w:pPr>
          </w:p>
        </w:tc>
        <w:tc>
          <w:tcPr>
            <w:tcW w:w="1235" w:type="dxa"/>
            <w:shd w:val="clear" w:color="auto" w:fill="auto"/>
            <w:hideMark/>
          </w:tcPr>
          <w:p w14:paraId="72DED5F0"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KU3.05.04</w:t>
            </w:r>
          </w:p>
        </w:tc>
        <w:tc>
          <w:tcPr>
            <w:tcW w:w="3146" w:type="dxa"/>
            <w:shd w:val="clear" w:color="auto" w:fill="auto"/>
            <w:noWrap/>
            <w:hideMark/>
          </w:tcPr>
          <w:p w14:paraId="69C25E15"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 factories, data pipelines</w:t>
            </w:r>
          </w:p>
        </w:tc>
        <w:tc>
          <w:tcPr>
            <w:tcW w:w="2250" w:type="dxa"/>
            <w:vMerge/>
            <w:shd w:val="clear" w:color="auto" w:fill="auto"/>
            <w:hideMark/>
          </w:tcPr>
          <w:p w14:paraId="60A03C3F" w14:textId="77777777" w:rsidR="0030581C" w:rsidRPr="00F24A7D" w:rsidRDefault="0030581C" w:rsidP="0030581C">
            <w:pPr>
              <w:rPr>
                <w:rFonts w:cstheme="minorHAnsi"/>
                <w:color w:val="000000"/>
                <w:szCs w:val="20"/>
              </w:rPr>
            </w:pPr>
          </w:p>
        </w:tc>
      </w:tr>
      <w:tr w:rsidR="0030581C" w:rsidRPr="00A024C1" w14:paraId="742180E4" w14:textId="77777777" w:rsidTr="0046783D">
        <w:trPr>
          <w:trHeight w:val="288"/>
        </w:trPr>
        <w:tc>
          <w:tcPr>
            <w:tcW w:w="1309" w:type="dxa"/>
            <w:vMerge/>
            <w:shd w:val="clear" w:color="auto" w:fill="auto"/>
            <w:hideMark/>
          </w:tcPr>
          <w:p w14:paraId="2F614EDB" w14:textId="77777777" w:rsidR="0030581C" w:rsidRPr="005216EE" w:rsidRDefault="0030581C" w:rsidP="0030581C">
            <w:pPr>
              <w:rPr>
                <w:rFonts w:ascii="Times New Roman" w:hAnsi="Times New Roman"/>
                <w:szCs w:val="20"/>
              </w:rPr>
            </w:pPr>
          </w:p>
        </w:tc>
        <w:tc>
          <w:tcPr>
            <w:tcW w:w="1775" w:type="dxa"/>
            <w:vMerge/>
            <w:shd w:val="clear" w:color="auto" w:fill="auto"/>
            <w:hideMark/>
          </w:tcPr>
          <w:p w14:paraId="4468A28C" w14:textId="77777777" w:rsidR="0030581C" w:rsidRPr="005216EE" w:rsidRDefault="0030581C" w:rsidP="0030581C">
            <w:pPr>
              <w:rPr>
                <w:rFonts w:ascii="Times New Roman" w:hAnsi="Times New Roman"/>
                <w:szCs w:val="20"/>
              </w:rPr>
            </w:pPr>
          </w:p>
        </w:tc>
        <w:tc>
          <w:tcPr>
            <w:tcW w:w="1235" w:type="dxa"/>
            <w:shd w:val="clear" w:color="auto" w:fill="auto"/>
            <w:hideMark/>
          </w:tcPr>
          <w:p w14:paraId="7D30B032"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KU3.05.05</w:t>
            </w:r>
          </w:p>
        </w:tc>
        <w:tc>
          <w:tcPr>
            <w:tcW w:w="3146" w:type="dxa"/>
            <w:shd w:val="clear" w:color="auto" w:fill="auto"/>
            <w:hideMark/>
          </w:tcPr>
          <w:p w14:paraId="4FE4581D"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Cloud based storage, Data Lakes</w:t>
            </w:r>
          </w:p>
        </w:tc>
        <w:tc>
          <w:tcPr>
            <w:tcW w:w="2250" w:type="dxa"/>
            <w:vMerge/>
            <w:shd w:val="clear" w:color="auto" w:fill="auto"/>
            <w:hideMark/>
          </w:tcPr>
          <w:p w14:paraId="06152462" w14:textId="77777777" w:rsidR="0030581C" w:rsidRPr="00F24A7D" w:rsidRDefault="0030581C" w:rsidP="0030581C">
            <w:pPr>
              <w:rPr>
                <w:rFonts w:cstheme="minorHAnsi"/>
                <w:color w:val="000000"/>
                <w:szCs w:val="20"/>
              </w:rPr>
            </w:pPr>
          </w:p>
        </w:tc>
      </w:tr>
      <w:tr w:rsidR="0030581C" w:rsidRPr="00A024C1" w14:paraId="7821DFAB" w14:textId="77777777" w:rsidTr="0046783D">
        <w:trPr>
          <w:trHeight w:val="288"/>
        </w:trPr>
        <w:tc>
          <w:tcPr>
            <w:tcW w:w="1309" w:type="dxa"/>
            <w:vMerge w:val="restart"/>
            <w:shd w:val="clear" w:color="auto" w:fill="auto"/>
            <w:hideMark/>
          </w:tcPr>
          <w:p w14:paraId="445A9AFF" w14:textId="49803307" w:rsidR="0030581C" w:rsidRPr="005216EE" w:rsidRDefault="0030581C" w:rsidP="0030581C">
            <w:pPr>
              <w:rPr>
                <w:rFonts w:ascii="Times New Roman" w:hAnsi="Times New Roman"/>
                <w:szCs w:val="20"/>
              </w:rPr>
            </w:pPr>
            <w:r w:rsidRPr="005216EE">
              <w:rPr>
                <w:rFonts w:ascii="Calibri" w:hAnsi="Calibri" w:cs="Calibri"/>
                <w:color w:val="000000"/>
                <w:szCs w:val="20"/>
              </w:rPr>
              <w:t xml:space="preserve">KAG3-DSDM: Data Management </w:t>
            </w:r>
          </w:p>
        </w:tc>
        <w:tc>
          <w:tcPr>
            <w:tcW w:w="1775" w:type="dxa"/>
            <w:vMerge w:val="restart"/>
            <w:shd w:val="clear" w:color="auto" w:fill="auto"/>
            <w:hideMark/>
          </w:tcPr>
          <w:p w14:paraId="5DA7CEB1"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KA03.06</w:t>
            </w:r>
          </w:p>
          <w:p w14:paraId="09B136E5"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DSDM.05/DLIB</w:t>
            </w:r>
          </w:p>
          <w:p w14:paraId="05A43142" w14:textId="6E939374" w:rsidR="0030581C" w:rsidRPr="005216EE" w:rsidRDefault="0030581C" w:rsidP="0030581C">
            <w:pPr>
              <w:rPr>
                <w:rFonts w:ascii="Times New Roman" w:hAnsi="Times New Roman"/>
                <w:szCs w:val="20"/>
              </w:rPr>
            </w:pPr>
            <w:r w:rsidRPr="005216EE">
              <w:rPr>
                <w:rFonts w:ascii="Calibri" w:hAnsi="Calibri" w:cs="Calibri"/>
                <w:color w:val="000000"/>
                <w:szCs w:val="20"/>
              </w:rPr>
              <w:t>Digital libraries and archives</w:t>
            </w:r>
          </w:p>
        </w:tc>
        <w:tc>
          <w:tcPr>
            <w:tcW w:w="1235" w:type="dxa"/>
            <w:shd w:val="clear" w:color="auto" w:fill="auto"/>
            <w:hideMark/>
          </w:tcPr>
          <w:p w14:paraId="07026F78" w14:textId="676AF98B" w:rsidR="0030581C" w:rsidRPr="005216EE" w:rsidRDefault="009A1B2A" w:rsidP="0030581C">
            <w:pPr>
              <w:rPr>
                <w:rFonts w:ascii="Times New Roman" w:hAnsi="Times New Roman"/>
                <w:szCs w:val="20"/>
              </w:rPr>
            </w:pPr>
            <w:r>
              <w:rPr>
                <w:rFonts w:ascii="Calibri" w:hAnsi="Calibri" w:cs="Calibri"/>
                <w:color w:val="000000"/>
                <w:szCs w:val="20"/>
              </w:rPr>
              <w:t>KU3.06</w:t>
            </w:r>
            <w:r w:rsidR="0030581C" w:rsidRPr="005216EE">
              <w:rPr>
                <w:rFonts w:ascii="Calibri" w:hAnsi="Calibri" w:cs="Calibri"/>
                <w:color w:val="000000"/>
                <w:szCs w:val="20"/>
              </w:rPr>
              <w:t>.01</w:t>
            </w:r>
          </w:p>
        </w:tc>
        <w:tc>
          <w:tcPr>
            <w:tcW w:w="3146" w:type="dxa"/>
            <w:shd w:val="clear" w:color="auto" w:fill="auto"/>
            <w:hideMark/>
          </w:tcPr>
          <w:p w14:paraId="037B14CE" w14:textId="02C7BA72" w:rsidR="0030581C" w:rsidRPr="005216EE" w:rsidRDefault="0030581C" w:rsidP="0030581C">
            <w:pPr>
              <w:rPr>
                <w:rFonts w:ascii="Times New Roman" w:hAnsi="Times New Roman"/>
                <w:szCs w:val="20"/>
              </w:rPr>
            </w:pPr>
            <w:r w:rsidRPr="005216EE">
              <w:rPr>
                <w:rFonts w:ascii="Calibri" w:hAnsi="Calibri" w:cs="Calibri"/>
                <w:color w:val="000000"/>
                <w:szCs w:val="20"/>
              </w:rPr>
              <w:t>Digital libraries and archives organisation</w:t>
            </w:r>
          </w:p>
        </w:tc>
        <w:tc>
          <w:tcPr>
            <w:tcW w:w="2250" w:type="dxa"/>
            <w:vMerge w:val="restart"/>
            <w:shd w:val="clear" w:color="auto" w:fill="auto"/>
            <w:hideMark/>
          </w:tcPr>
          <w:p w14:paraId="38E518B0" w14:textId="77777777" w:rsidR="0030581C" w:rsidRPr="00F24A7D" w:rsidRDefault="0030581C" w:rsidP="0030581C">
            <w:pPr>
              <w:rPr>
                <w:rFonts w:cstheme="minorHAnsi"/>
                <w:szCs w:val="20"/>
              </w:rPr>
            </w:pPr>
            <w:r w:rsidRPr="00F24A7D">
              <w:rPr>
                <w:rFonts w:cstheme="minorHAnsi"/>
                <w:b/>
                <w:bCs/>
                <w:color w:val="000000"/>
                <w:szCs w:val="20"/>
              </w:rPr>
              <w:t>CCS2012: Information systems</w:t>
            </w:r>
          </w:p>
          <w:p w14:paraId="47F0DA53" w14:textId="77777777" w:rsidR="0030581C" w:rsidRPr="00F24A7D" w:rsidRDefault="0030581C" w:rsidP="0030581C">
            <w:pPr>
              <w:pStyle w:val="ListTablecompact"/>
              <w:rPr>
                <w:rFonts w:cstheme="minorHAnsi"/>
                <w:sz w:val="20"/>
                <w:szCs w:val="20"/>
              </w:rPr>
            </w:pPr>
            <w:r w:rsidRPr="00F24A7D">
              <w:rPr>
                <w:rFonts w:cstheme="minorHAnsi"/>
                <w:sz w:val="20"/>
                <w:szCs w:val="20"/>
              </w:rPr>
              <w:t>Information systems applications</w:t>
            </w:r>
          </w:p>
          <w:p w14:paraId="23D9DDE2" w14:textId="6F8A772B" w:rsidR="0030581C" w:rsidRPr="00F24A7D" w:rsidRDefault="0030581C" w:rsidP="009A1B2A">
            <w:pPr>
              <w:pStyle w:val="ListTable21"/>
            </w:pPr>
            <w:r w:rsidRPr="00F24A7D">
              <w:t>Digital libraries and archives</w:t>
            </w:r>
          </w:p>
        </w:tc>
      </w:tr>
      <w:tr w:rsidR="0030581C" w:rsidRPr="00A024C1" w14:paraId="10FC3CF4" w14:textId="77777777" w:rsidTr="0046783D">
        <w:trPr>
          <w:trHeight w:val="288"/>
        </w:trPr>
        <w:tc>
          <w:tcPr>
            <w:tcW w:w="1309" w:type="dxa"/>
            <w:vMerge/>
            <w:shd w:val="clear" w:color="auto" w:fill="auto"/>
            <w:hideMark/>
          </w:tcPr>
          <w:p w14:paraId="544B991D" w14:textId="77777777" w:rsidR="0030581C" w:rsidRPr="005216EE" w:rsidRDefault="0030581C" w:rsidP="0030581C">
            <w:pPr>
              <w:rPr>
                <w:rFonts w:ascii="Calibri" w:hAnsi="Calibri" w:cs="Calibri"/>
                <w:b/>
                <w:bCs/>
                <w:color w:val="000000"/>
                <w:szCs w:val="20"/>
              </w:rPr>
            </w:pPr>
          </w:p>
        </w:tc>
        <w:tc>
          <w:tcPr>
            <w:tcW w:w="1775" w:type="dxa"/>
            <w:vMerge/>
            <w:shd w:val="clear" w:color="auto" w:fill="auto"/>
            <w:hideMark/>
          </w:tcPr>
          <w:p w14:paraId="0F92670A" w14:textId="77777777" w:rsidR="0030581C" w:rsidRPr="005216EE" w:rsidRDefault="0030581C" w:rsidP="0030581C">
            <w:pPr>
              <w:rPr>
                <w:rFonts w:ascii="Times New Roman" w:hAnsi="Times New Roman"/>
                <w:szCs w:val="20"/>
              </w:rPr>
            </w:pPr>
          </w:p>
        </w:tc>
        <w:tc>
          <w:tcPr>
            <w:tcW w:w="1235" w:type="dxa"/>
            <w:shd w:val="clear" w:color="auto" w:fill="auto"/>
            <w:hideMark/>
          </w:tcPr>
          <w:p w14:paraId="7E879C3B" w14:textId="06966196" w:rsidR="0030581C" w:rsidRPr="005216EE" w:rsidRDefault="009A1B2A" w:rsidP="0030581C">
            <w:pPr>
              <w:rPr>
                <w:rFonts w:ascii="Calibri" w:hAnsi="Calibri" w:cs="Calibri"/>
                <w:color w:val="000000"/>
                <w:szCs w:val="20"/>
              </w:rPr>
            </w:pPr>
            <w:r>
              <w:rPr>
                <w:rFonts w:ascii="Calibri" w:hAnsi="Calibri" w:cs="Calibri"/>
                <w:color w:val="000000"/>
                <w:szCs w:val="20"/>
              </w:rPr>
              <w:t>KU3.06</w:t>
            </w:r>
            <w:r w:rsidR="0030581C" w:rsidRPr="005216EE">
              <w:rPr>
                <w:rFonts w:ascii="Calibri" w:hAnsi="Calibri" w:cs="Calibri"/>
                <w:color w:val="000000"/>
                <w:szCs w:val="20"/>
              </w:rPr>
              <w:t>.02</w:t>
            </w:r>
          </w:p>
        </w:tc>
        <w:tc>
          <w:tcPr>
            <w:tcW w:w="3146" w:type="dxa"/>
            <w:shd w:val="clear" w:color="auto" w:fill="auto"/>
            <w:hideMark/>
          </w:tcPr>
          <w:p w14:paraId="33818D14"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Information Retrieval</w:t>
            </w:r>
          </w:p>
        </w:tc>
        <w:tc>
          <w:tcPr>
            <w:tcW w:w="2250" w:type="dxa"/>
            <w:vMerge/>
            <w:shd w:val="clear" w:color="auto" w:fill="auto"/>
            <w:hideMark/>
          </w:tcPr>
          <w:p w14:paraId="0C0E05AC" w14:textId="50827C3D" w:rsidR="0030581C" w:rsidRPr="00F24A7D" w:rsidRDefault="0030581C" w:rsidP="0030581C">
            <w:pPr>
              <w:rPr>
                <w:rFonts w:cstheme="minorHAnsi"/>
                <w:color w:val="000000"/>
                <w:szCs w:val="20"/>
              </w:rPr>
            </w:pPr>
          </w:p>
        </w:tc>
      </w:tr>
      <w:tr w:rsidR="0030581C" w:rsidRPr="00A024C1" w14:paraId="099F9CF2" w14:textId="77777777" w:rsidTr="0046783D">
        <w:trPr>
          <w:trHeight w:val="288"/>
        </w:trPr>
        <w:tc>
          <w:tcPr>
            <w:tcW w:w="1309" w:type="dxa"/>
            <w:vMerge/>
            <w:shd w:val="clear" w:color="auto" w:fill="auto"/>
            <w:hideMark/>
          </w:tcPr>
          <w:p w14:paraId="37BB0939"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12B92989" w14:textId="77777777" w:rsidR="0030581C" w:rsidRPr="005216EE" w:rsidRDefault="0030581C" w:rsidP="0030581C">
            <w:pPr>
              <w:rPr>
                <w:rFonts w:ascii="Times New Roman" w:hAnsi="Times New Roman"/>
                <w:szCs w:val="20"/>
              </w:rPr>
            </w:pPr>
          </w:p>
        </w:tc>
        <w:tc>
          <w:tcPr>
            <w:tcW w:w="1235" w:type="dxa"/>
            <w:shd w:val="clear" w:color="auto" w:fill="auto"/>
            <w:hideMark/>
          </w:tcPr>
          <w:p w14:paraId="647B233E" w14:textId="20F19E5E" w:rsidR="0030581C" w:rsidRPr="005216EE" w:rsidRDefault="009A1B2A" w:rsidP="0030581C">
            <w:pPr>
              <w:rPr>
                <w:rFonts w:ascii="Calibri" w:hAnsi="Calibri" w:cs="Calibri"/>
                <w:color w:val="000000"/>
                <w:szCs w:val="20"/>
              </w:rPr>
            </w:pPr>
            <w:r>
              <w:rPr>
                <w:rFonts w:ascii="Calibri" w:hAnsi="Calibri" w:cs="Calibri"/>
                <w:color w:val="000000"/>
                <w:szCs w:val="20"/>
              </w:rPr>
              <w:t>KU3.06</w:t>
            </w:r>
            <w:r w:rsidR="0030581C" w:rsidRPr="005216EE">
              <w:rPr>
                <w:rFonts w:ascii="Calibri" w:hAnsi="Calibri" w:cs="Calibri"/>
                <w:color w:val="000000"/>
                <w:szCs w:val="20"/>
              </w:rPr>
              <w:t>.03</w:t>
            </w:r>
          </w:p>
        </w:tc>
        <w:tc>
          <w:tcPr>
            <w:tcW w:w="3146" w:type="dxa"/>
            <w:shd w:val="clear" w:color="auto" w:fill="auto"/>
            <w:hideMark/>
          </w:tcPr>
          <w:p w14:paraId="6303DD62"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 curation and provenance</w:t>
            </w:r>
          </w:p>
        </w:tc>
        <w:tc>
          <w:tcPr>
            <w:tcW w:w="2250" w:type="dxa"/>
            <w:vMerge/>
            <w:shd w:val="clear" w:color="auto" w:fill="auto"/>
            <w:hideMark/>
          </w:tcPr>
          <w:p w14:paraId="2650ECF8" w14:textId="23FF0A84" w:rsidR="0030581C" w:rsidRPr="00F24A7D" w:rsidRDefault="0030581C" w:rsidP="0030581C">
            <w:pPr>
              <w:rPr>
                <w:rFonts w:cstheme="minorHAnsi"/>
                <w:color w:val="000000"/>
                <w:szCs w:val="20"/>
              </w:rPr>
            </w:pPr>
          </w:p>
        </w:tc>
      </w:tr>
      <w:tr w:rsidR="0030581C" w:rsidRPr="00A024C1" w14:paraId="7F13EE25" w14:textId="77777777" w:rsidTr="0046783D">
        <w:trPr>
          <w:trHeight w:val="288"/>
        </w:trPr>
        <w:tc>
          <w:tcPr>
            <w:tcW w:w="1309" w:type="dxa"/>
            <w:vMerge/>
            <w:shd w:val="clear" w:color="auto" w:fill="auto"/>
            <w:hideMark/>
          </w:tcPr>
          <w:p w14:paraId="4B54A1E4"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07F04880" w14:textId="77777777" w:rsidR="0030581C" w:rsidRPr="005216EE" w:rsidRDefault="0030581C" w:rsidP="0030581C">
            <w:pPr>
              <w:rPr>
                <w:rFonts w:ascii="Times New Roman" w:hAnsi="Times New Roman"/>
                <w:szCs w:val="20"/>
              </w:rPr>
            </w:pPr>
          </w:p>
        </w:tc>
        <w:tc>
          <w:tcPr>
            <w:tcW w:w="1235" w:type="dxa"/>
            <w:shd w:val="clear" w:color="auto" w:fill="auto"/>
            <w:hideMark/>
          </w:tcPr>
          <w:p w14:paraId="281A1BF6" w14:textId="3FD3C0F3" w:rsidR="0030581C" w:rsidRPr="005216EE" w:rsidRDefault="009A1B2A" w:rsidP="0030581C">
            <w:pPr>
              <w:rPr>
                <w:rFonts w:ascii="Calibri" w:hAnsi="Calibri" w:cs="Calibri"/>
                <w:color w:val="000000"/>
                <w:szCs w:val="20"/>
              </w:rPr>
            </w:pPr>
            <w:r>
              <w:rPr>
                <w:rFonts w:ascii="Calibri" w:hAnsi="Calibri" w:cs="Calibri"/>
                <w:color w:val="000000"/>
                <w:szCs w:val="20"/>
              </w:rPr>
              <w:t>KU3.06</w:t>
            </w:r>
            <w:r w:rsidR="0030581C" w:rsidRPr="005216EE">
              <w:rPr>
                <w:rFonts w:ascii="Calibri" w:hAnsi="Calibri" w:cs="Calibri"/>
                <w:color w:val="000000"/>
                <w:szCs w:val="20"/>
              </w:rPr>
              <w:t>.04</w:t>
            </w:r>
          </w:p>
        </w:tc>
        <w:tc>
          <w:tcPr>
            <w:tcW w:w="3146" w:type="dxa"/>
            <w:shd w:val="clear" w:color="auto" w:fill="auto"/>
            <w:hideMark/>
          </w:tcPr>
          <w:p w14:paraId="0CAF6E75"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Search Engines technologies</w:t>
            </w:r>
          </w:p>
        </w:tc>
        <w:tc>
          <w:tcPr>
            <w:tcW w:w="2250" w:type="dxa"/>
            <w:vMerge/>
            <w:shd w:val="clear" w:color="auto" w:fill="auto"/>
            <w:hideMark/>
          </w:tcPr>
          <w:p w14:paraId="412D39EC" w14:textId="517AC40A" w:rsidR="0030581C" w:rsidRPr="00F24A7D" w:rsidRDefault="0030581C" w:rsidP="0030581C">
            <w:pPr>
              <w:rPr>
                <w:rFonts w:cstheme="minorHAnsi"/>
                <w:color w:val="000000"/>
                <w:szCs w:val="20"/>
              </w:rPr>
            </w:pPr>
          </w:p>
        </w:tc>
      </w:tr>
      <w:tr w:rsidR="0030581C" w:rsidRPr="00A024C1" w14:paraId="715E192E" w14:textId="77777777" w:rsidTr="0046783D">
        <w:trPr>
          <w:trHeight w:val="288"/>
        </w:trPr>
        <w:tc>
          <w:tcPr>
            <w:tcW w:w="1309" w:type="dxa"/>
            <w:vMerge/>
            <w:shd w:val="clear" w:color="auto" w:fill="auto"/>
            <w:hideMark/>
          </w:tcPr>
          <w:p w14:paraId="4051FC89"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04FB8F66" w14:textId="77777777" w:rsidR="0030581C" w:rsidRPr="005216EE" w:rsidRDefault="0030581C" w:rsidP="0030581C">
            <w:pPr>
              <w:rPr>
                <w:rFonts w:ascii="Times New Roman" w:hAnsi="Times New Roman"/>
                <w:szCs w:val="20"/>
              </w:rPr>
            </w:pPr>
          </w:p>
        </w:tc>
        <w:tc>
          <w:tcPr>
            <w:tcW w:w="1235" w:type="dxa"/>
            <w:shd w:val="clear" w:color="auto" w:fill="auto"/>
            <w:hideMark/>
          </w:tcPr>
          <w:p w14:paraId="41B90137" w14:textId="77777777" w:rsidR="0030581C" w:rsidRPr="005216EE" w:rsidRDefault="0030581C" w:rsidP="0030581C">
            <w:pPr>
              <w:rPr>
                <w:rFonts w:ascii="Times New Roman" w:hAnsi="Times New Roman"/>
                <w:szCs w:val="20"/>
              </w:rPr>
            </w:pPr>
          </w:p>
        </w:tc>
        <w:tc>
          <w:tcPr>
            <w:tcW w:w="3146" w:type="dxa"/>
            <w:shd w:val="clear" w:color="auto" w:fill="auto"/>
            <w:hideMark/>
          </w:tcPr>
          <w:p w14:paraId="7170678E" w14:textId="77777777" w:rsidR="0030581C" w:rsidRPr="005216EE" w:rsidRDefault="0030581C" w:rsidP="0030581C">
            <w:pPr>
              <w:rPr>
                <w:rFonts w:ascii="Times New Roman" w:hAnsi="Times New Roman"/>
                <w:szCs w:val="20"/>
              </w:rPr>
            </w:pPr>
          </w:p>
        </w:tc>
        <w:tc>
          <w:tcPr>
            <w:tcW w:w="2250" w:type="dxa"/>
            <w:vMerge/>
            <w:shd w:val="clear" w:color="auto" w:fill="auto"/>
            <w:hideMark/>
          </w:tcPr>
          <w:p w14:paraId="0041A4DB" w14:textId="1A58A37B" w:rsidR="0030581C" w:rsidRPr="00F24A7D" w:rsidRDefault="0030581C" w:rsidP="0030581C">
            <w:pPr>
              <w:rPr>
                <w:rFonts w:cstheme="minorHAnsi"/>
                <w:color w:val="000000"/>
                <w:szCs w:val="20"/>
              </w:rPr>
            </w:pPr>
          </w:p>
        </w:tc>
      </w:tr>
      <w:tr w:rsidR="0030581C" w:rsidRPr="00A024C1" w14:paraId="2F3A0CCE" w14:textId="77777777" w:rsidTr="0046783D">
        <w:trPr>
          <w:trHeight w:val="288"/>
        </w:trPr>
        <w:tc>
          <w:tcPr>
            <w:tcW w:w="1309" w:type="dxa"/>
            <w:vMerge w:val="restart"/>
            <w:shd w:val="clear" w:color="auto" w:fill="auto"/>
            <w:hideMark/>
          </w:tcPr>
          <w:p w14:paraId="03AC7ADC" w14:textId="65C9D491" w:rsidR="0030581C" w:rsidRPr="005216EE" w:rsidRDefault="0030581C" w:rsidP="0030581C">
            <w:pPr>
              <w:rPr>
                <w:rFonts w:ascii="Times New Roman" w:hAnsi="Times New Roman"/>
                <w:szCs w:val="20"/>
              </w:rPr>
            </w:pPr>
            <w:r w:rsidRPr="005216EE">
              <w:rPr>
                <w:rFonts w:ascii="Calibri" w:hAnsi="Calibri" w:cs="Calibri"/>
                <w:color w:val="000000"/>
                <w:szCs w:val="20"/>
              </w:rPr>
              <w:t>KAG4-DSRMP: Research Methods and Project Management</w:t>
            </w:r>
          </w:p>
        </w:tc>
        <w:tc>
          <w:tcPr>
            <w:tcW w:w="1775" w:type="dxa"/>
            <w:vMerge w:val="restart"/>
            <w:shd w:val="clear" w:color="auto" w:fill="auto"/>
            <w:hideMark/>
          </w:tcPr>
          <w:p w14:paraId="275EDBEE"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KA04.01</w:t>
            </w:r>
          </w:p>
          <w:p w14:paraId="7D281026"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DSRMP.01/RM</w:t>
            </w:r>
          </w:p>
          <w:p w14:paraId="211BEBE6" w14:textId="05008815" w:rsidR="0030581C" w:rsidRPr="005216EE" w:rsidRDefault="0030581C" w:rsidP="0030581C">
            <w:pPr>
              <w:rPr>
                <w:rFonts w:ascii="Times New Roman" w:hAnsi="Times New Roman"/>
                <w:szCs w:val="20"/>
              </w:rPr>
            </w:pPr>
            <w:r w:rsidRPr="005216EE">
              <w:rPr>
                <w:rFonts w:ascii="Calibri" w:hAnsi="Calibri" w:cs="Calibri"/>
                <w:color w:val="000000"/>
                <w:szCs w:val="20"/>
              </w:rPr>
              <w:t>Research Methods</w:t>
            </w:r>
          </w:p>
        </w:tc>
        <w:tc>
          <w:tcPr>
            <w:tcW w:w="1235" w:type="dxa"/>
            <w:shd w:val="clear" w:color="auto" w:fill="auto"/>
            <w:hideMark/>
          </w:tcPr>
          <w:p w14:paraId="4735974B" w14:textId="3D3BE763" w:rsidR="0030581C" w:rsidRPr="005216EE" w:rsidRDefault="0030581C" w:rsidP="0030581C">
            <w:pPr>
              <w:rPr>
                <w:rFonts w:ascii="Times New Roman" w:hAnsi="Times New Roman"/>
                <w:szCs w:val="20"/>
              </w:rPr>
            </w:pPr>
            <w:r w:rsidRPr="005216EE">
              <w:rPr>
                <w:rFonts w:ascii="Calibri" w:hAnsi="Calibri" w:cs="Calibri"/>
                <w:color w:val="000000"/>
                <w:szCs w:val="20"/>
              </w:rPr>
              <w:t>KU4.01.01</w:t>
            </w:r>
          </w:p>
        </w:tc>
        <w:tc>
          <w:tcPr>
            <w:tcW w:w="3146" w:type="dxa"/>
            <w:shd w:val="clear" w:color="auto" w:fill="auto"/>
            <w:hideMark/>
          </w:tcPr>
          <w:p w14:paraId="6DF9FE12" w14:textId="3E288A6E" w:rsidR="0030581C" w:rsidRPr="005216EE" w:rsidRDefault="0030581C" w:rsidP="0030581C">
            <w:pPr>
              <w:rPr>
                <w:rFonts w:ascii="Times New Roman" w:hAnsi="Times New Roman"/>
                <w:szCs w:val="20"/>
              </w:rPr>
            </w:pPr>
            <w:r w:rsidRPr="005216EE">
              <w:rPr>
                <w:rFonts w:ascii="Calibri" w:hAnsi="Calibri" w:cs="Calibri"/>
                <w:color w:val="000000"/>
                <w:szCs w:val="20"/>
              </w:rPr>
              <w:t>Research methodology, paradigms and research cycle</w:t>
            </w:r>
          </w:p>
        </w:tc>
        <w:tc>
          <w:tcPr>
            <w:tcW w:w="2250" w:type="dxa"/>
            <w:vMerge w:val="restart"/>
            <w:shd w:val="clear" w:color="auto" w:fill="auto"/>
            <w:hideMark/>
          </w:tcPr>
          <w:p w14:paraId="76E31936" w14:textId="6789E88B" w:rsidR="0030581C" w:rsidRPr="00F24A7D" w:rsidRDefault="0030581C" w:rsidP="009A1B2A">
            <w:pPr>
              <w:rPr>
                <w:rFonts w:cstheme="minorHAnsi"/>
                <w:szCs w:val="20"/>
              </w:rPr>
            </w:pPr>
            <w:r w:rsidRPr="00F24A7D">
              <w:rPr>
                <w:rFonts w:cstheme="minorHAnsi"/>
                <w:b/>
                <w:bCs/>
                <w:color w:val="000000"/>
                <w:szCs w:val="20"/>
              </w:rPr>
              <w:t>Proposed new KA for DS-BoK</w:t>
            </w:r>
            <w:r w:rsidR="009A1B2A">
              <w:rPr>
                <w:rFonts w:cstheme="minorHAnsi"/>
                <w:b/>
                <w:bCs/>
                <w:color w:val="000000"/>
                <w:szCs w:val="20"/>
              </w:rPr>
              <w:t xml:space="preserve"> </w:t>
            </w:r>
            <w:r w:rsidR="009A1B2A" w:rsidRPr="009A1B2A">
              <w:rPr>
                <w:rFonts w:cstheme="minorHAnsi"/>
                <w:b/>
                <w:bCs/>
                <w:color w:val="000000"/>
                <w:szCs w:val="20"/>
              </w:rPr>
              <w:t xml:space="preserve">for </w:t>
            </w:r>
            <w:r w:rsidRPr="009A1B2A">
              <w:rPr>
                <w:rFonts w:cstheme="minorHAnsi"/>
                <w:b/>
                <w:szCs w:val="20"/>
              </w:rPr>
              <w:t>DSRM related competences:</w:t>
            </w:r>
          </w:p>
          <w:p w14:paraId="014B19DE" w14:textId="5F604B82" w:rsidR="0030581C" w:rsidRPr="00F24A7D" w:rsidRDefault="0030581C" w:rsidP="0030581C">
            <w:pPr>
              <w:pStyle w:val="ListTablecompact"/>
              <w:rPr>
                <w:rFonts w:cstheme="minorHAnsi"/>
                <w:sz w:val="20"/>
                <w:szCs w:val="20"/>
              </w:rPr>
            </w:pPr>
            <w:r w:rsidRPr="00F24A7D">
              <w:rPr>
                <w:rFonts w:cstheme="minorHAnsi"/>
                <w:sz w:val="20"/>
                <w:szCs w:val="20"/>
              </w:rPr>
              <w:t>Research methodology, research cycle (e.g. 4 step</w:t>
            </w:r>
            <w:r w:rsidR="009A1B2A">
              <w:rPr>
                <w:rFonts w:cstheme="minorHAnsi"/>
                <w:sz w:val="20"/>
                <w:szCs w:val="20"/>
              </w:rPr>
              <w:t>s</w:t>
            </w:r>
            <w:r w:rsidRPr="00F24A7D">
              <w:rPr>
                <w:rFonts w:cstheme="minorHAnsi"/>
                <w:sz w:val="20"/>
                <w:szCs w:val="20"/>
              </w:rPr>
              <w:t xml:space="preserve"> model Hypothesis – Research Methods – Artefact – Validation)</w:t>
            </w:r>
          </w:p>
          <w:p w14:paraId="392C06D5" w14:textId="77777777" w:rsidR="0030581C" w:rsidRPr="00F24A7D" w:rsidRDefault="0030581C" w:rsidP="0030581C">
            <w:pPr>
              <w:pStyle w:val="ListTablecompact"/>
              <w:rPr>
                <w:rFonts w:cstheme="minorHAnsi"/>
                <w:sz w:val="20"/>
                <w:szCs w:val="20"/>
              </w:rPr>
            </w:pPr>
            <w:r w:rsidRPr="00F24A7D">
              <w:rPr>
                <w:rFonts w:cstheme="minorHAnsi"/>
                <w:sz w:val="20"/>
                <w:szCs w:val="20"/>
              </w:rPr>
              <w:t>Modelling and experiment planning</w:t>
            </w:r>
          </w:p>
          <w:p w14:paraId="690EE129" w14:textId="77777777" w:rsidR="0030581C" w:rsidRPr="00F24A7D" w:rsidRDefault="0030581C" w:rsidP="0030581C">
            <w:pPr>
              <w:pStyle w:val="ListTablecompact"/>
              <w:rPr>
                <w:rFonts w:cstheme="minorHAnsi"/>
                <w:sz w:val="20"/>
                <w:szCs w:val="20"/>
              </w:rPr>
            </w:pPr>
            <w:r w:rsidRPr="00F24A7D">
              <w:rPr>
                <w:rFonts w:cstheme="minorHAnsi"/>
                <w:sz w:val="20"/>
                <w:szCs w:val="20"/>
              </w:rPr>
              <w:t>Data selection and quality evaluation</w:t>
            </w:r>
          </w:p>
          <w:p w14:paraId="2A94F2F9" w14:textId="7AE0C7A5" w:rsidR="0030581C" w:rsidRPr="00F24A7D" w:rsidRDefault="0030581C" w:rsidP="0030581C">
            <w:pPr>
              <w:pStyle w:val="ListTablecompact"/>
              <w:rPr>
                <w:rFonts w:cstheme="minorHAnsi"/>
                <w:sz w:val="20"/>
                <w:szCs w:val="20"/>
              </w:rPr>
            </w:pPr>
            <w:r w:rsidRPr="00F24A7D">
              <w:rPr>
                <w:rFonts w:cstheme="minorHAnsi"/>
                <w:sz w:val="20"/>
                <w:szCs w:val="20"/>
              </w:rPr>
              <w:t>Use cases analysis: research infrastructures and projects</w:t>
            </w:r>
          </w:p>
        </w:tc>
      </w:tr>
      <w:tr w:rsidR="0030581C" w:rsidRPr="00A024C1" w14:paraId="0BB8D3CD" w14:textId="77777777" w:rsidTr="0046783D">
        <w:trPr>
          <w:trHeight w:val="288"/>
        </w:trPr>
        <w:tc>
          <w:tcPr>
            <w:tcW w:w="1309" w:type="dxa"/>
            <w:vMerge/>
            <w:shd w:val="clear" w:color="auto" w:fill="auto"/>
            <w:hideMark/>
          </w:tcPr>
          <w:p w14:paraId="3BEF8CA2" w14:textId="77777777" w:rsidR="0030581C" w:rsidRPr="005216EE" w:rsidRDefault="0030581C" w:rsidP="0030581C">
            <w:pPr>
              <w:rPr>
                <w:rFonts w:ascii="Calibri" w:hAnsi="Calibri" w:cs="Calibri"/>
                <w:b/>
                <w:bCs/>
                <w:color w:val="000000"/>
                <w:szCs w:val="20"/>
              </w:rPr>
            </w:pPr>
          </w:p>
        </w:tc>
        <w:tc>
          <w:tcPr>
            <w:tcW w:w="1775" w:type="dxa"/>
            <w:vMerge/>
            <w:shd w:val="clear" w:color="auto" w:fill="auto"/>
            <w:hideMark/>
          </w:tcPr>
          <w:p w14:paraId="68A9700D" w14:textId="77777777" w:rsidR="0030581C" w:rsidRPr="005216EE" w:rsidRDefault="0030581C" w:rsidP="0030581C">
            <w:pPr>
              <w:rPr>
                <w:rFonts w:ascii="Times New Roman" w:hAnsi="Times New Roman"/>
                <w:szCs w:val="20"/>
              </w:rPr>
            </w:pPr>
          </w:p>
        </w:tc>
        <w:tc>
          <w:tcPr>
            <w:tcW w:w="1235" w:type="dxa"/>
            <w:shd w:val="clear" w:color="auto" w:fill="auto"/>
            <w:hideMark/>
          </w:tcPr>
          <w:p w14:paraId="473C91C4"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KU4.01.02</w:t>
            </w:r>
          </w:p>
        </w:tc>
        <w:tc>
          <w:tcPr>
            <w:tcW w:w="3146" w:type="dxa"/>
            <w:shd w:val="clear" w:color="auto" w:fill="auto"/>
            <w:hideMark/>
          </w:tcPr>
          <w:p w14:paraId="79B0ED62"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Modelling and experiment planning</w:t>
            </w:r>
          </w:p>
        </w:tc>
        <w:tc>
          <w:tcPr>
            <w:tcW w:w="2250" w:type="dxa"/>
            <w:vMerge/>
            <w:shd w:val="clear" w:color="auto" w:fill="auto"/>
            <w:hideMark/>
          </w:tcPr>
          <w:p w14:paraId="138FB8FF" w14:textId="71D070EC" w:rsidR="0030581C" w:rsidRPr="00F24A7D" w:rsidRDefault="0030581C" w:rsidP="0030581C">
            <w:pPr>
              <w:rPr>
                <w:rFonts w:cstheme="minorHAnsi"/>
                <w:color w:val="000000"/>
                <w:szCs w:val="20"/>
              </w:rPr>
            </w:pPr>
          </w:p>
        </w:tc>
      </w:tr>
      <w:tr w:rsidR="0030581C" w:rsidRPr="00A024C1" w14:paraId="25C108D3" w14:textId="77777777" w:rsidTr="0046783D">
        <w:trPr>
          <w:trHeight w:val="601"/>
        </w:trPr>
        <w:tc>
          <w:tcPr>
            <w:tcW w:w="1309" w:type="dxa"/>
            <w:vMerge/>
            <w:shd w:val="clear" w:color="auto" w:fill="auto"/>
            <w:hideMark/>
          </w:tcPr>
          <w:p w14:paraId="4CA205B0"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2EAAFE75" w14:textId="77777777" w:rsidR="0030581C" w:rsidRPr="005216EE" w:rsidRDefault="0030581C" w:rsidP="0030581C">
            <w:pPr>
              <w:rPr>
                <w:rFonts w:ascii="Times New Roman" w:hAnsi="Times New Roman"/>
                <w:szCs w:val="20"/>
              </w:rPr>
            </w:pPr>
          </w:p>
        </w:tc>
        <w:tc>
          <w:tcPr>
            <w:tcW w:w="1235" w:type="dxa"/>
            <w:shd w:val="clear" w:color="auto" w:fill="auto"/>
            <w:hideMark/>
          </w:tcPr>
          <w:p w14:paraId="70F0A3C5"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KU4.01.03</w:t>
            </w:r>
          </w:p>
        </w:tc>
        <w:tc>
          <w:tcPr>
            <w:tcW w:w="3146" w:type="dxa"/>
            <w:shd w:val="clear" w:color="auto" w:fill="auto"/>
            <w:hideMark/>
          </w:tcPr>
          <w:p w14:paraId="5AC7B187"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 selection and quality evaluation</w:t>
            </w:r>
          </w:p>
        </w:tc>
        <w:tc>
          <w:tcPr>
            <w:tcW w:w="2250" w:type="dxa"/>
            <w:vMerge/>
            <w:shd w:val="clear" w:color="auto" w:fill="auto"/>
            <w:hideMark/>
          </w:tcPr>
          <w:p w14:paraId="39F276B6" w14:textId="660508AD" w:rsidR="0030581C" w:rsidRPr="00F24A7D" w:rsidRDefault="0030581C" w:rsidP="0030581C">
            <w:pPr>
              <w:rPr>
                <w:rFonts w:cstheme="minorHAnsi"/>
                <w:color w:val="000000"/>
                <w:szCs w:val="20"/>
              </w:rPr>
            </w:pPr>
          </w:p>
        </w:tc>
      </w:tr>
      <w:tr w:rsidR="0030581C" w:rsidRPr="00A024C1" w14:paraId="5548E201" w14:textId="77777777" w:rsidTr="0046783D">
        <w:trPr>
          <w:trHeight w:val="288"/>
        </w:trPr>
        <w:tc>
          <w:tcPr>
            <w:tcW w:w="1309" w:type="dxa"/>
            <w:vMerge/>
            <w:shd w:val="clear" w:color="auto" w:fill="auto"/>
            <w:hideMark/>
          </w:tcPr>
          <w:p w14:paraId="797C3EEC"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0B50F2F7" w14:textId="77777777" w:rsidR="0030581C" w:rsidRPr="005216EE" w:rsidRDefault="0030581C" w:rsidP="0030581C">
            <w:pPr>
              <w:rPr>
                <w:rFonts w:ascii="Times New Roman" w:hAnsi="Times New Roman"/>
                <w:szCs w:val="20"/>
              </w:rPr>
            </w:pPr>
          </w:p>
        </w:tc>
        <w:tc>
          <w:tcPr>
            <w:tcW w:w="1235" w:type="dxa"/>
            <w:shd w:val="clear" w:color="auto" w:fill="auto"/>
            <w:hideMark/>
          </w:tcPr>
          <w:p w14:paraId="3B85B609"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KU4.01.04</w:t>
            </w:r>
          </w:p>
        </w:tc>
        <w:tc>
          <w:tcPr>
            <w:tcW w:w="3146" w:type="dxa"/>
            <w:shd w:val="clear" w:color="auto" w:fill="auto"/>
            <w:hideMark/>
          </w:tcPr>
          <w:p w14:paraId="13A55BFA"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Data lifecycle</w:t>
            </w:r>
          </w:p>
        </w:tc>
        <w:tc>
          <w:tcPr>
            <w:tcW w:w="2250" w:type="dxa"/>
            <w:vMerge/>
            <w:shd w:val="clear" w:color="auto" w:fill="auto"/>
            <w:hideMark/>
          </w:tcPr>
          <w:p w14:paraId="49C63E17" w14:textId="0691581A" w:rsidR="0030581C" w:rsidRPr="00F24A7D" w:rsidRDefault="0030581C" w:rsidP="0030581C">
            <w:pPr>
              <w:rPr>
                <w:rFonts w:cstheme="minorHAnsi"/>
                <w:color w:val="000000"/>
                <w:szCs w:val="20"/>
              </w:rPr>
            </w:pPr>
          </w:p>
        </w:tc>
      </w:tr>
      <w:tr w:rsidR="0030581C" w:rsidRPr="00A024C1" w14:paraId="38248D36" w14:textId="77777777" w:rsidTr="0046783D">
        <w:trPr>
          <w:trHeight w:val="576"/>
        </w:trPr>
        <w:tc>
          <w:tcPr>
            <w:tcW w:w="1309" w:type="dxa"/>
            <w:vMerge/>
            <w:shd w:val="clear" w:color="auto" w:fill="auto"/>
            <w:hideMark/>
          </w:tcPr>
          <w:p w14:paraId="68131E8C"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132B8A61" w14:textId="77777777" w:rsidR="0030581C" w:rsidRPr="005216EE" w:rsidRDefault="0030581C" w:rsidP="0030581C">
            <w:pPr>
              <w:rPr>
                <w:rFonts w:ascii="Times New Roman" w:hAnsi="Times New Roman"/>
                <w:szCs w:val="20"/>
              </w:rPr>
            </w:pPr>
          </w:p>
        </w:tc>
        <w:tc>
          <w:tcPr>
            <w:tcW w:w="1235" w:type="dxa"/>
            <w:shd w:val="clear" w:color="auto" w:fill="auto"/>
            <w:hideMark/>
          </w:tcPr>
          <w:p w14:paraId="08686A8E"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KU4.01.05</w:t>
            </w:r>
          </w:p>
        </w:tc>
        <w:tc>
          <w:tcPr>
            <w:tcW w:w="3146" w:type="dxa"/>
            <w:shd w:val="clear" w:color="auto" w:fill="auto"/>
            <w:hideMark/>
          </w:tcPr>
          <w:p w14:paraId="28CC8FB8"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Use cases analysis: research infrastructures and projects</w:t>
            </w:r>
          </w:p>
        </w:tc>
        <w:tc>
          <w:tcPr>
            <w:tcW w:w="2250" w:type="dxa"/>
            <w:vMerge/>
            <w:shd w:val="clear" w:color="auto" w:fill="auto"/>
            <w:hideMark/>
          </w:tcPr>
          <w:p w14:paraId="4AB26048" w14:textId="26FE0E65" w:rsidR="0030581C" w:rsidRPr="00F24A7D" w:rsidRDefault="0030581C" w:rsidP="0030581C">
            <w:pPr>
              <w:rPr>
                <w:rFonts w:cstheme="minorHAnsi"/>
                <w:color w:val="000000"/>
                <w:szCs w:val="20"/>
              </w:rPr>
            </w:pPr>
          </w:p>
        </w:tc>
      </w:tr>
      <w:tr w:rsidR="0030581C" w:rsidRPr="00A024C1" w14:paraId="05AA58EF" w14:textId="77777777" w:rsidTr="0046783D">
        <w:trPr>
          <w:trHeight w:val="576"/>
        </w:trPr>
        <w:tc>
          <w:tcPr>
            <w:tcW w:w="1309" w:type="dxa"/>
            <w:vMerge/>
            <w:shd w:val="clear" w:color="auto" w:fill="auto"/>
            <w:hideMark/>
          </w:tcPr>
          <w:p w14:paraId="6D4A2F66"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3DE72545" w14:textId="77777777" w:rsidR="0030581C" w:rsidRPr="005216EE" w:rsidRDefault="0030581C" w:rsidP="0030581C">
            <w:pPr>
              <w:rPr>
                <w:rFonts w:ascii="Times New Roman" w:hAnsi="Times New Roman"/>
                <w:szCs w:val="20"/>
              </w:rPr>
            </w:pPr>
          </w:p>
        </w:tc>
        <w:tc>
          <w:tcPr>
            <w:tcW w:w="1235" w:type="dxa"/>
            <w:shd w:val="clear" w:color="auto" w:fill="auto"/>
            <w:hideMark/>
          </w:tcPr>
          <w:p w14:paraId="678D9192"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KU4.01.06</w:t>
            </w:r>
          </w:p>
        </w:tc>
        <w:tc>
          <w:tcPr>
            <w:tcW w:w="3146" w:type="dxa"/>
            <w:shd w:val="clear" w:color="auto" w:fill="auto"/>
            <w:hideMark/>
          </w:tcPr>
          <w:p w14:paraId="3D166F26"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Research data management plan and ethical issues</w:t>
            </w:r>
          </w:p>
        </w:tc>
        <w:tc>
          <w:tcPr>
            <w:tcW w:w="2250" w:type="dxa"/>
            <w:vMerge/>
            <w:shd w:val="clear" w:color="auto" w:fill="auto"/>
            <w:hideMark/>
          </w:tcPr>
          <w:p w14:paraId="20B2C7DE" w14:textId="5C0EBE50" w:rsidR="0030581C" w:rsidRPr="00F24A7D" w:rsidRDefault="0030581C" w:rsidP="0030581C">
            <w:pPr>
              <w:rPr>
                <w:rFonts w:cstheme="minorHAnsi"/>
                <w:color w:val="000000"/>
                <w:szCs w:val="20"/>
              </w:rPr>
            </w:pPr>
          </w:p>
        </w:tc>
      </w:tr>
      <w:tr w:rsidR="0030581C" w:rsidRPr="00A024C1" w14:paraId="0E7B32B9" w14:textId="77777777" w:rsidTr="0046783D">
        <w:trPr>
          <w:trHeight w:val="540"/>
        </w:trPr>
        <w:tc>
          <w:tcPr>
            <w:tcW w:w="1309" w:type="dxa"/>
            <w:vMerge/>
            <w:shd w:val="clear" w:color="auto" w:fill="auto"/>
            <w:hideMark/>
          </w:tcPr>
          <w:p w14:paraId="73226EA9"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3E2BCC33" w14:textId="77777777" w:rsidR="0030581C" w:rsidRPr="005216EE" w:rsidRDefault="0030581C" w:rsidP="0030581C">
            <w:pPr>
              <w:rPr>
                <w:rFonts w:ascii="Times New Roman" w:hAnsi="Times New Roman"/>
                <w:szCs w:val="20"/>
              </w:rPr>
            </w:pPr>
          </w:p>
        </w:tc>
        <w:tc>
          <w:tcPr>
            <w:tcW w:w="1235" w:type="dxa"/>
            <w:shd w:val="clear" w:color="auto" w:fill="auto"/>
            <w:hideMark/>
          </w:tcPr>
          <w:p w14:paraId="3145A768" w14:textId="77777777" w:rsidR="0030581C" w:rsidRPr="005216EE" w:rsidRDefault="0030581C" w:rsidP="0030581C">
            <w:pPr>
              <w:rPr>
                <w:rFonts w:ascii="Times New Roman" w:hAnsi="Times New Roman"/>
                <w:szCs w:val="20"/>
              </w:rPr>
            </w:pPr>
          </w:p>
        </w:tc>
        <w:tc>
          <w:tcPr>
            <w:tcW w:w="3146" w:type="dxa"/>
            <w:shd w:val="clear" w:color="auto" w:fill="auto"/>
            <w:noWrap/>
            <w:hideMark/>
          </w:tcPr>
          <w:p w14:paraId="58340351" w14:textId="77777777" w:rsidR="0030581C" w:rsidRPr="005216EE" w:rsidRDefault="0030581C" w:rsidP="0030581C">
            <w:pPr>
              <w:rPr>
                <w:rFonts w:ascii="Times New Roman" w:hAnsi="Times New Roman"/>
                <w:szCs w:val="20"/>
              </w:rPr>
            </w:pPr>
          </w:p>
        </w:tc>
        <w:tc>
          <w:tcPr>
            <w:tcW w:w="2250" w:type="dxa"/>
            <w:vMerge/>
            <w:shd w:val="clear" w:color="auto" w:fill="auto"/>
            <w:hideMark/>
          </w:tcPr>
          <w:p w14:paraId="5E701FA7" w14:textId="77777777" w:rsidR="0030581C" w:rsidRPr="00F24A7D" w:rsidRDefault="0030581C" w:rsidP="0030581C">
            <w:pPr>
              <w:rPr>
                <w:rFonts w:cstheme="minorHAnsi"/>
                <w:szCs w:val="20"/>
              </w:rPr>
            </w:pPr>
          </w:p>
        </w:tc>
      </w:tr>
      <w:tr w:rsidR="0030581C" w:rsidRPr="00A024C1" w14:paraId="574E0224" w14:textId="77777777" w:rsidTr="0046783D">
        <w:trPr>
          <w:trHeight w:val="300"/>
        </w:trPr>
        <w:tc>
          <w:tcPr>
            <w:tcW w:w="1309" w:type="dxa"/>
            <w:vMerge w:val="restart"/>
            <w:shd w:val="clear" w:color="auto" w:fill="auto"/>
            <w:hideMark/>
          </w:tcPr>
          <w:p w14:paraId="275589A6" w14:textId="10FB79AF" w:rsidR="0030581C" w:rsidRPr="005216EE" w:rsidRDefault="0030581C" w:rsidP="0030581C">
            <w:pPr>
              <w:rPr>
                <w:rFonts w:ascii="Times New Roman" w:hAnsi="Times New Roman"/>
                <w:szCs w:val="20"/>
              </w:rPr>
            </w:pPr>
            <w:r w:rsidRPr="005216EE">
              <w:rPr>
                <w:rFonts w:ascii="Calibri" w:hAnsi="Calibri" w:cs="Calibri"/>
                <w:color w:val="000000"/>
                <w:szCs w:val="20"/>
              </w:rPr>
              <w:t>KAG4-DSRMP: Research Methods and Project Management</w:t>
            </w:r>
          </w:p>
        </w:tc>
        <w:tc>
          <w:tcPr>
            <w:tcW w:w="1775" w:type="dxa"/>
            <w:vMerge w:val="restart"/>
            <w:shd w:val="clear" w:color="auto" w:fill="auto"/>
            <w:hideMark/>
          </w:tcPr>
          <w:p w14:paraId="02330595"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KA04.01</w:t>
            </w:r>
          </w:p>
          <w:p w14:paraId="7A69CB7D"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DSRMP.02/PM</w:t>
            </w:r>
          </w:p>
          <w:p w14:paraId="20F061BD" w14:textId="47B07A9D" w:rsidR="0030581C" w:rsidRPr="005216EE" w:rsidRDefault="0030581C" w:rsidP="0030581C">
            <w:pPr>
              <w:rPr>
                <w:rFonts w:ascii="Times New Roman" w:hAnsi="Times New Roman"/>
                <w:szCs w:val="20"/>
              </w:rPr>
            </w:pPr>
            <w:r w:rsidRPr="005216EE">
              <w:rPr>
                <w:rFonts w:ascii="Calibri" w:hAnsi="Calibri" w:cs="Calibri"/>
                <w:color w:val="000000"/>
                <w:szCs w:val="20"/>
              </w:rPr>
              <w:t>Project Management</w:t>
            </w:r>
          </w:p>
        </w:tc>
        <w:tc>
          <w:tcPr>
            <w:tcW w:w="1235" w:type="dxa"/>
            <w:shd w:val="clear" w:color="auto" w:fill="auto"/>
            <w:hideMark/>
          </w:tcPr>
          <w:p w14:paraId="40E25A5D" w14:textId="3C1A1A08" w:rsidR="0030581C" w:rsidRPr="005216EE" w:rsidRDefault="0030581C" w:rsidP="0030581C">
            <w:pPr>
              <w:rPr>
                <w:rFonts w:ascii="Times New Roman" w:hAnsi="Times New Roman"/>
                <w:szCs w:val="20"/>
              </w:rPr>
            </w:pPr>
            <w:r w:rsidRPr="005216EE">
              <w:rPr>
                <w:rFonts w:ascii="Calibri" w:hAnsi="Calibri" w:cs="Calibri"/>
                <w:color w:val="000000"/>
                <w:szCs w:val="20"/>
              </w:rPr>
              <w:t>KU4.02.01</w:t>
            </w:r>
          </w:p>
        </w:tc>
        <w:tc>
          <w:tcPr>
            <w:tcW w:w="3146" w:type="dxa"/>
            <w:shd w:val="clear" w:color="auto" w:fill="auto"/>
            <w:hideMark/>
          </w:tcPr>
          <w:p w14:paraId="46B17F4C" w14:textId="50656618" w:rsidR="0030581C" w:rsidRPr="005216EE" w:rsidRDefault="0030581C" w:rsidP="0030581C">
            <w:pPr>
              <w:rPr>
                <w:rFonts w:ascii="Times New Roman" w:hAnsi="Times New Roman"/>
                <w:szCs w:val="20"/>
              </w:rPr>
            </w:pPr>
            <w:r w:rsidRPr="005216EE">
              <w:rPr>
                <w:rFonts w:ascii="Calibri" w:hAnsi="Calibri" w:cs="Calibri"/>
                <w:color w:val="000000"/>
                <w:szCs w:val="20"/>
              </w:rPr>
              <w:t>Project Integration Management</w:t>
            </w:r>
          </w:p>
        </w:tc>
        <w:tc>
          <w:tcPr>
            <w:tcW w:w="2250" w:type="dxa"/>
            <w:vMerge w:val="restart"/>
            <w:shd w:val="clear" w:color="auto" w:fill="auto"/>
            <w:hideMark/>
          </w:tcPr>
          <w:p w14:paraId="648798F1" w14:textId="77777777" w:rsidR="0030581C" w:rsidRPr="00F24A7D" w:rsidRDefault="0030581C" w:rsidP="0030581C">
            <w:pPr>
              <w:rPr>
                <w:rFonts w:cstheme="minorHAnsi"/>
                <w:szCs w:val="20"/>
              </w:rPr>
            </w:pPr>
            <w:r w:rsidRPr="00F24A7D">
              <w:rPr>
                <w:rFonts w:cstheme="minorHAnsi"/>
                <w:b/>
                <w:bCs/>
                <w:color w:val="000000"/>
                <w:szCs w:val="20"/>
              </w:rPr>
              <w:t>PMI-BoK selected KAs</w:t>
            </w:r>
          </w:p>
          <w:p w14:paraId="410338FB" w14:textId="77777777" w:rsidR="0030581C" w:rsidRPr="00F24A7D" w:rsidRDefault="0030581C" w:rsidP="0030581C">
            <w:pPr>
              <w:pStyle w:val="ListTablecompact"/>
              <w:rPr>
                <w:rFonts w:cstheme="minorHAnsi"/>
                <w:sz w:val="20"/>
                <w:szCs w:val="20"/>
              </w:rPr>
            </w:pPr>
            <w:r w:rsidRPr="00F24A7D">
              <w:rPr>
                <w:rFonts w:cstheme="minorHAnsi"/>
                <w:sz w:val="20"/>
                <w:szCs w:val="20"/>
              </w:rPr>
              <w:t>Project Integration Management</w:t>
            </w:r>
          </w:p>
          <w:p w14:paraId="33ADD073" w14:textId="77777777" w:rsidR="0030581C" w:rsidRPr="00F24A7D" w:rsidRDefault="0030581C" w:rsidP="0030581C">
            <w:pPr>
              <w:pStyle w:val="ListTablecompact"/>
              <w:rPr>
                <w:rFonts w:cstheme="minorHAnsi"/>
                <w:sz w:val="20"/>
                <w:szCs w:val="20"/>
              </w:rPr>
            </w:pPr>
            <w:r w:rsidRPr="00F24A7D">
              <w:rPr>
                <w:rFonts w:cstheme="minorHAnsi"/>
                <w:sz w:val="20"/>
                <w:szCs w:val="20"/>
              </w:rPr>
              <w:t>Project Scope Management</w:t>
            </w:r>
          </w:p>
          <w:p w14:paraId="2E228865" w14:textId="77777777" w:rsidR="0030581C" w:rsidRPr="00F24A7D" w:rsidRDefault="0030581C" w:rsidP="0030581C">
            <w:pPr>
              <w:pStyle w:val="ListTablecompact"/>
              <w:rPr>
                <w:rFonts w:cstheme="minorHAnsi"/>
                <w:sz w:val="20"/>
                <w:szCs w:val="20"/>
              </w:rPr>
            </w:pPr>
            <w:r w:rsidRPr="00F24A7D">
              <w:rPr>
                <w:rFonts w:cstheme="minorHAnsi"/>
                <w:sz w:val="20"/>
                <w:szCs w:val="20"/>
              </w:rPr>
              <w:t>Project Quality</w:t>
            </w:r>
          </w:p>
          <w:p w14:paraId="226D5476" w14:textId="7DD76281" w:rsidR="0030581C" w:rsidRPr="00F24A7D" w:rsidRDefault="0030581C" w:rsidP="0030581C">
            <w:pPr>
              <w:pStyle w:val="ListTablecompact"/>
              <w:rPr>
                <w:rFonts w:cstheme="minorHAnsi"/>
                <w:sz w:val="20"/>
                <w:szCs w:val="20"/>
              </w:rPr>
            </w:pPr>
            <w:r w:rsidRPr="00F24A7D">
              <w:rPr>
                <w:rFonts w:cstheme="minorHAnsi"/>
                <w:sz w:val="20"/>
                <w:szCs w:val="20"/>
              </w:rPr>
              <w:t>Project Risk Management</w:t>
            </w:r>
          </w:p>
        </w:tc>
      </w:tr>
      <w:tr w:rsidR="0030581C" w:rsidRPr="00A024C1" w14:paraId="11F48226" w14:textId="77777777" w:rsidTr="0046783D">
        <w:trPr>
          <w:trHeight w:val="300"/>
        </w:trPr>
        <w:tc>
          <w:tcPr>
            <w:tcW w:w="1309" w:type="dxa"/>
            <w:vMerge/>
            <w:shd w:val="clear" w:color="auto" w:fill="auto"/>
            <w:hideMark/>
          </w:tcPr>
          <w:p w14:paraId="473D6206" w14:textId="77777777" w:rsidR="0030581C" w:rsidRPr="005216EE" w:rsidRDefault="0030581C" w:rsidP="0030581C">
            <w:pPr>
              <w:rPr>
                <w:rFonts w:ascii="Calibri" w:hAnsi="Calibri" w:cs="Calibri"/>
                <w:b/>
                <w:bCs/>
                <w:color w:val="000000"/>
                <w:szCs w:val="20"/>
              </w:rPr>
            </w:pPr>
          </w:p>
        </w:tc>
        <w:tc>
          <w:tcPr>
            <w:tcW w:w="1775" w:type="dxa"/>
            <w:vMerge/>
            <w:shd w:val="clear" w:color="auto" w:fill="auto"/>
            <w:hideMark/>
          </w:tcPr>
          <w:p w14:paraId="51D8A4DE" w14:textId="77777777" w:rsidR="0030581C" w:rsidRPr="005216EE" w:rsidRDefault="0030581C" w:rsidP="0030581C">
            <w:pPr>
              <w:rPr>
                <w:rFonts w:ascii="Times New Roman" w:hAnsi="Times New Roman"/>
                <w:szCs w:val="20"/>
              </w:rPr>
            </w:pPr>
          </w:p>
        </w:tc>
        <w:tc>
          <w:tcPr>
            <w:tcW w:w="1235" w:type="dxa"/>
            <w:shd w:val="clear" w:color="auto" w:fill="auto"/>
            <w:hideMark/>
          </w:tcPr>
          <w:p w14:paraId="7F39CAE9"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KU4.02.02</w:t>
            </w:r>
          </w:p>
        </w:tc>
        <w:tc>
          <w:tcPr>
            <w:tcW w:w="3146" w:type="dxa"/>
            <w:shd w:val="clear" w:color="auto" w:fill="auto"/>
            <w:hideMark/>
          </w:tcPr>
          <w:p w14:paraId="672A4CEB"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Project Scope Management</w:t>
            </w:r>
          </w:p>
        </w:tc>
        <w:tc>
          <w:tcPr>
            <w:tcW w:w="2250" w:type="dxa"/>
            <w:vMerge/>
            <w:shd w:val="clear" w:color="auto" w:fill="auto"/>
            <w:hideMark/>
          </w:tcPr>
          <w:p w14:paraId="5CD5D260" w14:textId="74CC8141" w:rsidR="0030581C" w:rsidRPr="00F24A7D" w:rsidRDefault="0030581C" w:rsidP="0030581C">
            <w:pPr>
              <w:rPr>
                <w:rFonts w:cstheme="minorHAnsi"/>
                <w:color w:val="000000"/>
                <w:szCs w:val="20"/>
              </w:rPr>
            </w:pPr>
          </w:p>
        </w:tc>
      </w:tr>
      <w:tr w:rsidR="0030581C" w:rsidRPr="00A024C1" w14:paraId="29408DBD" w14:textId="77777777" w:rsidTr="0046783D">
        <w:trPr>
          <w:trHeight w:val="300"/>
        </w:trPr>
        <w:tc>
          <w:tcPr>
            <w:tcW w:w="1309" w:type="dxa"/>
            <w:vMerge/>
            <w:shd w:val="clear" w:color="auto" w:fill="auto"/>
            <w:hideMark/>
          </w:tcPr>
          <w:p w14:paraId="6C31940A"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71369997" w14:textId="77777777" w:rsidR="0030581C" w:rsidRPr="005216EE" w:rsidRDefault="0030581C" w:rsidP="0030581C">
            <w:pPr>
              <w:rPr>
                <w:rFonts w:ascii="Times New Roman" w:hAnsi="Times New Roman"/>
                <w:szCs w:val="20"/>
              </w:rPr>
            </w:pPr>
          </w:p>
        </w:tc>
        <w:tc>
          <w:tcPr>
            <w:tcW w:w="1235" w:type="dxa"/>
            <w:shd w:val="clear" w:color="auto" w:fill="auto"/>
            <w:hideMark/>
          </w:tcPr>
          <w:p w14:paraId="56AF1F21"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KU4.02.03</w:t>
            </w:r>
          </w:p>
        </w:tc>
        <w:tc>
          <w:tcPr>
            <w:tcW w:w="3146" w:type="dxa"/>
            <w:shd w:val="clear" w:color="auto" w:fill="auto"/>
            <w:hideMark/>
          </w:tcPr>
          <w:p w14:paraId="174A16C6"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Project Quality</w:t>
            </w:r>
          </w:p>
        </w:tc>
        <w:tc>
          <w:tcPr>
            <w:tcW w:w="2250" w:type="dxa"/>
            <w:vMerge/>
            <w:shd w:val="clear" w:color="auto" w:fill="auto"/>
            <w:hideMark/>
          </w:tcPr>
          <w:p w14:paraId="10585EFB" w14:textId="59DB1FA1" w:rsidR="0030581C" w:rsidRPr="00F24A7D" w:rsidRDefault="0030581C" w:rsidP="0030581C">
            <w:pPr>
              <w:rPr>
                <w:rFonts w:cstheme="minorHAnsi"/>
                <w:color w:val="000000"/>
                <w:szCs w:val="20"/>
              </w:rPr>
            </w:pPr>
          </w:p>
        </w:tc>
      </w:tr>
      <w:tr w:rsidR="0030581C" w:rsidRPr="00A024C1" w14:paraId="4B397671" w14:textId="77777777" w:rsidTr="0046783D">
        <w:trPr>
          <w:trHeight w:val="300"/>
        </w:trPr>
        <w:tc>
          <w:tcPr>
            <w:tcW w:w="1309" w:type="dxa"/>
            <w:vMerge/>
            <w:shd w:val="clear" w:color="auto" w:fill="auto"/>
            <w:hideMark/>
          </w:tcPr>
          <w:p w14:paraId="2C8A5B3C"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38D64B52" w14:textId="77777777" w:rsidR="0030581C" w:rsidRPr="005216EE" w:rsidRDefault="0030581C" w:rsidP="0030581C">
            <w:pPr>
              <w:rPr>
                <w:rFonts w:ascii="Times New Roman" w:hAnsi="Times New Roman"/>
                <w:szCs w:val="20"/>
              </w:rPr>
            </w:pPr>
          </w:p>
        </w:tc>
        <w:tc>
          <w:tcPr>
            <w:tcW w:w="1235" w:type="dxa"/>
            <w:shd w:val="clear" w:color="auto" w:fill="auto"/>
            <w:hideMark/>
          </w:tcPr>
          <w:p w14:paraId="10146AA6"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KU4.02.04</w:t>
            </w:r>
          </w:p>
        </w:tc>
        <w:tc>
          <w:tcPr>
            <w:tcW w:w="3146" w:type="dxa"/>
            <w:shd w:val="clear" w:color="auto" w:fill="auto"/>
            <w:hideMark/>
          </w:tcPr>
          <w:p w14:paraId="7A4C1E52"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Project Risk Management</w:t>
            </w:r>
          </w:p>
        </w:tc>
        <w:tc>
          <w:tcPr>
            <w:tcW w:w="2250" w:type="dxa"/>
            <w:vMerge/>
            <w:shd w:val="clear" w:color="auto" w:fill="auto"/>
            <w:hideMark/>
          </w:tcPr>
          <w:p w14:paraId="55341C95" w14:textId="2B6BC1FB" w:rsidR="0030581C" w:rsidRPr="00F24A7D" w:rsidRDefault="0030581C" w:rsidP="0030581C">
            <w:pPr>
              <w:rPr>
                <w:rFonts w:cstheme="minorHAnsi"/>
                <w:color w:val="000000"/>
                <w:szCs w:val="20"/>
              </w:rPr>
            </w:pPr>
          </w:p>
        </w:tc>
      </w:tr>
      <w:tr w:rsidR="0030581C" w:rsidRPr="00A024C1" w14:paraId="71A4C7EB" w14:textId="77777777" w:rsidTr="0046783D">
        <w:trPr>
          <w:trHeight w:val="300"/>
        </w:trPr>
        <w:tc>
          <w:tcPr>
            <w:tcW w:w="1309" w:type="dxa"/>
            <w:vMerge/>
            <w:shd w:val="clear" w:color="auto" w:fill="auto"/>
            <w:hideMark/>
          </w:tcPr>
          <w:p w14:paraId="3ED717C8"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76B11B28" w14:textId="77777777" w:rsidR="0030581C" w:rsidRPr="005216EE" w:rsidRDefault="0030581C" w:rsidP="0030581C">
            <w:pPr>
              <w:rPr>
                <w:rFonts w:ascii="Times New Roman" w:hAnsi="Times New Roman"/>
                <w:szCs w:val="20"/>
              </w:rPr>
            </w:pPr>
          </w:p>
        </w:tc>
        <w:tc>
          <w:tcPr>
            <w:tcW w:w="1235" w:type="dxa"/>
            <w:shd w:val="clear" w:color="auto" w:fill="auto"/>
            <w:hideMark/>
          </w:tcPr>
          <w:p w14:paraId="036BBED4" w14:textId="77777777" w:rsidR="0030581C" w:rsidRPr="005216EE" w:rsidRDefault="0030581C" w:rsidP="0030581C">
            <w:pPr>
              <w:rPr>
                <w:rFonts w:ascii="Times New Roman" w:hAnsi="Times New Roman"/>
                <w:szCs w:val="20"/>
              </w:rPr>
            </w:pPr>
          </w:p>
        </w:tc>
        <w:tc>
          <w:tcPr>
            <w:tcW w:w="3146" w:type="dxa"/>
            <w:shd w:val="clear" w:color="auto" w:fill="auto"/>
            <w:hideMark/>
          </w:tcPr>
          <w:p w14:paraId="578470B4" w14:textId="77777777" w:rsidR="0030581C" w:rsidRPr="005216EE" w:rsidRDefault="0030581C" w:rsidP="0030581C">
            <w:pPr>
              <w:rPr>
                <w:rFonts w:ascii="Times New Roman" w:hAnsi="Times New Roman"/>
                <w:szCs w:val="20"/>
              </w:rPr>
            </w:pPr>
          </w:p>
        </w:tc>
        <w:tc>
          <w:tcPr>
            <w:tcW w:w="2250" w:type="dxa"/>
            <w:vMerge/>
            <w:shd w:val="clear" w:color="auto" w:fill="auto"/>
            <w:hideMark/>
          </w:tcPr>
          <w:p w14:paraId="0EE4913F" w14:textId="77777777" w:rsidR="0030581C" w:rsidRPr="00F24A7D" w:rsidRDefault="0030581C" w:rsidP="0030581C">
            <w:pPr>
              <w:rPr>
                <w:rFonts w:cstheme="minorHAnsi"/>
                <w:szCs w:val="20"/>
              </w:rPr>
            </w:pPr>
          </w:p>
        </w:tc>
      </w:tr>
      <w:tr w:rsidR="0030581C" w:rsidRPr="00A024C1" w14:paraId="13367C21" w14:textId="77777777" w:rsidTr="0046783D">
        <w:trPr>
          <w:trHeight w:val="288"/>
        </w:trPr>
        <w:tc>
          <w:tcPr>
            <w:tcW w:w="1309" w:type="dxa"/>
            <w:vMerge w:val="restart"/>
            <w:shd w:val="clear" w:color="auto" w:fill="auto"/>
            <w:hideMark/>
          </w:tcPr>
          <w:p w14:paraId="59967EC0" w14:textId="686DF485" w:rsidR="0030581C" w:rsidRPr="005216EE" w:rsidRDefault="0030581C" w:rsidP="0030581C">
            <w:pPr>
              <w:rPr>
                <w:rFonts w:ascii="Times New Roman" w:hAnsi="Times New Roman"/>
                <w:szCs w:val="20"/>
              </w:rPr>
            </w:pPr>
            <w:r w:rsidRPr="005216EE">
              <w:rPr>
                <w:rFonts w:ascii="Calibri" w:hAnsi="Calibri" w:cs="Calibri"/>
                <w:szCs w:val="20"/>
              </w:rPr>
              <w:t>KAG5-DSBPM: Business Analytics</w:t>
            </w:r>
          </w:p>
        </w:tc>
        <w:tc>
          <w:tcPr>
            <w:tcW w:w="1775" w:type="dxa"/>
            <w:vMerge w:val="restart"/>
            <w:shd w:val="clear" w:color="auto" w:fill="auto"/>
            <w:hideMark/>
          </w:tcPr>
          <w:p w14:paraId="7D01DCA4"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KA05.01</w:t>
            </w:r>
          </w:p>
          <w:p w14:paraId="4B7A7C42"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DSBA.01/BAF</w:t>
            </w:r>
          </w:p>
          <w:p w14:paraId="0715A649" w14:textId="34FDD368" w:rsidR="0030581C" w:rsidRPr="005216EE" w:rsidRDefault="0030581C" w:rsidP="0030581C">
            <w:pPr>
              <w:rPr>
                <w:rFonts w:ascii="Times New Roman" w:hAnsi="Times New Roman"/>
                <w:szCs w:val="20"/>
              </w:rPr>
            </w:pPr>
            <w:r w:rsidRPr="005216EE">
              <w:rPr>
                <w:rFonts w:ascii="Calibri" w:hAnsi="Calibri" w:cs="Calibri"/>
                <w:color w:val="000000"/>
                <w:szCs w:val="20"/>
              </w:rPr>
              <w:t>Business Analytics Foundation</w:t>
            </w:r>
          </w:p>
        </w:tc>
        <w:tc>
          <w:tcPr>
            <w:tcW w:w="1235" w:type="dxa"/>
            <w:shd w:val="clear" w:color="auto" w:fill="auto"/>
            <w:hideMark/>
          </w:tcPr>
          <w:p w14:paraId="6498E5A1" w14:textId="22173D66" w:rsidR="0030581C" w:rsidRPr="005216EE" w:rsidRDefault="0030581C" w:rsidP="0030581C">
            <w:pPr>
              <w:rPr>
                <w:rFonts w:ascii="Times New Roman" w:hAnsi="Times New Roman"/>
                <w:szCs w:val="20"/>
              </w:rPr>
            </w:pPr>
            <w:r w:rsidRPr="005216EE">
              <w:rPr>
                <w:rFonts w:ascii="Calibri" w:hAnsi="Calibri" w:cs="Calibri"/>
                <w:color w:val="000000"/>
                <w:szCs w:val="20"/>
              </w:rPr>
              <w:t>KU5.01.01</w:t>
            </w:r>
          </w:p>
        </w:tc>
        <w:tc>
          <w:tcPr>
            <w:tcW w:w="3146" w:type="dxa"/>
            <w:shd w:val="clear" w:color="auto" w:fill="auto"/>
            <w:hideMark/>
          </w:tcPr>
          <w:p w14:paraId="58AE4AA5" w14:textId="709B4333" w:rsidR="0030581C" w:rsidRPr="005216EE" w:rsidRDefault="0030581C" w:rsidP="0030581C">
            <w:pPr>
              <w:rPr>
                <w:rFonts w:ascii="Times New Roman" w:hAnsi="Times New Roman"/>
                <w:szCs w:val="20"/>
              </w:rPr>
            </w:pPr>
            <w:r w:rsidRPr="005216EE">
              <w:rPr>
                <w:rFonts w:ascii="Calibri" w:hAnsi="Calibri" w:cs="Calibri"/>
                <w:color w:val="000000"/>
                <w:szCs w:val="20"/>
              </w:rPr>
              <w:t>Business Analytics and Business Intelligence: Data, Models (statistical) and Decisions</w:t>
            </w:r>
          </w:p>
        </w:tc>
        <w:tc>
          <w:tcPr>
            <w:tcW w:w="2250" w:type="dxa"/>
            <w:vMerge w:val="restart"/>
            <w:shd w:val="clear" w:color="auto" w:fill="auto"/>
            <w:hideMark/>
          </w:tcPr>
          <w:p w14:paraId="3D02A407" w14:textId="77777777" w:rsidR="0030581C" w:rsidRPr="00F24A7D" w:rsidRDefault="0030581C" w:rsidP="0030581C">
            <w:pPr>
              <w:rPr>
                <w:rFonts w:cstheme="minorHAnsi"/>
                <w:szCs w:val="20"/>
              </w:rPr>
            </w:pPr>
            <w:r w:rsidRPr="00F24A7D">
              <w:rPr>
                <w:rFonts w:cstheme="minorHAnsi"/>
                <w:b/>
                <w:bCs/>
                <w:color w:val="000000"/>
                <w:szCs w:val="20"/>
              </w:rPr>
              <w:t>BABOK selected KAs</w:t>
            </w:r>
          </w:p>
          <w:p w14:paraId="295B7D15" w14:textId="77777777" w:rsidR="0030581C" w:rsidRPr="00F24A7D" w:rsidRDefault="0030581C" w:rsidP="0030581C">
            <w:pPr>
              <w:pStyle w:val="ListTablecompact"/>
              <w:rPr>
                <w:rFonts w:cstheme="minorHAnsi"/>
                <w:sz w:val="20"/>
                <w:szCs w:val="20"/>
              </w:rPr>
            </w:pPr>
            <w:r w:rsidRPr="00F24A7D">
              <w:rPr>
                <w:rFonts w:cstheme="minorHAnsi"/>
                <w:sz w:val="20"/>
                <w:szCs w:val="20"/>
              </w:rPr>
              <w:t>Business Analysis Planning and Monitoring: describes the tasks used to organize and coordinate business analysis efforts.</w:t>
            </w:r>
          </w:p>
          <w:p w14:paraId="35DA4E9E" w14:textId="77777777" w:rsidR="0030581C" w:rsidRPr="00F24A7D" w:rsidRDefault="0030581C" w:rsidP="0030581C">
            <w:pPr>
              <w:pStyle w:val="ListTablecompact"/>
              <w:rPr>
                <w:rFonts w:cstheme="minorHAnsi"/>
                <w:sz w:val="20"/>
                <w:szCs w:val="20"/>
              </w:rPr>
            </w:pPr>
            <w:r w:rsidRPr="00F24A7D">
              <w:rPr>
                <w:rFonts w:cstheme="minorHAnsi"/>
                <w:sz w:val="20"/>
                <w:szCs w:val="20"/>
              </w:rPr>
              <w:t>Requirements Analysis and Design Definition.</w:t>
            </w:r>
          </w:p>
          <w:p w14:paraId="1306E1E3" w14:textId="77777777" w:rsidR="0030581C" w:rsidRPr="00F24A7D" w:rsidRDefault="0030581C" w:rsidP="0030581C">
            <w:pPr>
              <w:pStyle w:val="ListTablecompact"/>
              <w:rPr>
                <w:rFonts w:cstheme="minorHAnsi"/>
                <w:sz w:val="20"/>
                <w:szCs w:val="20"/>
              </w:rPr>
            </w:pPr>
            <w:r w:rsidRPr="00F24A7D">
              <w:rPr>
                <w:rFonts w:cstheme="minorHAnsi"/>
                <w:sz w:val="20"/>
                <w:szCs w:val="20"/>
              </w:rPr>
              <w:t>Requirements Life Cycle Management (from inception to retirement).</w:t>
            </w:r>
          </w:p>
          <w:p w14:paraId="31729121" w14:textId="0A1476D1" w:rsidR="0030581C" w:rsidRPr="00F24A7D" w:rsidRDefault="0030581C" w:rsidP="0030581C">
            <w:pPr>
              <w:pStyle w:val="ListTablecompact"/>
              <w:rPr>
                <w:rFonts w:cstheme="minorHAnsi"/>
                <w:sz w:val="20"/>
                <w:szCs w:val="20"/>
              </w:rPr>
            </w:pPr>
            <w:r w:rsidRPr="00F24A7D">
              <w:rPr>
                <w:rFonts w:cstheme="minorHAnsi"/>
                <w:sz w:val="20"/>
                <w:szCs w:val="20"/>
              </w:rPr>
              <w:t>Solution Evaluation and improvements recommendation.</w:t>
            </w:r>
          </w:p>
        </w:tc>
      </w:tr>
      <w:tr w:rsidR="0030581C" w:rsidRPr="00A024C1" w14:paraId="20B20293" w14:textId="77777777" w:rsidTr="0046783D">
        <w:trPr>
          <w:trHeight w:val="1060"/>
        </w:trPr>
        <w:tc>
          <w:tcPr>
            <w:tcW w:w="1309" w:type="dxa"/>
            <w:vMerge/>
            <w:shd w:val="clear" w:color="auto" w:fill="auto"/>
            <w:hideMark/>
          </w:tcPr>
          <w:p w14:paraId="1558591D" w14:textId="77777777" w:rsidR="0030581C" w:rsidRPr="005216EE" w:rsidRDefault="0030581C" w:rsidP="0030581C">
            <w:pPr>
              <w:rPr>
                <w:rFonts w:ascii="Calibri" w:hAnsi="Calibri" w:cs="Calibri"/>
                <w:b/>
                <w:bCs/>
                <w:color w:val="000000"/>
                <w:szCs w:val="20"/>
              </w:rPr>
            </w:pPr>
          </w:p>
        </w:tc>
        <w:tc>
          <w:tcPr>
            <w:tcW w:w="1775" w:type="dxa"/>
            <w:vMerge/>
            <w:shd w:val="clear" w:color="auto" w:fill="auto"/>
            <w:noWrap/>
            <w:vAlign w:val="bottom"/>
            <w:hideMark/>
          </w:tcPr>
          <w:p w14:paraId="6C83030B" w14:textId="77777777" w:rsidR="0030581C" w:rsidRPr="005216EE" w:rsidRDefault="0030581C" w:rsidP="0030581C">
            <w:pPr>
              <w:rPr>
                <w:rFonts w:ascii="Times New Roman" w:hAnsi="Times New Roman"/>
                <w:szCs w:val="20"/>
              </w:rPr>
            </w:pPr>
          </w:p>
        </w:tc>
        <w:tc>
          <w:tcPr>
            <w:tcW w:w="1235" w:type="dxa"/>
            <w:shd w:val="clear" w:color="auto" w:fill="auto"/>
            <w:hideMark/>
          </w:tcPr>
          <w:p w14:paraId="7918AA63"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KU5.01.02</w:t>
            </w:r>
          </w:p>
        </w:tc>
        <w:tc>
          <w:tcPr>
            <w:tcW w:w="3146" w:type="dxa"/>
            <w:shd w:val="clear" w:color="auto" w:fill="auto"/>
            <w:hideMark/>
          </w:tcPr>
          <w:p w14:paraId="424D9FA9" w14:textId="77777777" w:rsidR="0030581C" w:rsidRPr="005216EE" w:rsidRDefault="0030581C" w:rsidP="0030581C">
            <w:pPr>
              <w:rPr>
                <w:rFonts w:ascii="Calibri" w:hAnsi="Calibri" w:cs="Calibri"/>
                <w:szCs w:val="20"/>
              </w:rPr>
            </w:pPr>
            <w:r w:rsidRPr="005216EE">
              <w:rPr>
                <w:rFonts w:ascii="Calibri" w:hAnsi="Calibri" w:cs="Calibri"/>
                <w:szCs w:val="20"/>
              </w:rPr>
              <w:t>Data driven Customer Relations Management (CRP), User Experience (UX) requirements and design</w:t>
            </w:r>
          </w:p>
        </w:tc>
        <w:tc>
          <w:tcPr>
            <w:tcW w:w="2250" w:type="dxa"/>
            <w:vMerge/>
            <w:shd w:val="clear" w:color="auto" w:fill="auto"/>
            <w:hideMark/>
          </w:tcPr>
          <w:p w14:paraId="36F2EE70" w14:textId="5EB7674B" w:rsidR="0030581C" w:rsidRPr="00F24A7D" w:rsidRDefault="0030581C" w:rsidP="0030581C">
            <w:pPr>
              <w:rPr>
                <w:rFonts w:cstheme="minorHAnsi"/>
                <w:color w:val="000000"/>
                <w:szCs w:val="20"/>
              </w:rPr>
            </w:pPr>
          </w:p>
        </w:tc>
      </w:tr>
      <w:tr w:rsidR="0030581C" w:rsidRPr="00A024C1" w14:paraId="405A2D8F" w14:textId="77777777" w:rsidTr="0046783D">
        <w:trPr>
          <w:trHeight w:val="322"/>
        </w:trPr>
        <w:tc>
          <w:tcPr>
            <w:tcW w:w="1309" w:type="dxa"/>
            <w:vMerge/>
            <w:shd w:val="clear" w:color="auto" w:fill="auto"/>
            <w:hideMark/>
          </w:tcPr>
          <w:p w14:paraId="68198A9B" w14:textId="77777777" w:rsidR="0030581C" w:rsidRPr="005216EE" w:rsidRDefault="0030581C" w:rsidP="0030581C">
            <w:pPr>
              <w:rPr>
                <w:rFonts w:ascii="Calibri" w:hAnsi="Calibri" w:cs="Calibri"/>
                <w:color w:val="000000"/>
                <w:szCs w:val="20"/>
              </w:rPr>
            </w:pPr>
          </w:p>
        </w:tc>
        <w:tc>
          <w:tcPr>
            <w:tcW w:w="1775" w:type="dxa"/>
            <w:vMerge/>
            <w:shd w:val="clear" w:color="auto" w:fill="auto"/>
            <w:noWrap/>
            <w:hideMark/>
          </w:tcPr>
          <w:p w14:paraId="5FE226CC" w14:textId="77777777" w:rsidR="0030581C" w:rsidRPr="005216EE" w:rsidRDefault="0030581C" w:rsidP="0030581C">
            <w:pPr>
              <w:rPr>
                <w:rFonts w:ascii="Times New Roman" w:hAnsi="Times New Roman"/>
                <w:szCs w:val="20"/>
              </w:rPr>
            </w:pPr>
          </w:p>
        </w:tc>
        <w:tc>
          <w:tcPr>
            <w:tcW w:w="1235" w:type="dxa"/>
            <w:shd w:val="clear" w:color="auto" w:fill="auto"/>
            <w:hideMark/>
          </w:tcPr>
          <w:p w14:paraId="01F73A67"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KU5.01.03</w:t>
            </w:r>
          </w:p>
        </w:tc>
        <w:tc>
          <w:tcPr>
            <w:tcW w:w="3146" w:type="dxa"/>
            <w:shd w:val="clear" w:color="auto" w:fill="auto"/>
            <w:noWrap/>
            <w:vAlign w:val="bottom"/>
            <w:hideMark/>
          </w:tcPr>
          <w:p w14:paraId="0488302D" w14:textId="77777777" w:rsidR="0030581C" w:rsidRPr="005216EE" w:rsidRDefault="0030581C" w:rsidP="0030581C">
            <w:pPr>
              <w:rPr>
                <w:rFonts w:ascii="Calibri" w:hAnsi="Calibri" w:cs="Calibri"/>
                <w:szCs w:val="20"/>
              </w:rPr>
            </w:pPr>
            <w:r w:rsidRPr="005216EE">
              <w:rPr>
                <w:rFonts w:ascii="Calibri" w:hAnsi="Calibri" w:cs="Calibri"/>
                <w:szCs w:val="20"/>
              </w:rPr>
              <w:t>Operations Analytics</w:t>
            </w:r>
          </w:p>
        </w:tc>
        <w:tc>
          <w:tcPr>
            <w:tcW w:w="2250" w:type="dxa"/>
            <w:vMerge/>
            <w:shd w:val="clear" w:color="auto" w:fill="auto"/>
            <w:hideMark/>
          </w:tcPr>
          <w:p w14:paraId="77ACEF03" w14:textId="1481299D" w:rsidR="0030581C" w:rsidRPr="00F24A7D" w:rsidRDefault="0030581C" w:rsidP="0030581C">
            <w:pPr>
              <w:rPr>
                <w:rFonts w:cstheme="minorHAnsi"/>
                <w:color w:val="000000"/>
                <w:szCs w:val="20"/>
              </w:rPr>
            </w:pPr>
          </w:p>
        </w:tc>
      </w:tr>
      <w:tr w:rsidR="0030581C" w:rsidRPr="00A024C1" w14:paraId="6B5137BC" w14:textId="77777777" w:rsidTr="0046783D">
        <w:trPr>
          <w:trHeight w:val="403"/>
        </w:trPr>
        <w:tc>
          <w:tcPr>
            <w:tcW w:w="1309" w:type="dxa"/>
            <w:vMerge/>
            <w:shd w:val="clear" w:color="auto" w:fill="auto"/>
            <w:hideMark/>
          </w:tcPr>
          <w:p w14:paraId="5E928BA8" w14:textId="77777777" w:rsidR="0030581C" w:rsidRPr="005216EE" w:rsidRDefault="0030581C" w:rsidP="0030581C">
            <w:pPr>
              <w:rPr>
                <w:rFonts w:ascii="Calibri" w:hAnsi="Calibri" w:cs="Calibri"/>
                <w:color w:val="000000"/>
                <w:szCs w:val="20"/>
              </w:rPr>
            </w:pPr>
          </w:p>
        </w:tc>
        <w:tc>
          <w:tcPr>
            <w:tcW w:w="1775" w:type="dxa"/>
            <w:vMerge/>
            <w:shd w:val="clear" w:color="auto" w:fill="auto"/>
            <w:noWrap/>
            <w:vAlign w:val="bottom"/>
            <w:hideMark/>
          </w:tcPr>
          <w:p w14:paraId="1915D65E" w14:textId="77777777" w:rsidR="0030581C" w:rsidRPr="005216EE" w:rsidRDefault="0030581C" w:rsidP="0030581C">
            <w:pPr>
              <w:rPr>
                <w:rFonts w:ascii="Times New Roman" w:hAnsi="Times New Roman"/>
                <w:szCs w:val="20"/>
              </w:rPr>
            </w:pPr>
          </w:p>
        </w:tc>
        <w:tc>
          <w:tcPr>
            <w:tcW w:w="1235" w:type="dxa"/>
            <w:shd w:val="clear" w:color="auto" w:fill="auto"/>
            <w:hideMark/>
          </w:tcPr>
          <w:p w14:paraId="75CD9B8D"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KU5.01.04</w:t>
            </w:r>
          </w:p>
        </w:tc>
        <w:tc>
          <w:tcPr>
            <w:tcW w:w="3146" w:type="dxa"/>
            <w:shd w:val="clear" w:color="auto" w:fill="auto"/>
            <w:noWrap/>
            <w:vAlign w:val="bottom"/>
            <w:hideMark/>
          </w:tcPr>
          <w:p w14:paraId="6BD57465" w14:textId="77777777" w:rsidR="0030581C" w:rsidRPr="005216EE" w:rsidRDefault="0030581C" w:rsidP="0030581C">
            <w:pPr>
              <w:rPr>
                <w:rFonts w:ascii="Calibri" w:hAnsi="Calibri" w:cs="Calibri"/>
                <w:szCs w:val="20"/>
              </w:rPr>
            </w:pPr>
            <w:r w:rsidRPr="005216EE">
              <w:rPr>
                <w:rFonts w:ascii="Calibri" w:hAnsi="Calibri" w:cs="Calibri"/>
                <w:szCs w:val="20"/>
              </w:rPr>
              <w:t xml:space="preserve">Business Process Optimization </w:t>
            </w:r>
          </w:p>
        </w:tc>
        <w:tc>
          <w:tcPr>
            <w:tcW w:w="2250" w:type="dxa"/>
            <w:vMerge/>
            <w:shd w:val="clear" w:color="auto" w:fill="auto"/>
            <w:hideMark/>
          </w:tcPr>
          <w:p w14:paraId="76DF306A" w14:textId="79C96E37" w:rsidR="0030581C" w:rsidRPr="00F24A7D" w:rsidRDefault="0030581C" w:rsidP="0030581C">
            <w:pPr>
              <w:rPr>
                <w:rFonts w:cstheme="minorHAnsi"/>
                <w:color w:val="000000"/>
                <w:szCs w:val="20"/>
              </w:rPr>
            </w:pPr>
          </w:p>
        </w:tc>
      </w:tr>
      <w:tr w:rsidR="0030581C" w:rsidRPr="00A024C1" w14:paraId="5C0CEF05" w14:textId="77777777" w:rsidTr="0046783D">
        <w:trPr>
          <w:trHeight w:val="576"/>
        </w:trPr>
        <w:tc>
          <w:tcPr>
            <w:tcW w:w="1309" w:type="dxa"/>
            <w:vMerge/>
            <w:shd w:val="clear" w:color="auto" w:fill="auto"/>
            <w:hideMark/>
          </w:tcPr>
          <w:p w14:paraId="25D4106C"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5723EC8A" w14:textId="77777777" w:rsidR="0030581C" w:rsidRPr="005216EE" w:rsidRDefault="0030581C" w:rsidP="0030581C">
            <w:pPr>
              <w:rPr>
                <w:rFonts w:ascii="Times New Roman" w:hAnsi="Times New Roman"/>
                <w:szCs w:val="20"/>
              </w:rPr>
            </w:pPr>
          </w:p>
        </w:tc>
        <w:tc>
          <w:tcPr>
            <w:tcW w:w="1235" w:type="dxa"/>
            <w:shd w:val="clear" w:color="auto" w:fill="auto"/>
            <w:hideMark/>
          </w:tcPr>
          <w:p w14:paraId="183640D4"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KU5.01.05</w:t>
            </w:r>
          </w:p>
        </w:tc>
        <w:tc>
          <w:tcPr>
            <w:tcW w:w="3146" w:type="dxa"/>
            <w:shd w:val="clear" w:color="auto" w:fill="auto"/>
            <w:hideMark/>
          </w:tcPr>
          <w:p w14:paraId="7461BE8F" w14:textId="109F52C0" w:rsidR="0030581C" w:rsidRPr="005216EE" w:rsidRDefault="005B0B3F" w:rsidP="0030581C">
            <w:pPr>
              <w:rPr>
                <w:rFonts w:ascii="Calibri" w:hAnsi="Calibri" w:cs="Calibri"/>
                <w:szCs w:val="20"/>
              </w:rPr>
            </w:pPr>
            <w:r w:rsidRPr="005216EE">
              <w:rPr>
                <w:rFonts w:ascii="Calibri" w:hAnsi="Calibri" w:cs="Calibri"/>
                <w:szCs w:val="20"/>
              </w:rPr>
              <w:t>Data Warehouses</w:t>
            </w:r>
            <w:r w:rsidR="0030581C" w:rsidRPr="005216EE">
              <w:rPr>
                <w:rFonts w:ascii="Calibri" w:hAnsi="Calibri" w:cs="Calibri"/>
                <w:szCs w:val="20"/>
              </w:rPr>
              <w:t xml:space="preserve"> technologies, data integration and analytics</w:t>
            </w:r>
          </w:p>
        </w:tc>
        <w:tc>
          <w:tcPr>
            <w:tcW w:w="2250" w:type="dxa"/>
            <w:vMerge/>
            <w:shd w:val="clear" w:color="auto" w:fill="auto"/>
            <w:hideMark/>
          </w:tcPr>
          <w:p w14:paraId="64D860F8" w14:textId="305F21D6" w:rsidR="0030581C" w:rsidRPr="00F24A7D" w:rsidRDefault="0030581C" w:rsidP="0030581C">
            <w:pPr>
              <w:rPr>
                <w:rFonts w:cstheme="minorHAnsi"/>
                <w:color w:val="000000"/>
                <w:szCs w:val="20"/>
              </w:rPr>
            </w:pPr>
          </w:p>
        </w:tc>
      </w:tr>
      <w:tr w:rsidR="0030581C" w:rsidRPr="00A024C1" w14:paraId="3FAFA276" w14:textId="77777777" w:rsidTr="0046783D">
        <w:trPr>
          <w:trHeight w:val="288"/>
        </w:trPr>
        <w:tc>
          <w:tcPr>
            <w:tcW w:w="1309" w:type="dxa"/>
            <w:vMerge/>
            <w:shd w:val="clear" w:color="auto" w:fill="auto"/>
            <w:hideMark/>
          </w:tcPr>
          <w:p w14:paraId="773A865A"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28EEF04D" w14:textId="77777777" w:rsidR="0030581C" w:rsidRPr="005216EE" w:rsidRDefault="0030581C" w:rsidP="0030581C">
            <w:pPr>
              <w:rPr>
                <w:rFonts w:ascii="Times New Roman" w:hAnsi="Times New Roman"/>
                <w:szCs w:val="20"/>
              </w:rPr>
            </w:pPr>
          </w:p>
        </w:tc>
        <w:tc>
          <w:tcPr>
            <w:tcW w:w="1235" w:type="dxa"/>
            <w:shd w:val="clear" w:color="auto" w:fill="auto"/>
            <w:hideMark/>
          </w:tcPr>
          <w:p w14:paraId="7185954F"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KU5.01.06</w:t>
            </w:r>
          </w:p>
        </w:tc>
        <w:tc>
          <w:tcPr>
            <w:tcW w:w="3146" w:type="dxa"/>
            <w:shd w:val="clear" w:color="auto" w:fill="auto"/>
            <w:hideMark/>
          </w:tcPr>
          <w:p w14:paraId="2CBDE1A6" w14:textId="77777777" w:rsidR="0030581C" w:rsidRPr="005216EE" w:rsidRDefault="0030581C" w:rsidP="0030581C">
            <w:pPr>
              <w:rPr>
                <w:rFonts w:ascii="Calibri" w:hAnsi="Calibri" w:cs="Calibri"/>
                <w:szCs w:val="20"/>
              </w:rPr>
            </w:pPr>
            <w:r w:rsidRPr="005216EE">
              <w:rPr>
                <w:rFonts w:ascii="Calibri" w:hAnsi="Calibri" w:cs="Calibri"/>
                <w:szCs w:val="20"/>
              </w:rPr>
              <w:t>Data driven marketing technologies</w:t>
            </w:r>
          </w:p>
        </w:tc>
        <w:tc>
          <w:tcPr>
            <w:tcW w:w="2250" w:type="dxa"/>
            <w:vMerge/>
            <w:shd w:val="clear" w:color="auto" w:fill="auto"/>
            <w:hideMark/>
          </w:tcPr>
          <w:p w14:paraId="0B867127" w14:textId="77777777" w:rsidR="0030581C" w:rsidRPr="00F24A7D" w:rsidRDefault="0030581C" w:rsidP="0030581C">
            <w:pPr>
              <w:rPr>
                <w:rFonts w:cstheme="minorHAnsi"/>
                <w:szCs w:val="20"/>
              </w:rPr>
            </w:pPr>
          </w:p>
        </w:tc>
      </w:tr>
      <w:tr w:rsidR="0030581C" w:rsidRPr="00A024C1" w14:paraId="2EC9F3DC" w14:textId="77777777" w:rsidTr="0046783D">
        <w:trPr>
          <w:trHeight w:val="288"/>
        </w:trPr>
        <w:tc>
          <w:tcPr>
            <w:tcW w:w="1309" w:type="dxa"/>
            <w:vMerge/>
            <w:shd w:val="clear" w:color="auto" w:fill="auto"/>
            <w:hideMark/>
          </w:tcPr>
          <w:p w14:paraId="4FF852AC" w14:textId="77777777" w:rsidR="0030581C" w:rsidRPr="005216EE" w:rsidRDefault="0030581C" w:rsidP="0030581C">
            <w:pPr>
              <w:rPr>
                <w:rFonts w:ascii="Times New Roman" w:hAnsi="Times New Roman"/>
                <w:szCs w:val="20"/>
              </w:rPr>
            </w:pPr>
          </w:p>
        </w:tc>
        <w:tc>
          <w:tcPr>
            <w:tcW w:w="1775" w:type="dxa"/>
            <w:vMerge/>
            <w:shd w:val="clear" w:color="auto" w:fill="auto"/>
            <w:noWrap/>
            <w:hideMark/>
          </w:tcPr>
          <w:p w14:paraId="088885BF" w14:textId="77777777" w:rsidR="0030581C" w:rsidRPr="005216EE" w:rsidRDefault="0030581C" w:rsidP="0030581C">
            <w:pPr>
              <w:rPr>
                <w:rFonts w:ascii="Times New Roman" w:hAnsi="Times New Roman"/>
                <w:szCs w:val="20"/>
              </w:rPr>
            </w:pPr>
          </w:p>
        </w:tc>
        <w:tc>
          <w:tcPr>
            <w:tcW w:w="1235" w:type="dxa"/>
            <w:shd w:val="clear" w:color="auto" w:fill="auto"/>
            <w:hideMark/>
          </w:tcPr>
          <w:p w14:paraId="787FAEA6"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KU5.01.07</w:t>
            </w:r>
          </w:p>
        </w:tc>
        <w:tc>
          <w:tcPr>
            <w:tcW w:w="3146" w:type="dxa"/>
            <w:shd w:val="clear" w:color="auto" w:fill="auto"/>
            <w:noWrap/>
            <w:vAlign w:val="bottom"/>
            <w:hideMark/>
          </w:tcPr>
          <w:p w14:paraId="555C1455" w14:textId="77777777" w:rsidR="0030581C" w:rsidRPr="005216EE" w:rsidRDefault="0030581C" w:rsidP="0030581C">
            <w:pPr>
              <w:rPr>
                <w:rFonts w:ascii="Calibri" w:hAnsi="Calibri" w:cs="Calibri"/>
                <w:szCs w:val="20"/>
              </w:rPr>
            </w:pPr>
            <w:r w:rsidRPr="005216EE">
              <w:rPr>
                <w:rFonts w:ascii="Calibri" w:hAnsi="Calibri" w:cs="Calibri"/>
                <w:szCs w:val="20"/>
              </w:rPr>
              <w:t>Business Analytics Capstone</w:t>
            </w:r>
          </w:p>
        </w:tc>
        <w:tc>
          <w:tcPr>
            <w:tcW w:w="2250" w:type="dxa"/>
            <w:vMerge/>
            <w:shd w:val="clear" w:color="auto" w:fill="auto"/>
            <w:hideMark/>
          </w:tcPr>
          <w:p w14:paraId="4884EECC" w14:textId="77777777" w:rsidR="0030581C" w:rsidRPr="00F24A7D" w:rsidRDefault="0030581C" w:rsidP="0030581C">
            <w:pPr>
              <w:rPr>
                <w:rFonts w:cstheme="minorHAnsi"/>
                <w:szCs w:val="20"/>
              </w:rPr>
            </w:pPr>
          </w:p>
        </w:tc>
      </w:tr>
      <w:tr w:rsidR="0030581C" w:rsidRPr="00A024C1" w14:paraId="6ADC6FED" w14:textId="77777777" w:rsidTr="0046783D">
        <w:trPr>
          <w:trHeight w:val="552"/>
        </w:trPr>
        <w:tc>
          <w:tcPr>
            <w:tcW w:w="1309" w:type="dxa"/>
            <w:vMerge/>
            <w:shd w:val="clear" w:color="auto" w:fill="auto"/>
            <w:hideMark/>
          </w:tcPr>
          <w:p w14:paraId="149CFA0B" w14:textId="77777777" w:rsidR="0030581C" w:rsidRPr="005216EE" w:rsidRDefault="0030581C" w:rsidP="0030581C">
            <w:pPr>
              <w:rPr>
                <w:rFonts w:ascii="Times New Roman" w:hAnsi="Times New Roman"/>
                <w:szCs w:val="20"/>
              </w:rPr>
            </w:pPr>
          </w:p>
        </w:tc>
        <w:tc>
          <w:tcPr>
            <w:tcW w:w="1775" w:type="dxa"/>
            <w:vMerge/>
            <w:shd w:val="clear" w:color="auto" w:fill="auto"/>
            <w:hideMark/>
          </w:tcPr>
          <w:p w14:paraId="3D179C46" w14:textId="77777777" w:rsidR="0030581C" w:rsidRPr="005216EE" w:rsidRDefault="0030581C" w:rsidP="0030581C">
            <w:pPr>
              <w:rPr>
                <w:rFonts w:ascii="Times New Roman" w:hAnsi="Times New Roman"/>
                <w:szCs w:val="20"/>
              </w:rPr>
            </w:pPr>
          </w:p>
        </w:tc>
        <w:tc>
          <w:tcPr>
            <w:tcW w:w="1235" w:type="dxa"/>
            <w:shd w:val="clear" w:color="auto" w:fill="auto"/>
            <w:hideMark/>
          </w:tcPr>
          <w:p w14:paraId="4DD30D9C"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KU5.01.08</w:t>
            </w:r>
          </w:p>
        </w:tc>
        <w:tc>
          <w:tcPr>
            <w:tcW w:w="3146" w:type="dxa"/>
            <w:shd w:val="clear" w:color="auto" w:fill="auto"/>
            <w:hideMark/>
          </w:tcPr>
          <w:p w14:paraId="34BDEDE4" w14:textId="77777777" w:rsidR="0030581C" w:rsidRPr="005216EE" w:rsidRDefault="0030581C" w:rsidP="0030581C">
            <w:pPr>
              <w:rPr>
                <w:rFonts w:ascii="Calibri" w:hAnsi="Calibri" w:cs="Calibri"/>
                <w:szCs w:val="20"/>
              </w:rPr>
            </w:pPr>
            <w:r w:rsidRPr="005216EE">
              <w:rPr>
                <w:rFonts w:ascii="Calibri" w:hAnsi="Calibri" w:cs="Calibri"/>
                <w:szCs w:val="20"/>
              </w:rPr>
              <w:t>Econometrics methods and application for Business Analytics</w:t>
            </w:r>
          </w:p>
        </w:tc>
        <w:tc>
          <w:tcPr>
            <w:tcW w:w="2250" w:type="dxa"/>
            <w:vMerge/>
            <w:shd w:val="clear" w:color="auto" w:fill="auto"/>
            <w:hideMark/>
          </w:tcPr>
          <w:p w14:paraId="755C23F5" w14:textId="77777777" w:rsidR="0030581C" w:rsidRPr="00F24A7D" w:rsidRDefault="0030581C" w:rsidP="0030581C">
            <w:pPr>
              <w:rPr>
                <w:rFonts w:cstheme="minorHAnsi"/>
                <w:szCs w:val="20"/>
              </w:rPr>
            </w:pPr>
          </w:p>
        </w:tc>
      </w:tr>
      <w:tr w:rsidR="0030581C" w:rsidRPr="00A024C1" w14:paraId="1CA28B1C" w14:textId="77777777" w:rsidTr="0046783D">
        <w:trPr>
          <w:trHeight w:val="552"/>
        </w:trPr>
        <w:tc>
          <w:tcPr>
            <w:tcW w:w="1309" w:type="dxa"/>
            <w:vMerge/>
            <w:shd w:val="clear" w:color="auto" w:fill="auto"/>
            <w:hideMark/>
          </w:tcPr>
          <w:p w14:paraId="25BED61A" w14:textId="77777777" w:rsidR="0030581C" w:rsidRPr="005216EE" w:rsidRDefault="0030581C" w:rsidP="0030581C">
            <w:pPr>
              <w:rPr>
                <w:rFonts w:ascii="Times New Roman" w:hAnsi="Times New Roman"/>
                <w:szCs w:val="20"/>
              </w:rPr>
            </w:pPr>
          </w:p>
        </w:tc>
        <w:tc>
          <w:tcPr>
            <w:tcW w:w="1775" w:type="dxa"/>
            <w:vMerge/>
            <w:shd w:val="clear" w:color="auto" w:fill="auto"/>
            <w:hideMark/>
          </w:tcPr>
          <w:p w14:paraId="7513FEBF" w14:textId="77777777" w:rsidR="0030581C" w:rsidRPr="005216EE" w:rsidRDefault="0030581C" w:rsidP="0030581C">
            <w:pPr>
              <w:rPr>
                <w:rFonts w:ascii="Times New Roman" w:hAnsi="Times New Roman"/>
                <w:szCs w:val="20"/>
              </w:rPr>
            </w:pPr>
          </w:p>
        </w:tc>
        <w:tc>
          <w:tcPr>
            <w:tcW w:w="1235" w:type="dxa"/>
            <w:shd w:val="clear" w:color="auto" w:fill="auto"/>
            <w:hideMark/>
          </w:tcPr>
          <w:p w14:paraId="1B20E9DD"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KU5.01.09</w:t>
            </w:r>
          </w:p>
        </w:tc>
        <w:tc>
          <w:tcPr>
            <w:tcW w:w="3146" w:type="dxa"/>
            <w:shd w:val="clear" w:color="auto" w:fill="auto"/>
            <w:hideMark/>
          </w:tcPr>
          <w:p w14:paraId="58B87C28" w14:textId="5CE56481" w:rsidR="0030581C" w:rsidRPr="005216EE" w:rsidRDefault="0030581C" w:rsidP="0030581C">
            <w:pPr>
              <w:rPr>
                <w:rFonts w:ascii="Calibri" w:hAnsi="Calibri" w:cs="Calibri"/>
                <w:szCs w:val="20"/>
              </w:rPr>
            </w:pPr>
            <w:r w:rsidRPr="005216EE">
              <w:rPr>
                <w:rFonts w:ascii="Calibri" w:hAnsi="Calibri" w:cs="Calibri"/>
                <w:szCs w:val="20"/>
              </w:rPr>
              <w:t>C</w:t>
            </w:r>
            <w:r>
              <w:rPr>
                <w:rFonts w:ascii="Calibri" w:hAnsi="Calibri" w:cs="Calibri"/>
                <w:szCs w:val="20"/>
              </w:rPr>
              <w:t>ognitive technologies for Busin</w:t>
            </w:r>
            <w:r w:rsidRPr="005216EE">
              <w:rPr>
                <w:rFonts w:ascii="Calibri" w:hAnsi="Calibri" w:cs="Calibri"/>
                <w:szCs w:val="20"/>
              </w:rPr>
              <w:t>ess Analytics</w:t>
            </w:r>
          </w:p>
        </w:tc>
        <w:tc>
          <w:tcPr>
            <w:tcW w:w="2250" w:type="dxa"/>
            <w:vMerge/>
            <w:shd w:val="clear" w:color="auto" w:fill="auto"/>
            <w:hideMark/>
          </w:tcPr>
          <w:p w14:paraId="387FDF33" w14:textId="77777777" w:rsidR="0030581C" w:rsidRPr="00F24A7D" w:rsidRDefault="0030581C" w:rsidP="0030581C">
            <w:pPr>
              <w:rPr>
                <w:rFonts w:cstheme="minorHAnsi"/>
                <w:szCs w:val="20"/>
              </w:rPr>
            </w:pPr>
          </w:p>
        </w:tc>
      </w:tr>
      <w:tr w:rsidR="0030581C" w:rsidRPr="00A024C1" w14:paraId="48402242" w14:textId="77777777" w:rsidTr="0046783D">
        <w:trPr>
          <w:trHeight w:val="288"/>
        </w:trPr>
        <w:tc>
          <w:tcPr>
            <w:tcW w:w="1309" w:type="dxa"/>
            <w:vMerge w:val="restart"/>
            <w:shd w:val="clear" w:color="auto" w:fill="auto"/>
            <w:hideMark/>
          </w:tcPr>
          <w:p w14:paraId="22BF7403" w14:textId="4F6EDCD2" w:rsidR="0030581C" w:rsidRPr="005216EE" w:rsidRDefault="0030581C" w:rsidP="0030581C">
            <w:pPr>
              <w:rPr>
                <w:rFonts w:ascii="Times New Roman" w:hAnsi="Times New Roman"/>
                <w:szCs w:val="20"/>
              </w:rPr>
            </w:pPr>
            <w:r w:rsidRPr="005216EE">
              <w:rPr>
                <w:rFonts w:ascii="Calibri" w:hAnsi="Calibri" w:cs="Calibri"/>
                <w:color w:val="000000"/>
                <w:szCs w:val="20"/>
              </w:rPr>
              <w:t>KAG6-DSBA: Business Analytics</w:t>
            </w:r>
          </w:p>
        </w:tc>
        <w:tc>
          <w:tcPr>
            <w:tcW w:w="1775" w:type="dxa"/>
            <w:vMerge w:val="restart"/>
            <w:shd w:val="clear" w:color="auto" w:fill="auto"/>
            <w:hideMark/>
          </w:tcPr>
          <w:p w14:paraId="698F9DC2"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KA05.02</w:t>
            </w:r>
          </w:p>
          <w:p w14:paraId="45A3FA56"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DSBA.02/BAEM</w:t>
            </w:r>
          </w:p>
          <w:p w14:paraId="6B7A1C68" w14:textId="3EC78D6F" w:rsidR="0030581C" w:rsidRPr="005216EE" w:rsidRDefault="0030581C" w:rsidP="0030581C">
            <w:pPr>
              <w:rPr>
                <w:rFonts w:ascii="Times New Roman" w:hAnsi="Times New Roman"/>
                <w:szCs w:val="20"/>
              </w:rPr>
            </w:pPr>
            <w:r w:rsidRPr="005216EE">
              <w:rPr>
                <w:rFonts w:ascii="Calibri" w:hAnsi="Calibri" w:cs="Calibri"/>
                <w:color w:val="000000"/>
                <w:szCs w:val="20"/>
              </w:rPr>
              <w:t>Business Analytics organisation and enterprise management</w:t>
            </w:r>
          </w:p>
        </w:tc>
        <w:tc>
          <w:tcPr>
            <w:tcW w:w="1235" w:type="dxa"/>
            <w:shd w:val="clear" w:color="auto" w:fill="auto"/>
            <w:hideMark/>
          </w:tcPr>
          <w:p w14:paraId="46A0BADE" w14:textId="06A0A388" w:rsidR="0030581C" w:rsidRPr="005216EE" w:rsidRDefault="0030581C" w:rsidP="0030581C">
            <w:pPr>
              <w:rPr>
                <w:rFonts w:ascii="Times New Roman" w:hAnsi="Times New Roman"/>
                <w:szCs w:val="20"/>
              </w:rPr>
            </w:pPr>
            <w:r w:rsidRPr="005216EE">
              <w:rPr>
                <w:rFonts w:ascii="Calibri" w:hAnsi="Calibri" w:cs="Calibri"/>
                <w:color w:val="000000"/>
                <w:szCs w:val="20"/>
              </w:rPr>
              <w:t>KU5.02.01</w:t>
            </w:r>
          </w:p>
        </w:tc>
        <w:tc>
          <w:tcPr>
            <w:tcW w:w="3146" w:type="dxa"/>
            <w:shd w:val="clear" w:color="auto" w:fill="auto"/>
            <w:hideMark/>
          </w:tcPr>
          <w:p w14:paraId="1F2D9E82" w14:textId="5BAE3BC5" w:rsidR="0030581C" w:rsidRPr="005216EE" w:rsidRDefault="0030581C" w:rsidP="0030581C">
            <w:pPr>
              <w:rPr>
                <w:rFonts w:ascii="Times New Roman" w:hAnsi="Times New Roman"/>
                <w:szCs w:val="20"/>
              </w:rPr>
            </w:pPr>
            <w:r w:rsidRPr="005216EE">
              <w:rPr>
                <w:rFonts w:ascii="Calibri" w:hAnsi="Calibri" w:cs="Calibri"/>
                <w:color w:val="000000"/>
                <w:szCs w:val="20"/>
              </w:rPr>
              <w:t>Business processes and operations</w:t>
            </w:r>
          </w:p>
        </w:tc>
        <w:tc>
          <w:tcPr>
            <w:tcW w:w="2250" w:type="dxa"/>
            <w:vMerge w:val="restart"/>
            <w:shd w:val="clear" w:color="auto" w:fill="auto"/>
            <w:hideMark/>
          </w:tcPr>
          <w:p w14:paraId="5516255E" w14:textId="77777777" w:rsidR="0030581C" w:rsidRPr="00F24A7D" w:rsidRDefault="0030581C" w:rsidP="0030581C">
            <w:pPr>
              <w:rPr>
                <w:rFonts w:cstheme="minorHAnsi"/>
                <w:szCs w:val="20"/>
              </w:rPr>
            </w:pPr>
            <w:r w:rsidRPr="00F24A7D">
              <w:rPr>
                <w:rFonts w:cstheme="minorHAnsi"/>
                <w:b/>
                <w:bCs/>
                <w:color w:val="000000"/>
                <w:szCs w:val="20"/>
              </w:rPr>
              <w:t>Proposed new KA/KU for DS-BoK</w:t>
            </w:r>
          </w:p>
          <w:p w14:paraId="4DA47C56" w14:textId="77777777" w:rsidR="0030581C" w:rsidRPr="00F24A7D" w:rsidRDefault="0030581C" w:rsidP="0030581C">
            <w:pPr>
              <w:pStyle w:val="ListTablecompact"/>
              <w:rPr>
                <w:rFonts w:cstheme="minorHAnsi"/>
                <w:sz w:val="20"/>
                <w:szCs w:val="20"/>
              </w:rPr>
            </w:pPr>
            <w:r w:rsidRPr="00F24A7D">
              <w:rPr>
                <w:rFonts w:cstheme="minorHAnsi"/>
                <w:sz w:val="20"/>
                <w:szCs w:val="20"/>
              </w:rPr>
              <w:t>General Business processes and operations KAs</w:t>
            </w:r>
          </w:p>
          <w:p w14:paraId="3A42CC61" w14:textId="77777777" w:rsidR="0030581C" w:rsidRPr="00F24A7D" w:rsidRDefault="0030581C" w:rsidP="0030581C">
            <w:pPr>
              <w:pStyle w:val="ListTablecompact"/>
              <w:rPr>
                <w:rFonts w:cstheme="minorHAnsi"/>
                <w:sz w:val="20"/>
                <w:szCs w:val="20"/>
              </w:rPr>
            </w:pPr>
            <w:r w:rsidRPr="00F24A7D">
              <w:rPr>
                <w:rFonts w:cstheme="minorHAnsi"/>
                <w:sz w:val="20"/>
                <w:szCs w:val="20"/>
              </w:rPr>
              <w:t>Business processes and operations</w:t>
            </w:r>
          </w:p>
          <w:p w14:paraId="2FA7769D" w14:textId="77777777" w:rsidR="0030581C" w:rsidRPr="00F24A7D" w:rsidRDefault="0030581C" w:rsidP="0030581C">
            <w:pPr>
              <w:pStyle w:val="ListTablecompact"/>
              <w:rPr>
                <w:rFonts w:cstheme="minorHAnsi"/>
                <w:sz w:val="20"/>
                <w:szCs w:val="20"/>
              </w:rPr>
            </w:pPr>
            <w:r w:rsidRPr="00F24A7D">
              <w:rPr>
                <w:rFonts w:cstheme="minorHAnsi"/>
                <w:sz w:val="20"/>
                <w:szCs w:val="20"/>
              </w:rPr>
              <w:t>Agile Data Driven methodologies, processes and enterprises</w:t>
            </w:r>
          </w:p>
          <w:p w14:paraId="34269C1F" w14:textId="467E228D" w:rsidR="0030581C" w:rsidRPr="00F24A7D" w:rsidRDefault="0030581C" w:rsidP="0030581C">
            <w:pPr>
              <w:pStyle w:val="ListTablecompact"/>
              <w:rPr>
                <w:rFonts w:cstheme="minorHAnsi"/>
                <w:sz w:val="20"/>
                <w:szCs w:val="20"/>
              </w:rPr>
            </w:pPr>
            <w:r w:rsidRPr="00F24A7D">
              <w:rPr>
                <w:rFonts w:cstheme="minorHAnsi"/>
                <w:sz w:val="20"/>
                <w:szCs w:val="20"/>
              </w:rPr>
              <w:t>Use cases analysis: business and industry</w:t>
            </w:r>
          </w:p>
        </w:tc>
      </w:tr>
      <w:tr w:rsidR="0030581C" w:rsidRPr="00A024C1" w14:paraId="15DAACE9" w14:textId="77777777" w:rsidTr="0046783D">
        <w:trPr>
          <w:trHeight w:val="576"/>
        </w:trPr>
        <w:tc>
          <w:tcPr>
            <w:tcW w:w="1309" w:type="dxa"/>
            <w:vMerge/>
            <w:shd w:val="clear" w:color="auto" w:fill="auto"/>
            <w:hideMark/>
          </w:tcPr>
          <w:p w14:paraId="7F589045" w14:textId="77777777" w:rsidR="0030581C" w:rsidRPr="005216EE" w:rsidRDefault="0030581C" w:rsidP="0030581C">
            <w:pPr>
              <w:rPr>
                <w:rFonts w:ascii="Calibri" w:hAnsi="Calibri" w:cs="Calibri"/>
                <w:b/>
                <w:bCs/>
                <w:color w:val="000000"/>
                <w:szCs w:val="20"/>
              </w:rPr>
            </w:pPr>
          </w:p>
        </w:tc>
        <w:tc>
          <w:tcPr>
            <w:tcW w:w="1775" w:type="dxa"/>
            <w:vMerge/>
            <w:shd w:val="clear" w:color="auto" w:fill="auto"/>
            <w:hideMark/>
          </w:tcPr>
          <w:p w14:paraId="15CD55DB" w14:textId="77777777" w:rsidR="0030581C" w:rsidRPr="005216EE" w:rsidRDefault="0030581C" w:rsidP="0030581C">
            <w:pPr>
              <w:rPr>
                <w:rFonts w:ascii="Times New Roman" w:hAnsi="Times New Roman"/>
                <w:szCs w:val="20"/>
              </w:rPr>
            </w:pPr>
          </w:p>
        </w:tc>
        <w:tc>
          <w:tcPr>
            <w:tcW w:w="1235" w:type="dxa"/>
            <w:shd w:val="clear" w:color="auto" w:fill="auto"/>
            <w:hideMark/>
          </w:tcPr>
          <w:p w14:paraId="01637D91"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KU5.02.02</w:t>
            </w:r>
          </w:p>
        </w:tc>
        <w:tc>
          <w:tcPr>
            <w:tcW w:w="3146" w:type="dxa"/>
            <w:shd w:val="clear" w:color="auto" w:fill="auto"/>
            <w:hideMark/>
          </w:tcPr>
          <w:p w14:paraId="60D4D055"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Project scope and risk management</w:t>
            </w:r>
          </w:p>
        </w:tc>
        <w:tc>
          <w:tcPr>
            <w:tcW w:w="2250" w:type="dxa"/>
            <w:vMerge/>
            <w:shd w:val="clear" w:color="auto" w:fill="auto"/>
            <w:hideMark/>
          </w:tcPr>
          <w:p w14:paraId="5F49309C" w14:textId="5367EDAF" w:rsidR="0030581C" w:rsidRPr="00F24A7D" w:rsidRDefault="0030581C" w:rsidP="0030581C">
            <w:pPr>
              <w:rPr>
                <w:rFonts w:cstheme="minorHAnsi"/>
                <w:color w:val="000000"/>
                <w:szCs w:val="20"/>
              </w:rPr>
            </w:pPr>
          </w:p>
        </w:tc>
      </w:tr>
      <w:tr w:rsidR="0030581C" w:rsidRPr="00A024C1" w14:paraId="5957D12A" w14:textId="77777777" w:rsidTr="0046783D">
        <w:trPr>
          <w:trHeight w:val="288"/>
        </w:trPr>
        <w:tc>
          <w:tcPr>
            <w:tcW w:w="1309" w:type="dxa"/>
            <w:vMerge/>
            <w:shd w:val="clear" w:color="auto" w:fill="auto"/>
            <w:hideMark/>
          </w:tcPr>
          <w:p w14:paraId="01283121"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206F2FFF" w14:textId="77777777" w:rsidR="0030581C" w:rsidRPr="005216EE" w:rsidRDefault="0030581C" w:rsidP="0030581C">
            <w:pPr>
              <w:rPr>
                <w:rFonts w:ascii="Times New Roman" w:hAnsi="Times New Roman"/>
                <w:szCs w:val="20"/>
              </w:rPr>
            </w:pPr>
          </w:p>
        </w:tc>
        <w:tc>
          <w:tcPr>
            <w:tcW w:w="1235" w:type="dxa"/>
            <w:shd w:val="clear" w:color="auto" w:fill="auto"/>
            <w:hideMark/>
          </w:tcPr>
          <w:p w14:paraId="64910D5F"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KU5.02.03</w:t>
            </w:r>
          </w:p>
        </w:tc>
        <w:tc>
          <w:tcPr>
            <w:tcW w:w="3146" w:type="dxa"/>
            <w:shd w:val="clear" w:color="auto" w:fill="auto"/>
            <w:hideMark/>
          </w:tcPr>
          <w:p w14:paraId="2BBAD725"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Business Analysis Planning and Monitoring</w:t>
            </w:r>
          </w:p>
        </w:tc>
        <w:tc>
          <w:tcPr>
            <w:tcW w:w="2250" w:type="dxa"/>
            <w:vMerge/>
            <w:shd w:val="clear" w:color="auto" w:fill="auto"/>
            <w:hideMark/>
          </w:tcPr>
          <w:p w14:paraId="39DC73EB" w14:textId="376EA520" w:rsidR="0030581C" w:rsidRPr="00F24A7D" w:rsidRDefault="0030581C" w:rsidP="0030581C">
            <w:pPr>
              <w:rPr>
                <w:rFonts w:cstheme="minorHAnsi"/>
                <w:color w:val="000000"/>
                <w:szCs w:val="20"/>
              </w:rPr>
            </w:pPr>
          </w:p>
        </w:tc>
      </w:tr>
      <w:tr w:rsidR="0030581C" w:rsidRPr="00A024C1" w14:paraId="7F60ED89" w14:textId="77777777" w:rsidTr="0046783D">
        <w:trPr>
          <w:trHeight w:val="576"/>
        </w:trPr>
        <w:tc>
          <w:tcPr>
            <w:tcW w:w="1309" w:type="dxa"/>
            <w:vMerge/>
            <w:shd w:val="clear" w:color="auto" w:fill="auto"/>
            <w:hideMark/>
          </w:tcPr>
          <w:p w14:paraId="19002D73"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2BBA781A" w14:textId="77777777" w:rsidR="0030581C" w:rsidRPr="005216EE" w:rsidRDefault="0030581C" w:rsidP="0030581C">
            <w:pPr>
              <w:rPr>
                <w:rFonts w:ascii="Times New Roman" w:hAnsi="Times New Roman"/>
                <w:szCs w:val="20"/>
              </w:rPr>
            </w:pPr>
          </w:p>
        </w:tc>
        <w:tc>
          <w:tcPr>
            <w:tcW w:w="1235" w:type="dxa"/>
            <w:shd w:val="clear" w:color="auto" w:fill="auto"/>
            <w:hideMark/>
          </w:tcPr>
          <w:p w14:paraId="2B9E35CB"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KU5.02.04</w:t>
            </w:r>
          </w:p>
        </w:tc>
        <w:tc>
          <w:tcPr>
            <w:tcW w:w="3146" w:type="dxa"/>
            <w:shd w:val="clear" w:color="auto" w:fill="auto"/>
            <w:hideMark/>
          </w:tcPr>
          <w:p w14:paraId="6F8276FF"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Requirements Analysis and Design Definition</w:t>
            </w:r>
          </w:p>
        </w:tc>
        <w:tc>
          <w:tcPr>
            <w:tcW w:w="2250" w:type="dxa"/>
            <w:vMerge/>
            <w:shd w:val="clear" w:color="auto" w:fill="auto"/>
            <w:hideMark/>
          </w:tcPr>
          <w:p w14:paraId="7B1C150F" w14:textId="7D1F8877" w:rsidR="0030581C" w:rsidRPr="00F24A7D" w:rsidRDefault="0030581C" w:rsidP="0030581C">
            <w:pPr>
              <w:rPr>
                <w:rFonts w:cstheme="minorHAnsi"/>
                <w:color w:val="000000"/>
                <w:szCs w:val="20"/>
              </w:rPr>
            </w:pPr>
          </w:p>
        </w:tc>
      </w:tr>
      <w:tr w:rsidR="0030581C" w:rsidRPr="00A024C1" w14:paraId="3F22C7C2" w14:textId="77777777" w:rsidTr="0046783D">
        <w:trPr>
          <w:trHeight w:val="576"/>
        </w:trPr>
        <w:tc>
          <w:tcPr>
            <w:tcW w:w="1309" w:type="dxa"/>
            <w:vMerge/>
            <w:shd w:val="clear" w:color="auto" w:fill="auto"/>
            <w:hideMark/>
          </w:tcPr>
          <w:p w14:paraId="4485A22C"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0ED2559A" w14:textId="77777777" w:rsidR="0030581C" w:rsidRPr="005216EE" w:rsidRDefault="0030581C" w:rsidP="0030581C">
            <w:pPr>
              <w:rPr>
                <w:rFonts w:ascii="Times New Roman" w:hAnsi="Times New Roman"/>
                <w:szCs w:val="20"/>
              </w:rPr>
            </w:pPr>
          </w:p>
        </w:tc>
        <w:tc>
          <w:tcPr>
            <w:tcW w:w="1235" w:type="dxa"/>
            <w:shd w:val="clear" w:color="auto" w:fill="auto"/>
            <w:hideMark/>
          </w:tcPr>
          <w:p w14:paraId="362AAF17"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KU5.02.05</w:t>
            </w:r>
          </w:p>
        </w:tc>
        <w:tc>
          <w:tcPr>
            <w:tcW w:w="3146" w:type="dxa"/>
            <w:shd w:val="clear" w:color="auto" w:fill="auto"/>
            <w:hideMark/>
          </w:tcPr>
          <w:p w14:paraId="1E8BDD66"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Requirements Life Cycle Management (from inception to retirement)</w:t>
            </w:r>
          </w:p>
        </w:tc>
        <w:tc>
          <w:tcPr>
            <w:tcW w:w="2250" w:type="dxa"/>
            <w:vMerge/>
            <w:shd w:val="clear" w:color="auto" w:fill="auto"/>
            <w:hideMark/>
          </w:tcPr>
          <w:p w14:paraId="76B955F0" w14:textId="32CCA1B2" w:rsidR="0030581C" w:rsidRPr="00F24A7D" w:rsidRDefault="0030581C" w:rsidP="0030581C">
            <w:pPr>
              <w:rPr>
                <w:rFonts w:cstheme="minorHAnsi"/>
                <w:color w:val="000000"/>
                <w:szCs w:val="20"/>
              </w:rPr>
            </w:pPr>
          </w:p>
        </w:tc>
      </w:tr>
      <w:tr w:rsidR="0030581C" w:rsidRPr="00A024C1" w14:paraId="0ACDA120" w14:textId="77777777" w:rsidTr="0046783D">
        <w:trPr>
          <w:trHeight w:val="576"/>
        </w:trPr>
        <w:tc>
          <w:tcPr>
            <w:tcW w:w="1309" w:type="dxa"/>
            <w:vMerge/>
            <w:shd w:val="clear" w:color="auto" w:fill="auto"/>
            <w:hideMark/>
          </w:tcPr>
          <w:p w14:paraId="345622C9" w14:textId="77777777" w:rsidR="0030581C" w:rsidRPr="005216EE" w:rsidRDefault="0030581C" w:rsidP="0030581C">
            <w:pPr>
              <w:rPr>
                <w:rFonts w:ascii="Calibri" w:hAnsi="Calibri" w:cs="Calibri"/>
                <w:color w:val="000000"/>
                <w:szCs w:val="20"/>
              </w:rPr>
            </w:pPr>
          </w:p>
        </w:tc>
        <w:tc>
          <w:tcPr>
            <w:tcW w:w="1775" w:type="dxa"/>
            <w:vMerge/>
            <w:shd w:val="clear" w:color="auto" w:fill="auto"/>
            <w:hideMark/>
          </w:tcPr>
          <w:p w14:paraId="1328C0A1" w14:textId="77777777" w:rsidR="0030581C" w:rsidRPr="005216EE" w:rsidRDefault="0030581C" w:rsidP="0030581C">
            <w:pPr>
              <w:rPr>
                <w:rFonts w:ascii="Times New Roman" w:hAnsi="Times New Roman"/>
                <w:szCs w:val="20"/>
              </w:rPr>
            </w:pPr>
          </w:p>
        </w:tc>
        <w:tc>
          <w:tcPr>
            <w:tcW w:w="1235" w:type="dxa"/>
            <w:shd w:val="clear" w:color="auto" w:fill="auto"/>
            <w:hideMark/>
          </w:tcPr>
          <w:p w14:paraId="1D728BB9"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KU5.02.06</w:t>
            </w:r>
          </w:p>
        </w:tc>
        <w:tc>
          <w:tcPr>
            <w:tcW w:w="3146" w:type="dxa"/>
            <w:shd w:val="clear" w:color="auto" w:fill="auto"/>
            <w:hideMark/>
          </w:tcPr>
          <w:p w14:paraId="4E670AA1"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Solution Evaluation and improvements recommendation</w:t>
            </w:r>
          </w:p>
        </w:tc>
        <w:tc>
          <w:tcPr>
            <w:tcW w:w="2250" w:type="dxa"/>
            <w:vMerge/>
            <w:shd w:val="clear" w:color="auto" w:fill="auto"/>
            <w:hideMark/>
          </w:tcPr>
          <w:p w14:paraId="620F94D5" w14:textId="77777777" w:rsidR="0030581C" w:rsidRPr="00F24A7D" w:rsidRDefault="0030581C" w:rsidP="0030581C">
            <w:pPr>
              <w:rPr>
                <w:rFonts w:cstheme="minorHAnsi"/>
                <w:color w:val="000000"/>
                <w:szCs w:val="20"/>
              </w:rPr>
            </w:pPr>
          </w:p>
        </w:tc>
      </w:tr>
      <w:tr w:rsidR="0030581C" w:rsidRPr="00A024C1" w14:paraId="073CE8BB" w14:textId="77777777" w:rsidTr="0046783D">
        <w:trPr>
          <w:trHeight w:val="672"/>
        </w:trPr>
        <w:tc>
          <w:tcPr>
            <w:tcW w:w="1309" w:type="dxa"/>
            <w:vMerge/>
            <w:shd w:val="clear" w:color="auto" w:fill="auto"/>
            <w:hideMark/>
          </w:tcPr>
          <w:p w14:paraId="0DAAF1C4" w14:textId="77777777" w:rsidR="0030581C" w:rsidRPr="005216EE" w:rsidRDefault="0030581C" w:rsidP="0030581C">
            <w:pPr>
              <w:rPr>
                <w:rFonts w:ascii="Times New Roman" w:hAnsi="Times New Roman"/>
                <w:szCs w:val="20"/>
              </w:rPr>
            </w:pPr>
          </w:p>
        </w:tc>
        <w:tc>
          <w:tcPr>
            <w:tcW w:w="1775" w:type="dxa"/>
            <w:vMerge/>
            <w:shd w:val="clear" w:color="auto" w:fill="auto"/>
            <w:hideMark/>
          </w:tcPr>
          <w:p w14:paraId="69C33C33" w14:textId="77777777" w:rsidR="0030581C" w:rsidRPr="005216EE" w:rsidRDefault="0030581C" w:rsidP="0030581C">
            <w:pPr>
              <w:rPr>
                <w:rFonts w:ascii="Times New Roman" w:hAnsi="Times New Roman"/>
                <w:szCs w:val="20"/>
              </w:rPr>
            </w:pPr>
          </w:p>
        </w:tc>
        <w:tc>
          <w:tcPr>
            <w:tcW w:w="1235" w:type="dxa"/>
            <w:shd w:val="clear" w:color="auto" w:fill="auto"/>
            <w:hideMark/>
          </w:tcPr>
          <w:p w14:paraId="01E95CF4"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KU5.02.07</w:t>
            </w:r>
          </w:p>
        </w:tc>
        <w:tc>
          <w:tcPr>
            <w:tcW w:w="3146" w:type="dxa"/>
            <w:shd w:val="clear" w:color="auto" w:fill="auto"/>
            <w:hideMark/>
          </w:tcPr>
          <w:p w14:paraId="709FA9BF"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Agile Data Driven methodologies, processes and enterprises</w:t>
            </w:r>
          </w:p>
        </w:tc>
        <w:tc>
          <w:tcPr>
            <w:tcW w:w="2250" w:type="dxa"/>
            <w:vMerge/>
            <w:shd w:val="clear" w:color="auto" w:fill="auto"/>
            <w:hideMark/>
          </w:tcPr>
          <w:p w14:paraId="383FEB91" w14:textId="77777777" w:rsidR="0030581C" w:rsidRPr="00F24A7D" w:rsidRDefault="0030581C" w:rsidP="0030581C">
            <w:pPr>
              <w:rPr>
                <w:rFonts w:cstheme="minorHAnsi"/>
                <w:color w:val="000000"/>
                <w:szCs w:val="20"/>
              </w:rPr>
            </w:pPr>
          </w:p>
        </w:tc>
      </w:tr>
      <w:tr w:rsidR="0030581C" w:rsidRPr="00A024C1" w14:paraId="597A078D" w14:textId="77777777" w:rsidTr="0046783D">
        <w:trPr>
          <w:trHeight w:val="288"/>
        </w:trPr>
        <w:tc>
          <w:tcPr>
            <w:tcW w:w="1309" w:type="dxa"/>
            <w:vMerge/>
            <w:shd w:val="clear" w:color="auto" w:fill="auto"/>
            <w:hideMark/>
          </w:tcPr>
          <w:p w14:paraId="46B8F33F" w14:textId="77777777" w:rsidR="0030581C" w:rsidRPr="005216EE" w:rsidRDefault="0030581C" w:rsidP="0030581C">
            <w:pPr>
              <w:rPr>
                <w:rFonts w:ascii="Times New Roman" w:hAnsi="Times New Roman"/>
                <w:szCs w:val="20"/>
              </w:rPr>
            </w:pPr>
          </w:p>
        </w:tc>
        <w:tc>
          <w:tcPr>
            <w:tcW w:w="1775" w:type="dxa"/>
            <w:vMerge/>
            <w:shd w:val="clear" w:color="auto" w:fill="auto"/>
            <w:hideMark/>
          </w:tcPr>
          <w:p w14:paraId="67181453" w14:textId="77777777" w:rsidR="0030581C" w:rsidRPr="005216EE" w:rsidRDefault="0030581C" w:rsidP="0030581C">
            <w:pPr>
              <w:rPr>
                <w:rFonts w:ascii="Times New Roman" w:hAnsi="Times New Roman"/>
                <w:szCs w:val="20"/>
              </w:rPr>
            </w:pPr>
          </w:p>
        </w:tc>
        <w:tc>
          <w:tcPr>
            <w:tcW w:w="1235" w:type="dxa"/>
            <w:shd w:val="clear" w:color="auto" w:fill="auto"/>
            <w:hideMark/>
          </w:tcPr>
          <w:p w14:paraId="21D0B3AF"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KU5.02.08</w:t>
            </w:r>
          </w:p>
        </w:tc>
        <w:tc>
          <w:tcPr>
            <w:tcW w:w="3146" w:type="dxa"/>
            <w:shd w:val="clear" w:color="auto" w:fill="auto"/>
            <w:hideMark/>
          </w:tcPr>
          <w:p w14:paraId="5E89F9E5" w14:textId="77777777" w:rsidR="0030581C" w:rsidRPr="005216EE" w:rsidRDefault="0030581C" w:rsidP="0030581C">
            <w:pPr>
              <w:rPr>
                <w:rFonts w:ascii="Calibri" w:hAnsi="Calibri" w:cs="Calibri"/>
                <w:color w:val="000000"/>
                <w:szCs w:val="20"/>
              </w:rPr>
            </w:pPr>
            <w:r w:rsidRPr="005216EE">
              <w:rPr>
                <w:rFonts w:ascii="Calibri" w:hAnsi="Calibri" w:cs="Calibri"/>
                <w:color w:val="000000"/>
                <w:szCs w:val="20"/>
              </w:rPr>
              <w:t>Use cases analysis: business and industry</w:t>
            </w:r>
          </w:p>
        </w:tc>
        <w:tc>
          <w:tcPr>
            <w:tcW w:w="2250" w:type="dxa"/>
            <w:vMerge/>
            <w:shd w:val="clear" w:color="auto" w:fill="auto"/>
            <w:hideMark/>
          </w:tcPr>
          <w:p w14:paraId="6E449E4E" w14:textId="77777777" w:rsidR="0030581C" w:rsidRPr="00F24A7D" w:rsidRDefault="0030581C" w:rsidP="0030581C">
            <w:pPr>
              <w:rPr>
                <w:rFonts w:cstheme="minorHAnsi"/>
                <w:color w:val="000000"/>
                <w:szCs w:val="20"/>
              </w:rPr>
            </w:pPr>
          </w:p>
        </w:tc>
      </w:tr>
    </w:tbl>
    <w:p w14:paraId="22565BC1" w14:textId="3405D48A" w:rsidR="00A024C1" w:rsidRDefault="00A024C1" w:rsidP="00A024C1"/>
    <w:p w14:paraId="1E7E74F2" w14:textId="77777777" w:rsidR="005216EE" w:rsidRDefault="005216EE" w:rsidP="00A024C1"/>
    <w:p w14:paraId="5395F2A7" w14:textId="1B41DD53" w:rsidR="00393550" w:rsidRDefault="00393550" w:rsidP="00393550">
      <w:pPr>
        <w:pStyle w:val="Heading1"/>
      </w:pPr>
      <w:bookmarkStart w:id="35" w:name="_Toc524476405"/>
      <w:r>
        <w:t xml:space="preserve">Conclusion and further </w:t>
      </w:r>
      <w:r w:rsidR="00AE55E7">
        <w:t>developments</w:t>
      </w:r>
      <w:bookmarkEnd w:id="35"/>
    </w:p>
    <w:p w14:paraId="534C98E5" w14:textId="53411C47" w:rsidR="00AE55E7" w:rsidRPr="00AE55E7" w:rsidRDefault="00AE55E7" w:rsidP="00AE55E7">
      <w:pPr>
        <w:rPr>
          <w:lang w:val="en-GB"/>
        </w:rPr>
      </w:pPr>
      <w:r>
        <w:rPr>
          <w:lang w:val="en-GB"/>
        </w:rPr>
        <w:t xml:space="preserve">The </w:t>
      </w:r>
      <w:r w:rsidR="0078299B">
        <w:rPr>
          <w:lang w:val="en-GB"/>
        </w:rPr>
        <w:t>present</w:t>
      </w:r>
      <w:r>
        <w:rPr>
          <w:lang w:val="en-GB"/>
        </w:rPr>
        <w:t xml:space="preserve">ed work on defining </w:t>
      </w:r>
      <w:r w:rsidR="0078299B">
        <w:rPr>
          <w:lang w:val="en-GB"/>
        </w:rPr>
        <w:t>the DS-BoK and other</w:t>
      </w:r>
      <w:r>
        <w:rPr>
          <w:lang w:val="en-GB"/>
        </w:rPr>
        <w:t xml:space="preserve"> foundational components of the whole EDISON </w:t>
      </w:r>
      <w:proofErr w:type="gramStart"/>
      <w:r>
        <w:rPr>
          <w:lang w:val="en-GB"/>
        </w:rPr>
        <w:t>f</w:t>
      </w:r>
      <w:r w:rsidR="00757E5F">
        <w:rPr>
          <w:lang w:val="en-GB"/>
        </w:rPr>
        <w:t>]Data</w:t>
      </w:r>
      <w:proofErr w:type="gramEnd"/>
      <w:r w:rsidR="00757E5F">
        <w:rPr>
          <w:lang w:val="en-GB"/>
        </w:rPr>
        <w:t xml:space="preserve"> Science F</w:t>
      </w:r>
      <w:r>
        <w:rPr>
          <w:lang w:val="en-GB"/>
        </w:rPr>
        <w:t xml:space="preserve">ramework have been done with wide consultation and engagement of different stakeholders, primarily from research community and Research Infrastructures, but also involving industry </w:t>
      </w:r>
      <w:r w:rsidR="001A1AE2">
        <w:rPr>
          <w:lang w:val="en-GB"/>
        </w:rPr>
        <w:t xml:space="preserve">experts </w:t>
      </w:r>
      <w:r>
        <w:rPr>
          <w:lang w:val="en-GB"/>
        </w:rPr>
        <w:t>via standardisation bodies, professional communities and dir</w:t>
      </w:r>
      <w:r w:rsidR="0078299B">
        <w:rPr>
          <w:lang w:val="en-GB"/>
        </w:rPr>
        <w:t xml:space="preserve">ectly via the project network. </w:t>
      </w:r>
    </w:p>
    <w:p w14:paraId="3A8ACABC" w14:textId="1423AD93" w:rsidR="00393550" w:rsidRDefault="00393550" w:rsidP="00393550">
      <w:pPr>
        <w:pStyle w:val="Heading2"/>
      </w:pPr>
      <w:bookmarkStart w:id="36" w:name="_Toc524476406"/>
      <w:r>
        <w:t xml:space="preserve">Summary of </w:t>
      </w:r>
      <w:r w:rsidR="009A77BF">
        <w:t>the presented development</w:t>
      </w:r>
      <w:bookmarkEnd w:id="36"/>
    </w:p>
    <w:p w14:paraId="6FBBD205" w14:textId="7489EAE9" w:rsidR="00AE5B70" w:rsidRPr="00ED7294" w:rsidRDefault="00393550" w:rsidP="005B0B3F">
      <w:pPr>
        <w:rPr>
          <w:i/>
          <w:lang w:val="en-GB"/>
        </w:rPr>
      </w:pPr>
      <w:r>
        <w:t xml:space="preserve">The </w:t>
      </w:r>
      <w:r w:rsidR="00663857">
        <w:t>presented</w:t>
      </w:r>
      <w:r>
        <w:t xml:space="preserve"> Data Science </w:t>
      </w:r>
      <w:r w:rsidR="0078299B">
        <w:t xml:space="preserve">Body of Knowledge </w:t>
      </w:r>
      <w:r w:rsidR="00663857">
        <w:t xml:space="preserve">defines necessary knowledge areas and </w:t>
      </w:r>
      <w:r w:rsidR="00757E5F">
        <w:t>knowledge units</w:t>
      </w:r>
      <w:r w:rsidR="00757E5F">
        <w:t xml:space="preserve"> </w:t>
      </w:r>
      <w:r w:rsidR="00663857">
        <w:t>required by the Data Science competences defined in the CF-</w:t>
      </w:r>
      <w:r w:rsidR="00757E5F">
        <w:t>D</w:t>
      </w:r>
      <w:r w:rsidR="00757E5F">
        <w:t>S</w:t>
      </w:r>
      <w:r w:rsidR="00757E5F">
        <w:t xml:space="preserve"> </w:t>
      </w:r>
      <w:r w:rsidR="00663857">
        <w:t>document</w:t>
      </w:r>
      <w:r w:rsidR="00757E5F">
        <w:t xml:space="preserve"> [1]</w:t>
      </w:r>
      <w:r w:rsidR="00663857">
        <w:t xml:space="preserve">. </w:t>
      </w:r>
    </w:p>
    <w:p w14:paraId="1F6124D3" w14:textId="77777777" w:rsidR="00163D24" w:rsidRPr="00AE5B70" w:rsidRDefault="00163D24" w:rsidP="00BE2560">
      <w:pPr>
        <w:rPr>
          <w:lang w:val="en-GB"/>
        </w:rPr>
      </w:pPr>
    </w:p>
    <w:p w14:paraId="588DB400" w14:textId="5EED5AE1" w:rsidR="00BE2560" w:rsidRPr="00ED7294" w:rsidRDefault="0078299B" w:rsidP="00BE2560">
      <w:pPr>
        <w:rPr>
          <w:lang w:val="en-GB"/>
        </w:rPr>
      </w:pPr>
      <w:r>
        <w:t>DS-BoK</w:t>
      </w:r>
      <w:r w:rsidR="00BE2560" w:rsidRPr="00ED7294">
        <w:rPr>
          <w:lang w:val="en-GB"/>
        </w:rPr>
        <w:t xml:space="preserve"> </w:t>
      </w:r>
      <w:r w:rsidR="00663857">
        <w:rPr>
          <w:lang w:val="en-GB"/>
        </w:rPr>
        <w:t xml:space="preserve">includes the following </w:t>
      </w:r>
      <w:r w:rsidR="00BE2560" w:rsidRPr="00ED7294">
        <w:rPr>
          <w:lang w:val="en-GB"/>
        </w:rPr>
        <w:t>Knowledge Area groups (KAG):</w:t>
      </w:r>
    </w:p>
    <w:p w14:paraId="2747FEB7" w14:textId="77777777" w:rsidR="00663857" w:rsidRPr="00ED7294" w:rsidRDefault="00663857" w:rsidP="00663857">
      <w:pPr>
        <w:pStyle w:val="ListParagraph"/>
        <w:numPr>
          <w:ilvl w:val="0"/>
          <w:numId w:val="19"/>
        </w:numPr>
        <w:jc w:val="both"/>
        <w:rPr>
          <w:lang w:val="en-GB"/>
        </w:rPr>
      </w:pPr>
      <w:r w:rsidRPr="00ED7294">
        <w:rPr>
          <w:lang w:val="en-GB"/>
        </w:rPr>
        <w:t>KAG1-DS</w:t>
      </w:r>
      <w:r>
        <w:rPr>
          <w:lang w:val="en-GB"/>
        </w:rPr>
        <w:t>D</w:t>
      </w:r>
      <w:r w:rsidRPr="00ED7294">
        <w:rPr>
          <w:lang w:val="en-GB"/>
        </w:rPr>
        <w:t xml:space="preserve">A: Data Analytics group including </w:t>
      </w:r>
      <w:r>
        <w:rPr>
          <w:lang w:val="en-GB"/>
        </w:rPr>
        <w:t xml:space="preserve">Data Analytics methods, </w:t>
      </w:r>
      <w:r w:rsidRPr="00ED7294">
        <w:rPr>
          <w:lang w:val="en-GB"/>
        </w:rPr>
        <w:t xml:space="preserve">Machine Learning, statistical methods, and </w:t>
      </w:r>
      <w:r>
        <w:rPr>
          <w:lang w:val="en-GB"/>
        </w:rPr>
        <w:t>data visualisation</w:t>
      </w:r>
    </w:p>
    <w:p w14:paraId="100388BA" w14:textId="77777777" w:rsidR="00663857" w:rsidRPr="00ED7294" w:rsidRDefault="00663857" w:rsidP="00663857">
      <w:pPr>
        <w:pStyle w:val="ListParagraph"/>
        <w:numPr>
          <w:ilvl w:val="0"/>
          <w:numId w:val="19"/>
        </w:numPr>
        <w:jc w:val="both"/>
        <w:rPr>
          <w:lang w:val="en-GB"/>
        </w:rPr>
      </w:pPr>
      <w:r w:rsidRPr="00ED7294">
        <w:rPr>
          <w:lang w:val="en-GB"/>
        </w:rPr>
        <w:t>KAG2-DSE</w:t>
      </w:r>
      <w:r>
        <w:rPr>
          <w:lang w:val="en-GB"/>
        </w:rPr>
        <w:t>NG</w:t>
      </w:r>
      <w:r w:rsidRPr="00ED7294">
        <w:rPr>
          <w:lang w:val="en-GB"/>
        </w:rPr>
        <w:t xml:space="preserve">: Data Science Engineering group including </w:t>
      </w:r>
      <w:r>
        <w:rPr>
          <w:lang w:val="en-GB"/>
        </w:rPr>
        <w:t>s</w:t>
      </w:r>
      <w:r w:rsidRPr="00ED7294">
        <w:rPr>
          <w:lang w:val="en-GB"/>
        </w:rPr>
        <w:t>oftware engineering</w:t>
      </w:r>
      <w:r>
        <w:rPr>
          <w:lang w:val="en-GB"/>
        </w:rPr>
        <w:t>, database and Big Data technologies</w:t>
      </w:r>
    </w:p>
    <w:p w14:paraId="72A0FDAA" w14:textId="77777777" w:rsidR="00663857" w:rsidRPr="00ED7294" w:rsidRDefault="00663857" w:rsidP="00663857">
      <w:pPr>
        <w:pStyle w:val="ListParagraph"/>
        <w:numPr>
          <w:ilvl w:val="0"/>
          <w:numId w:val="19"/>
        </w:numPr>
        <w:jc w:val="both"/>
        <w:rPr>
          <w:i/>
          <w:lang w:val="en-GB"/>
        </w:rPr>
      </w:pPr>
      <w:r w:rsidRPr="00ED7294">
        <w:rPr>
          <w:lang w:val="en-GB"/>
        </w:rPr>
        <w:t xml:space="preserve">KAG3-DSDM: </w:t>
      </w:r>
      <w:r w:rsidRPr="00ED7294">
        <w:rPr>
          <w:i/>
          <w:lang w:val="en-GB"/>
        </w:rPr>
        <w:t xml:space="preserve">Data Management group including data curation, preservation and data </w:t>
      </w:r>
      <w:r>
        <w:rPr>
          <w:i/>
          <w:lang w:val="en-GB"/>
        </w:rPr>
        <w:t>modeling</w:t>
      </w:r>
    </w:p>
    <w:p w14:paraId="25306882" w14:textId="77777777" w:rsidR="00663857" w:rsidRPr="00ED7294" w:rsidRDefault="00663857" w:rsidP="00663857">
      <w:pPr>
        <w:pStyle w:val="ListParagraph"/>
        <w:numPr>
          <w:ilvl w:val="0"/>
          <w:numId w:val="19"/>
        </w:numPr>
        <w:jc w:val="both"/>
        <w:rPr>
          <w:i/>
          <w:lang w:val="en-GB"/>
        </w:rPr>
      </w:pPr>
      <w:r w:rsidRPr="00ED7294">
        <w:rPr>
          <w:lang w:val="en-GB"/>
        </w:rPr>
        <w:t>KAG4-DSRM</w:t>
      </w:r>
      <w:r>
        <w:rPr>
          <w:lang w:val="en-GB"/>
        </w:rPr>
        <w:t>P</w:t>
      </w:r>
      <w:r w:rsidRPr="00ED7294">
        <w:rPr>
          <w:lang w:val="en-GB"/>
        </w:rPr>
        <w:t xml:space="preserve">: </w:t>
      </w:r>
      <w:r w:rsidRPr="00ED7294">
        <w:rPr>
          <w:i/>
          <w:lang w:val="en-GB"/>
        </w:rPr>
        <w:t xml:space="preserve">Research Methods </w:t>
      </w:r>
      <w:r>
        <w:rPr>
          <w:i/>
          <w:lang w:val="en-GB"/>
        </w:rPr>
        <w:t>and Project Management</w:t>
      </w:r>
    </w:p>
    <w:p w14:paraId="4D25FF8B" w14:textId="77777777" w:rsidR="00663857" w:rsidRPr="00ED7294" w:rsidRDefault="00663857" w:rsidP="00663857">
      <w:pPr>
        <w:pStyle w:val="ListParagraph"/>
        <w:numPr>
          <w:ilvl w:val="0"/>
          <w:numId w:val="4"/>
        </w:numPr>
        <w:ind w:left="360"/>
        <w:jc w:val="both"/>
        <w:rPr>
          <w:lang w:val="en-GB"/>
        </w:rPr>
      </w:pPr>
      <w:r>
        <w:rPr>
          <w:lang w:val="en-GB"/>
        </w:rPr>
        <w:t>KAG5-DSBA</w:t>
      </w:r>
      <w:r w:rsidRPr="00ED7294">
        <w:rPr>
          <w:lang w:val="en-GB"/>
        </w:rPr>
        <w:t xml:space="preserve">: Business </w:t>
      </w:r>
      <w:r>
        <w:rPr>
          <w:lang w:val="en-GB"/>
        </w:rPr>
        <w:t>Analytics (also strongly based on KAG1-DSDA)</w:t>
      </w:r>
    </w:p>
    <w:p w14:paraId="45C959CD" w14:textId="77777777" w:rsidR="00663857" w:rsidRPr="00ED7294" w:rsidRDefault="00663857" w:rsidP="00663857">
      <w:pPr>
        <w:pStyle w:val="ListParagraph"/>
        <w:numPr>
          <w:ilvl w:val="0"/>
          <w:numId w:val="4"/>
        </w:numPr>
        <w:ind w:left="360"/>
        <w:jc w:val="both"/>
        <w:rPr>
          <w:lang w:val="en-GB"/>
        </w:rPr>
      </w:pPr>
      <w:r>
        <w:rPr>
          <w:lang w:val="en-GB"/>
        </w:rPr>
        <w:t>KAG*</w:t>
      </w:r>
      <w:r w:rsidRPr="00ED7294">
        <w:rPr>
          <w:lang w:val="en-GB"/>
        </w:rPr>
        <w:t xml:space="preserve">-DSDK: </w:t>
      </w:r>
      <w:r>
        <w:rPr>
          <w:lang w:val="en-GB"/>
        </w:rPr>
        <w:t xml:space="preserve">Placeholder for the </w:t>
      </w:r>
      <w:r w:rsidRPr="00ED7294">
        <w:rPr>
          <w:lang w:val="en-GB"/>
        </w:rPr>
        <w:t>Data Science Domain Knowledge group</w:t>
      </w:r>
      <w:r>
        <w:rPr>
          <w:lang w:val="en-GB"/>
        </w:rPr>
        <w:t>s</w:t>
      </w:r>
      <w:r w:rsidRPr="00ED7294">
        <w:rPr>
          <w:lang w:val="en-GB"/>
        </w:rPr>
        <w:t xml:space="preserve"> </w:t>
      </w:r>
      <w:r>
        <w:rPr>
          <w:lang w:val="en-GB"/>
        </w:rPr>
        <w:t>to include</w:t>
      </w:r>
      <w:r w:rsidRPr="00ED7294">
        <w:rPr>
          <w:lang w:val="en-GB"/>
        </w:rPr>
        <w:t xml:space="preserve"> domain specific knowledge</w:t>
      </w:r>
    </w:p>
    <w:p w14:paraId="3B2F394B" w14:textId="77777777" w:rsidR="0078299B" w:rsidRPr="00163D24" w:rsidRDefault="0078299B" w:rsidP="00393550">
      <w:pPr>
        <w:rPr>
          <w:lang w:val="en-GB"/>
        </w:rPr>
      </w:pPr>
    </w:p>
    <w:p w14:paraId="4D5A8A30" w14:textId="77777777" w:rsidR="00AE55E7" w:rsidRPr="00ED7294" w:rsidRDefault="00AE55E7" w:rsidP="00AE55E7">
      <w:pPr>
        <w:pStyle w:val="Heading2"/>
        <w:rPr>
          <w:lang w:val="en-GB"/>
        </w:rPr>
      </w:pPr>
      <w:bookmarkStart w:id="37" w:name="_Toc444586588"/>
      <w:bookmarkStart w:id="38" w:name="_Toc524476407"/>
      <w:r w:rsidRPr="00ED7294">
        <w:rPr>
          <w:lang w:val="en-GB"/>
        </w:rPr>
        <w:t>Further developments to formalize CF-DS and DS-BoK</w:t>
      </w:r>
      <w:bookmarkEnd w:id="37"/>
      <w:bookmarkEnd w:id="38"/>
    </w:p>
    <w:p w14:paraId="257443D5" w14:textId="1A5CC14B" w:rsidR="00AE55E7" w:rsidRPr="00ED7294" w:rsidRDefault="00AE55E7" w:rsidP="00AE55E7">
      <w:pPr>
        <w:rPr>
          <w:lang w:val="en-GB"/>
        </w:rPr>
      </w:pPr>
      <w:r>
        <w:rPr>
          <w:lang w:val="en-GB"/>
        </w:rPr>
        <w:t xml:space="preserve">It is anticipated that the presented </w:t>
      </w:r>
      <w:r w:rsidR="00AE5B70">
        <w:rPr>
          <w:lang w:val="en-GB"/>
        </w:rPr>
        <w:t xml:space="preserve">ongoing development </w:t>
      </w:r>
      <w:r>
        <w:rPr>
          <w:lang w:val="en-GB"/>
        </w:rPr>
        <w:t xml:space="preserve">will require </w:t>
      </w:r>
      <w:r w:rsidR="00AE5B70">
        <w:rPr>
          <w:lang w:val="en-GB"/>
        </w:rPr>
        <w:t>practical</w:t>
      </w:r>
      <w:r>
        <w:rPr>
          <w:lang w:val="en-GB"/>
        </w:rPr>
        <w:t xml:space="preserve"> validation by experts and communities of practice that </w:t>
      </w:r>
      <w:r w:rsidRPr="00ED7294">
        <w:rPr>
          <w:lang w:val="en-GB"/>
        </w:rPr>
        <w:t xml:space="preserve">will </w:t>
      </w:r>
      <w:r>
        <w:rPr>
          <w:lang w:val="en-GB"/>
        </w:rPr>
        <w:t>include</w:t>
      </w:r>
      <w:r w:rsidRPr="00ED7294">
        <w:rPr>
          <w:lang w:val="en-GB"/>
        </w:rPr>
        <w:t xml:space="preserve"> the following specific tasks and activities: </w:t>
      </w:r>
    </w:p>
    <w:p w14:paraId="785B0789" w14:textId="77777777" w:rsidR="00AE55E7" w:rsidRPr="00ED7294" w:rsidRDefault="00AE55E7" w:rsidP="00AE55E7">
      <w:pPr>
        <w:rPr>
          <w:lang w:val="en-GB"/>
        </w:rPr>
      </w:pPr>
    </w:p>
    <w:p w14:paraId="0EEA3B87" w14:textId="6A05D551" w:rsidR="008C19B7" w:rsidRDefault="00AE5B70" w:rsidP="00B06F52">
      <w:pPr>
        <w:pStyle w:val="MyList"/>
      </w:pPr>
      <w:r>
        <w:t xml:space="preserve">Continue validating and improving the currently proposed </w:t>
      </w:r>
      <w:r w:rsidR="008C19B7">
        <w:t xml:space="preserve">knowledge areas </w:t>
      </w:r>
      <w:r>
        <w:t xml:space="preserve">and knowledge units </w:t>
      </w:r>
      <w:r w:rsidR="008C19B7">
        <w:t xml:space="preserve">by involving experts in the related knowledge areas, </w:t>
      </w:r>
      <w:r w:rsidR="00757E5F">
        <w:t>beneficia</w:t>
      </w:r>
      <w:r w:rsidR="00757E5F">
        <w:t>l</w:t>
      </w:r>
      <w:r w:rsidR="00757E5F">
        <w:t>l</w:t>
      </w:r>
      <w:r w:rsidR="00757E5F">
        <w:t xml:space="preserve">y </w:t>
      </w:r>
      <w:r w:rsidR="008C19B7">
        <w:t>also engaging with the specific professional communities such as IEEE, ACM, DAMA, IIBA, etc.</w:t>
      </w:r>
    </w:p>
    <w:p w14:paraId="31E7D079" w14:textId="7CD57B2F" w:rsidR="00AE55E7" w:rsidRDefault="00757E5F" w:rsidP="00C1680C">
      <w:pPr>
        <w:pStyle w:val="MyList"/>
      </w:pPr>
      <w:r w:rsidRPr="00BE2560">
        <w:t>F</w:t>
      </w:r>
      <w:r>
        <w:t>orm</w:t>
      </w:r>
      <w:r w:rsidRPr="00BE2560">
        <w:t xml:space="preserve">alise </w:t>
      </w:r>
      <w:r w:rsidR="00AE55E7" w:rsidRPr="00BE2560">
        <w:t xml:space="preserve">the taxonomy </w:t>
      </w:r>
      <w:r>
        <w:t xml:space="preserve">definition </w:t>
      </w:r>
      <w:r w:rsidR="00AE55E7" w:rsidRPr="00BE2560">
        <w:t xml:space="preserve">of </w:t>
      </w:r>
      <w:r>
        <w:t xml:space="preserve">the </w:t>
      </w:r>
      <w:r w:rsidR="00AE55E7" w:rsidRPr="00BE2560">
        <w:t>Data Science related knowledge areas and scientific disciplines based on ACM CCS (2012), provide suggestion</w:t>
      </w:r>
      <w:r w:rsidR="00042B2E">
        <w:t>s</w:t>
      </w:r>
      <w:r w:rsidR="00AE55E7" w:rsidRPr="00BE2560">
        <w:t xml:space="preserve"> for new knowledge areas and classifications classes. </w:t>
      </w:r>
    </w:p>
    <w:p w14:paraId="0757EF02" w14:textId="3DF7973C" w:rsidR="008C19B7" w:rsidRPr="00BE2560" w:rsidRDefault="009A77BF" w:rsidP="00C1680C">
      <w:pPr>
        <w:pStyle w:val="MyList"/>
      </w:pPr>
      <w:r>
        <w:t xml:space="preserve">Collect feedback from the known pilot implementation of </w:t>
      </w:r>
      <w:r w:rsidR="00757E5F">
        <w:t xml:space="preserve">the </w:t>
      </w:r>
      <w:r>
        <w:t>EDSF and DS-BoK by</w:t>
      </w:r>
      <w:r w:rsidR="008C19B7">
        <w:t xml:space="preserve"> the champion universities </w:t>
      </w:r>
      <w:r>
        <w:t xml:space="preserve">and wider community of practitioners to provide further update to the DS-BoK. </w:t>
      </w:r>
    </w:p>
    <w:p w14:paraId="52DEB558" w14:textId="77777777" w:rsidR="00AE55E7" w:rsidRPr="00ED7294" w:rsidRDefault="00AE55E7" w:rsidP="00AE55E7">
      <w:pPr>
        <w:rPr>
          <w:lang w:val="en-GB"/>
        </w:rPr>
      </w:pPr>
    </w:p>
    <w:p w14:paraId="1E9A00B1" w14:textId="24E3B675" w:rsidR="00933604" w:rsidRDefault="009A77BF" w:rsidP="00AE55E7">
      <w:pPr>
        <w:rPr>
          <w:lang w:val="en-GB"/>
        </w:rPr>
      </w:pPr>
      <w:r>
        <w:rPr>
          <w:lang w:val="en-GB"/>
        </w:rPr>
        <w:t xml:space="preserve">Initial validation of the proposed DS-BoK has been done during the EDISON project lifetime by actively involving project partners and champion universities, engaging with the community of practice via workshops, seminars and active outreach activity, </w:t>
      </w:r>
      <w:r w:rsidR="00AE55E7" w:rsidRPr="00ED7294">
        <w:rPr>
          <w:lang w:val="en-GB"/>
        </w:rPr>
        <w:t xml:space="preserve">and </w:t>
      </w:r>
      <w:r w:rsidR="00BE2560">
        <w:rPr>
          <w:lang w:val="en-GB"/>
        </w:rPr>
        <w:t xml:space="preserve">soliciting feedback and contribution from the academic and </w:t>
      </w:r>
      <w:r w:rsidR="00AE55E7" w:rsidRPr="00ED7294">
        <w:rPr>
          <w:lang w:val="en-GB"/>
        </w:rPr>
        <w:t>professional community</w:t>
      </w:r>
      <w:r w:rsidR="00BE2560">
        <w:rPr>
          <w:lang w:val="en-GB"/>
        </w:rPr>
        <w:t>,</w:t>
      </w:r>
      <w:r w:rsidR="00933604">
        <w:rPr>
          <w:lang w:val="en-GB"/>
        </w:rPr>
        <w:t xml:space="preserve"> including</w:t>
      </w:r>
      <w:r w:rsidR="00AE55E7" w:rsidRPr="00ED7294">
        <w:rPr>
          <w:lang w:val="en-GB"/>
        </w:rPr>
        <w:t xml:space="preserve"> </w:t>
      </w:r>
      <w:r w:rsidR="00933604">
        <w:rPr>
          <w:lang w:val="en-GB"/>
        </w:rPr>
        <w:t xml:space="preserve">experts’ </w:t>
      </w:r>
      <w:r w:rsidR="00AE55E7" w:rsidRPr="00ED7294">
        <w:rPr>
          <w:lang w:val="en-GB"/>
        </w:rPr>
        <w:t>interviews</w:t>
      </w:r>
      <w:r w:rsidR="00933604">
        <w:rPr>
          <w:lang w:val="en-GB"/>
        </w:rPr>
        <w:t>.</w:t>
      </w:r>
      <w:r w:rsidR="00B60453">
        <w:rPr>
          <w:lang w:val="en-GB"/>
        </w:rPr>
        <w:t xml:space="preserve"> Numerous of feedbacks and comments have been collected since the last EDSF Release 2 published in July 2017.</w:t>
      </w:r>
    </w:p>
    <w:p w14:paraId="08AFA095" w14:textId="77777777" w:rsidR="00933604" w:rsidRDefault="00933604" w:rsidP="00AE55E7">
      <w:pPr>
        <w:rPr>
          <w:lang w:val="en-GB"/>
        </w:rPr>
      </w:pPr>
    </w:p>
    <w:p w14:paraId="3CF99E52" w14:textId="531A2132" w:rsidR="00AE55E7" w:rsidRPr="00ED7294" w:rsidRDefault="00CF7B74" w:rsidP="00AE55E7">
      <w:pPr>
        <w:rPr>
          <w:lang w:val="en-GB"/>
        </w:rPr>
      </w:pPr>
      <w:r>
        <w:rPr>
          <w:lang w:val="en-GB"/>
        </w:rPr>
        <w:t xml:space="preserve">Future support for EDSF and DS-BoK in particular will be provided in the framework of the community shared </w:t>
      </w:r>
      <w:r w:rsidR="00757E5F">
        <w:rPr>
          <w:lang w:val="en-GB"/>
        </w:rPr>
        <w:t>ED</w:t>
      </w:r>
      <w:r w:rsidR="00757E5F">
        <w:rPr>
          <w:lang w:val="en-GB"/>
        </w:rPr>
        <w:t>IS</w:t>
      </w:r>
      <w:r w:rsidR="00757E5F">
        <w:rPr>
          <w:lang w:val="en-GB"/>
        </w:rPr>
        <w:t xml:space="preserve">ON </w:t>
      </w:r>
      <w:r>
        <w:rPr>
          <w:lang w:val="en-GB"/>
        </w:rPr>
        <w:t xml:space="preserve">Initiative that is committed to support the EDSF implementation and regular updates like current Release 3 that summarised the community experience and </w:t>
      </w:r>
      <w:r w:rsidR="00B60453">
        <w:rPr>
          <w:lang w:val="en-GB"/>
        </w:rPr>
        <w:t xml:space="preserve">continuous </w:t>
      </w:r>
      <w:r>
        <w:rPr>
          <w:lang w:val="en-GB"/>
        </w:rPr>
        <w:t xml:space="preserve">feedback. </w:t>
      </w:r>
    </w:p>
    <w:p w14:paraId="5F4E756B" w14:textId="77777777" w:rsidR="00AE55E7" w:rsidRPr="00AE55E7" w:rsidRDefault="00AE55E7" w:rsidP="00393550">
      <w:pPr>
        <w:rPr>
          <w:lang w:val="en-GB"/>
        </w:rPr>
      </w:pPr>
    </w:p>
    <w:p w14:paraId="49752D5D" w14:textId="77777777" w:rsidR="00393550" w:rsidRPr="00ED7294" w:rsidRDefault="00393550" w:rsidP="00393550">
      <w:pPr>
        <w:rPr>
          <w:lang w:val="en-GB"/>
        </w:rPr>
      </w:pPr>
      <w:r w:rsidRPr="00ED7294">
        <w:rPr>
          <w:lang w:val="en-GB"/>
        </w:rPr>
        <w:br w:type="page"/>
      </w:r>
    </w:p>
    <w:p w14:paraId="2F5A356F" w14:textId="77777777" w:rsidR="00393550" w:rsidRPr="00ED7294" w:rsidRDefault="00393550" w:rsidP="00393550">
      <w:pPr>
        <w:pStyle w:val="Heading1"/>
        <w:jc w:val="both"/>
        <w:rPr>
          <w:lang w:val="en-GB"/>
        </w:rPr>
      </w:pPr>
      <w:bookmarkStart w:id="39" w:name="_Toc444586591"/>
      <w:bookmarkStart w:id="40" w:name="_Toc524476408"/>
      <w:r w:rsidRPr="00ED7294">
        <w:rPr>
          <w:lang w:val="en-GB"/>
        </w:rPr>
        <w:t>References</w:t>
      </w:r>
      <w:bookmarkEnd w:id="39"/>
      <w:bookmarkEnd w:id="40"/>
      <w:r w:rsidRPr="00ED7294">
        <w:rPr>
          <w:lang w:val="en-GB"/>
        </w:rPr>
        <w:t xml:space="preserve"> </w:t>
      </w:r>
    </w:p>
    <w:p w14:paraId="4FDB6493" w14:textId="77777777" w:rsidR="00ED2A9C" w:rsidRPr="00157F0C" w:rsidRDefault="00ED2A9C" w:rsidP="00ED2A9C">
      <w:pPr>
        <w:pStyle w:val="references"/>
        <w:rPr>
          <w:noProof w:val="0"/>
          <w:sz w:val="20"/>
          <w:szCs w:val="20"/>
          <w:lang w:val="en-GB"/>
        </w:rPr>
      </w:pPr>
      <w:r w:rsidRPr="00157F0C">
        <w:rPr>
          <w:noProof w:val="0"/>
          <w:sz w:val="20"/>
          <w:szCs w:val="20"/>
          <w:lang w:val="en-GB"/>
        </w:rPr>
        <w:t xml:space="preserve">Data Science Competence Framework [online] </w:t>
      </w:r>
      <w:r w:rsidRPr="003A769C">
        <w:rPr>
          <w:rStyle w:val="Hyperlink"/>
          <w:noProof w:val="0"/>
          <w:sz w:val="20"/>
          <w:szCs w:val="20"/>
          <w:lang w:val="en-GB"/>
        </w:rPr>
        <w:t>https://github.com/EDISONcommunity/EDSF/tree/master/data-science-competence-</w:t>
      </w:r>
      <w:hyperlink r:id="rId13" w:history="1">
        <w:r w:rsidRPr="003A769C">
          <w:rPr>
            <w:rStyle w:val="Hyperlink"/>
            <w:noProof w:val="0"/>
            <w:sz w:val="20"/>
            <w:szCs w:val="20"/>
            <w:lang w:val="en-GB"/>
          </w:rPr>
          <w:t>framework</w:t>
        </w:r>
      </w:hyperlink>
      <w:r w:rsidRPr="00157F0C">
        <w:rPr>
          <w:noProof w:val="0"/>
          <w:sz w:val="20"/>
          <w:szCs w:val="20"/>
          <w:lang w:val="en-GB"/>
        </w:rPr>
        <w:t xml:space="preserve"> </w:t>
      </w:r>
    </w:p>
    <w:p w14:paraId="2EAE4102" w14:textId="77777777" w:rsidR="00ED2A9C" w:rsidRPr="00157F0C" w:rsidRDefault="00ED2A9C" w:rsidP="00ED2A9C">
      <w:pPr>
        <w:pStyle w:val="references"/>
        <w:rPr>
          <w:noProof w:val="0"/>
          <w:sz w:val="20"/>
          <w:szCs w:val="20"/>
          <w:lang w:val="en-GB"/>
        </w:rPr>
      </w:pPr>
      <w:r w:rsidRPr="00157F0C">
        <w:rPr>
          <w:noProof w:val="0"/>
          <w:sz w:val="20"/>
          <w:szCs w:val="20"/>
          <w:lang w:val="en-GB"/>
        </w:rPr>
        <w:t>Data Science Body of Knowledge [online]</w:t>
      </w:r>
      <w:r>
        <w:rPr>
          <w:noProof w:val="0"/>
          <w:sz w:val="20"/>
          <w:szCs w:val="20"/>
          <w:lang w:val="en-GB"/>
        </w:rPr>
        <w:t xml:space="preserve"> </w:t>
      </w:r>
      <w:hyperlink r:id="rId14" w:history="1">
        <w:r w:rsidRPr="00720D5B">
          <w:rPr>
            <w:rStyle w:val="Hyperlink"/>
            <w:noProof w:val="0"/>
            <w:sz w:val="20"/>
            <w:szCs w:val="20"/>
            <w:lang w:val="en-GB"/>
          </w:rPr>
          <w:t>https://github.com/EDISONcommunity/EDSF/tree/master/data-science-body-of-knowledge</w:t>
        </w:r>
      </w:hyperlink>
      <w:r>
        <w:rPr>
          <w:noProof w:val="0"/>
          <w:sz w:val="20"/>
          <w:szCs w:val="20"/>
          <w:lang w:val="en-GB"/>
        </w:rPr>
        <w:t xml:space="preserve"> </w:t>
      </w:r>
    </w:p>
    <w:p w14:paraId="6E00A8E3" w14:textId="77777777" w:rsidR="00ED2A9C" w:rsidRPr="00157F0C" w:rsidRDefault="00ED2A9C" w:rsidP="00ED2A9C">
      <w:pPr>
        <w:pStyle w:val="references"/>
        <w:rPr>
          <w:noProof w:val="0"/>
          <w:sz w:val="20"/>
          <w:szCs w:val="20"/>
          <w:lang w:val="en-GB"/>
        </w:rPr>
      </w:pPr>
      <w:r w:rsidRPr="00157F0C">
        <w:rPr>
          <w:noProof w:val="0"/>
          <w:sz w:val="20"/>
          <w:szCs w:val="20"/>
          <w:lang w:val="en-GB"/>
        </w:rPr>
        <w:t xml:space="preserve">Data Science Model Curriculum [online] </w:t>
      </w:r>
      <w:hyperlink r:id="rId15" w:history="1">
        <w:r w:rsidRPr="00720D5B">
          <w:rPr>
            <w:rStyle w:val="Hyperlink"/>
            <w:noProof w:val="0"/>
            <w:sz w:val="20"/>
            <w:szCs w:val="20"/>
            <w:lang w:val="en-GB"/>
          </w:rPr>
          <w:t>https://github.com/EDISONcommunity/EDSF/tree/master/data-science-model-curriculum</w:t>
        </w:r>
      </w:hyperlink>
      <w:r>
        <w:rPr>
          <w:noProof w:val="0"/>
          <w:sz w:val="20"/>
          <w:szCs w:val="20"/>
          <w:lang w:val="en-GB"/>
        </w:rPr>
        <w:t xml:space="preserve"> </w:t>
      </w:r>
    </w:p>
    <w:p w14:paraId="2A5C1164" w14:textId="77777777" w:rsidR="00ED2A9C" w:rsidRPr="00157F0C" w:rsidRDefault="00ED2A9C" w:rsidP="00ED2A9C">
      <w:pPr>
        <w:pStyle w:val="references"/>
        <w:spacing w:after="0" w:line="240" w:lineRule="auto"/>
        <w:rPr>
          <w:noProof w:val="0"/>
          <w:sz w:val="20"/>
          <w:szCs w:val="20"/>
          <w:lang w:val="en-GB"/>
        </w:rPr>
      </w:pPr>
      <w:r w:rsidRPr="00157F0C">
        <w:rPr>
          <w:noProof w:val="0"/>
          <w:sz w:val="20"/>
          <w:szCs w:val="20"/>
          <w:lang w:val="en-GB"/>
        </w:rPr>
        <w:t xml:space="preserve">Data Science Professional Profiles [online] </w:t>
      </w:r>
      <w:hyperlink r:id="rId16" w:history="1">
        <w:r w:rsidRPr="00720D5B">
          <w:rPr>
            <w:rStyle w:val="Hyperlink"/>
            <w:noProof w:val="0"/>
            <w:sz w:val="20"/>
            <w:szCs w:val="20"/>
            <w:lang w:val="en-GB"/>
          </w:rPr>
          <w:t>https://github.com/EDISONcommunity/EDSF/tree/master/data-science-professional-profile</w:t>
        </w:r>
      </w:hyperlink>
    </w:p>
    <w:p w14:paraId="3DAD33EF" w14:textId="77777777" w:rsidR="005D7F38" w:rsidRPr="00540A42" w:rsidRDefault="005D7F38" w:rsidP="005D7F38">
      <w:pPr>
        <w:pStyle w:val="references"/>
        <w:tabs>
          <w:tab w:val="num" w:pos="644"/>
        </w:tabs>
        <w:spacing w:after="0" w:line="240" w:lineRule="auto"/>
        <w:rPr>
          <w:sz w:val="20"/>
          <w:szCs w:val="20"/>
          <w:lang w:val="en-GB"/>
        </w:rPr>
      </w:pPr>
      <w:r w:rsidRPr="00540A42">
        <w:rPr>
          <w:sz w:val="20"/>
          <w:szCs w:val="20"/>
          <w:lang w:val="en-GB"/>
        </w:rPr>
        <w:t xml:space="preserve">NIST SP 1500-1 NIST Big Data interoperability Framework (NBDIF): Volume 1: Definitions, September 2015 [online] </w:t>
      </w:r>
      <w:hyperlink r:id="rId17" w:history="1">
        <w:r w:rsidRPr="00540A42">
          <w:rPr>
            <w:rStyle w:val="Hyperlink"/>
            <w:sz w:val="20"/>
            <w:szCs w:val="20"/>
            <w:lang w:val="en-GB"/>
          </w:rPr>
          <w:t>http://nvlpubs.nist.gov/nistpubs/SpecialPublications/NIST.SP.1500-1.pdf</w:t>
        </w:r>
      </w:hyperlink>
    </w:p>
    <w:p w14:paraId="38AE2E71" w14:textId="77777777" w:rsidR="005D7F38" w:rsidRPr="00540A42" w:rsidRDefault="005D7F38" w:rsidP="005D7F38">
      <w:pPr>
        <w:pStyle w:val="references"/>
        <w:tabs>
          <w:tab w:val="num" w:pos="644"/>
        </w:tabs>
        <w:spacing w:after="0" w:line="240" w:lineRule="auto"/>
        <w:rPr>
          <w:sz w:val="20"/>
          <w:szCs w:val="20"/>
          <w:lang w:val="en-GB"/>
        </w:rPr>
      </w:pPr>
      <w:r w:rsidRPr="00540A42">
        <w:rPr>
          <w:sz w:val="20"/>
          <w:szCs w:val="20"/>
          <w:lang w:val="en-GB"/>
        </w:rPr>
        <w:t xml:space="preserve">The 2012 ACM Computing Classification System [online] </w:t>
      </w:r>
      <w:hyperlink r:id="rId18" w:history="1">
        <w:r w:rsidRPr="00540A42">
          <w:rPr>
            <w:rStyle w:val="Hyperlink"/>
            <w:sz w:val="20"/>
            <w:szCs w:val="20"/>
            <w:lang w:val="en-GB"/>
          </w:rPr>
          <w:t>http://www.acm.org/about/class/class/2012</w:t>
        </w:r>
      </w:hyperlink>
    </w:p>
    <w:p w14:paraId="0D387DFE" w14:textId="77777777" w:rsidR="005D7F38" w:rsidRPr="00ED7294" w:rsidRDefault="005D7F38" w:rsidP="005D7F38">
      <w:pPr>
        <w:pStyle w:val="references"/>
        <w:tabs>
          <w:tab w:val="num" w:pos="644"/>
        </w:tabs>
        <w:spacing w:line="240" w:lineRule="auto"/>
        <w:rPr>
          <w:sz w:val="20"/>
          <w:szCs w:val="20"/>
          <w:lang w:val="en-GB"/>
        </w:rPr>
      </w:pPr>
      <w:r w:rsidRPr="00ED7294">
        <w:rPr>
          <w:color w:val="000000"/>
          <w:sz w:val="20"/>
          <w:szCs w:val="20"/>
          <w:shd w:val="clear" w:color="auto" w:fill="FFFFFF"/>
          <w:lang w:val="en-GB"/>
        </w:rPr>
        <w:t xml:space="preserve">ACM and IEEE Computer Science Curricula 2013 (CS2013) [online] </w:t>
      </w:r>
      <w:r w:rsidRPr="00ED7294">
        <w:rPr>
          <w:sz w:val="20"/>
          <w:szCs w:val="20"/>
          <w:bdr w:val="none" w:sz="0" w:space="0" w:color="auto" w:frame="1"/>
          <w:shd w:val="clear" w:color="auto" w:fill="FFFFFF"/>
          <w:lang w:val="en-GB"/>
        </w:rPr>
        <w:t>http://dx.doi.org/10.1145/2534860</w:t>
      </w:r>
    </w:p>
    <w:p w14:paraId="4B46440D" w14:textId="77777777" w:rsidR="005D7F38" w:rsidRPr="00ED7294" w:rsidRDefault="005D7F38" w:rsidP="005D7F38">
      <w:pPr>
        <w:pStyle w:val="references"/>
        <w:rPr>
          <w:sz w:val="20"/>
          <w:szCs w:val="20"/>
          <w:lang w:val="en-GB"/>
        </w:rPr>
      </w:pPr>
      <w:r w:rsidRPr="00ED7294">
        <w:rPr>
          <w:sz w:val="20"/>
          <w:szCs w:val="20"/>
          <w:lang w:val="en-GB"/>
        </w:rPr>
        <w:t xml:space="preserve">ACM Curricula recommendations [online] </w:t>
      </w:r>
      <w:hyperlink r:id="rId19" w:history="1">
        <w:r w:rsidRPr="00ED7294">
          <w:rPr>
            <w:rStyle w:val="Hyperlink"/>
            <w:sz w:val="20"/>
            <w:szCs w:val="20"/>
            <w:lang w:val="en-GB"/>
          </w:rPr>
          <w:t>http://www.acm.org/education/curricula-recommendations</w:t>
        </w:r>
      </w:hyperlink>
    </w:p>
    <w:p w14:paraId="61AD8B33" w14:textId="77777777" w:rsidR="005D7F38" w:rsidRPr="00DB326C" w:rsidRDefault="005D7F38" w:rsidP="005D7F38">
      <w:pPr>
        <w:pStyle w:val="references"/>
        <w:rPr>
          <w:sz w:val="20"/>
          <w:szCs w:val="20"/>
          <w:lang w:val="en-GB"/>
        </w:rPr>
      </w:pPr>
      <w:r w:rsidRPr="00DB326C">
        <w:rPr>
          <w:sz w:val="20"/>
          <w:szCs w:val="20"/>
          <w:lang w:val="en-GB"/>
        </w:rPr>
        <w:t>ICT professional Body of Knowledge (ICT-BoK) [online] http://www.ictbok.eu/images/EU_Foundationa_ICTBOK_final.pdf</w:t>
      </w:r>
    </w:p>
    <w:p w14:paraId="59C2139E" w14:textId="77777777" w:rsidR="005D7F38" w:rsidRPr="00DB326C" w:rsidRDefault="005D7F38" w:rsidP="005D7F38">
      <w:pPr>
        <w:pStyle w:val="references"/>
        <w:rPr>
          <w:sz w:val="20"/>
          <w:szCs w:val="20"/>
          <w:lang w:val="en-GB"/>
        </w:rPr>
      </w:pPr>
      <w:r w:rsidRPr="00DB326C">
        <w:rPr>
          <w:sz w:val="20"/>
          <w:szCs w:val="20"/>
          <w:lang w:val="en-GB"/>
        </w:rPr>
        <w:t>Business Analytics Body of Knowledge (BABOK) [online] http://www.iiba.org/babok-guide.aspx</w:t>
      </w:r>
    </w:p>
    <w:p w14:paraId="05778A6A" w14:textId="77777777" w:rsidR="005D7F38" w:rsidRPr="00DB326C" w:rsidRDefault="005D7F38" w:rsidP="005D7F38">
      <w:pPr>
        <w:pStyle w:val="references"/>
        <w:rPr>
          <w:sz w:val="20"/>
          <w:szCs w:val="20"/>
          <w:lang w:val="en-GB"/>
        </w:rPr>
      </w:pPr>
      <w:r w:rsidRPr="00DB326C">
        <w:rPr>
          <w:sz w:val="20"/>
          <w:szCs w:val="20"/>
          <w:lang w:val="en-GB"/>
        </w:rPr>
        <w:t>Software Engineering Body of Knowledge (SWEBOK) [online] https://www.computer.org/web/swebok/v3</w:t>
      </w:r>
    </w:p>
    <w:p w14:paraId="5605BB34" w14:textId="77777777" w:rsidR="005D7F38" w:rsidRPr="00DB326C" w:rsidRDefault="005D7F38" w:rsidP="005D7F38">
      <w:pPr>
        <w:pStyle w:val="references"/>
        <w:rPr>
          <w:sz w:val="20"/>
          <w:szCs w:val="20"/>
          <w:lang w:val="en-GB"/>
        </w:rPr>
      </w:pPr>
      <w:bookmarkStart w:id="41" w:name="_Hlk487762553"/>
      <w:r w:rsidRPr="00DB326C">
        <w:rPr>
          <w:sz w:val="20"/>
          <w:szCs w:val="20"/>
          <w:lang w:val="en-GB"/>
        </w:rPr>
        <w:t>Data Management Body of Knowledge (DM-BoK) by Data Management Association International (DAMAI) [online] http://www.dama.org/sites/default/files/download/DAMA-DMBOK2-Framework-V2-20140317-FINAL.pdf</w:t>
      </w:r>
    </w:p>
    <w:p w14:paraId="34EBAAA9" w14:textId="77777777" w:rsidR="005D7F38" w:rsidRPr="00DB326C" w:rsidRDefault="005D7F38" w:rsidP="005D7F38">
      <w:pPr>
        <w:pStyle w:val="references"/>
        <w:rPr>
          <w:sz w:val="20"/>
          <w:szCs w:val="20"/>
          <w:lang w:val="en-GB"/>
        </w:rPr>
      </w:pPr>
      <w:r w:rsidRPr="00DB326C">
        <w:rPr>
          <w:sz w:val="20"/>
          <w:szCs w:val="20"/>
          <w:lang w:val="en-GB"/>
        </w:rPr>
        <w:t>Project Management Professional Body of Knowledge (PM-BoK) [online] http://www.pmi.org/PMBOK-Guide-and-Standards/pmbok-guide.aspx</w:t>
      </w:r>
    </w:p>
    <w:bookmarkEnd w:id="41"/>
    <w:p w14:paraId="4FFED708" w14:textId="3245D01A" w:rsidR="005D7F38" w:rsidRDefault="005D7F38" w:rsidP="005D7F38">
      <w:pPr>
        <w:pStyle w:val="references"/>
        <w:rPr>
          <w:sz w:val="20"/>
          <w:szCs w:val="20"/>
          <w:lang w:val="en-GB"/>
        </w:rPr>
      </w:pPr>
      <w:r w:rsidRPr="00DB326C">
        <w:rPr>
          <w:sz w:val="20"/>
          <w:szCs w:val="20"/>
        </w:rPr>
        <w:t>Expanded Top Ten Big Data Security and Privacy Challenges, April 2013, Cloud Security Alliance</w:t>
      </w:r>
      <w:r w:rsidRPr="00DB326C">
        <w:rPr>
          <w:sz w:val="20"/>
          <w:szCs w:val="20"/>
          <w:lang w:val="en-GB"/>
        </w:rPr>
        <w:t xml:space="preserve"> [online] </w:t>
      </w:r>
      <w:hyperlink r:id="rId20" w:history="1">
        <w:r w:rsidR="00726008" w:rsidRPr="00720D5B">
          <w:rPr>
            <w:rStyle w:val="Hyperlink"/>
            <w:sz w:val="20"/>
            <w:szCs w:val="20"/>
            <w:lang w:val="en-GB"/>
          </w:rPr>
          <w:t>https://downloads.cloudsecurityalliance.org/initiatives/bdwg/Expanded_Top_Ten_Big_Data_Security_and_Privacy_Challenges.pdf</w:t>
        </w:r>
      </w:hyperlink>
    </w:p>
    <w:p w14:paraId="12C003B0" w14:textId="77777777" w:rsidR="00393550" w:rsidRPr="00ED7294" w:rsidRDefault="00393550" w:rsidP="00393550">
      <w:pPr>
        <w:pStyle w:val="references"/>
        <w:numPr>
          <w:ilvl w:val="0"/>
          <w:numId w:val="0"/>
        </w:numPr>
        <w:ind w:left="360"/>
        <w:rPr>
          <w:sz w:val="20"/>
          <w:szCs w:val="20"/>
          <w:lang w:val="en-GB"/>
        </w:rPr>
      </w:pPr>
    </w:p>
    <w:p w14:paraId="6B5A41B7" w14:textId="77777777" w:rsidR="00393550" w:rsidRPr="00ED7294" w:rsidRDefault="00393550" w:rsidP="00393550">
      <w:pPr>
        <w:rPr>
          <w:lang w:val="en-GB"/>
        </w:rPr>
      </w:pPr>
    </w:p>
    <w:p w14:paraId="0097EDF7" w14:textId="77777777" w:rsidR="00393550" w:rsidRPr="00ED7294" w:rsidRDefault="00393550" w:rsidP="00393550">
      <w:pPr>
        <w:rPr>
          <w:lang w:val="en-GB"/>
        </w:rPr>
      </w:pPr>
    </w:p>
    <w:p w14:paraId="5F90C02C" w14:textId="77777777" w:rsidR="00393550" w:rsidRPr="00ED7294" w:rsidRDefault="00393550" w:rsidP="00393550">
      <w:pPr>
        <w:pStyle w:val="Heading1"/>
        <w:numPr>
          <w:ilvl w:val="0"/>
          <w:numId w:val="0"/>
        </w:numPr>
        <w:spacing w:before="120" w:after="0"/>
        <w:ind w:left="432"/>
        <w:rPr>
          <w:lang w:val="en-GB"/>
        </w:rPr>
      </w:pPr>
      <w:bookmarkStart w:id="42" w:name="_Toc436804634"/>
      <w:bookmarkStart w:id="43" w:name="_Toc444586592"/>
      <w:bookmarkStart w:id="44" w:name="_Toc524476409"/>
      <w:r w:rsidRPr="00ED7294">
        <w:rPr>
          <w:lang w:val="en-GB"/>
        </w:rPr>
        <w:t>Acronyms</w:t>
      </w:r>
      <w:bookmarkEnd w:id="42"/>
      <w:bookmarkEnd w:id="43"/>
      <w:bookmarkEnd w:id="44"/>
    </w:p>
    <w:p w14:paraId="4F292E9A" w14:textId="77777777" w:rsidR="00393550" w:rsidRPr="00ED7294" w:rsidRDefault="00393550" w:rsidP="00393550">
      <w:pPr>
        <w:rPr>
          <w:lang w:val="en-GB"/>
        </w:rPr>
      </w:pPr>
    </w:p>
    <w:tbl>
      <w:tblPr>
        <w:tblW w:w="7040" w:type="dxa"/>
        <w:tblLook w:val="0000" w:firstRow="0" w:lastRow="0" w:firstColumn="0" w:lastColumn="0" w:noHBand="0" w:noVBand="0"/>
      </w:tblPr>
      <w:tblGrid>
        <w:gridCol w:w="1500"/>
        <w:gridCol w:w="5540"/>
      </w:tblGrid>
      <w:tr w:rsidR="00393550" w:rsidRPr="00ED7294" w14:paraId="6014DD59" w14:textId="77777777" w:rsidTr="00613588">
        <w:trPr>
          <w:trHeight w:val="260"/>
        </w:trPr>
        <w:tc>
          <w:tcPr>
            <w:tcW w:w="1500" w:type="dxa"/>
            <w:tcBorders>
              <w:top w:val="nil"/>
              <w:left w:val="nil"/>
              <w:bottom w:val="nil"/>
              <w:right w:val="nil"/>
            </w:tcBorders>
            <w:shd w:val="clear" w:color="auto" w:fill="auto"/>
            <w:noWrap/>
          </w:tcPr>
          <w:p w14:paraId="79EDAE59" w14:textId="77777777" w:rsidR="00393550" w:rsidRPr="00ED7294" w:rsidRDefault="00393550" w:rsidP="00613588">
            <w:pPr>
              <w:rPr>
                <w:b/>
                <w:lang w:val="en-GB"/>
              </w:rPr>
            </w:pPr>
            <w:r w:rsidRPr="00ED7294">
              <w:rPr>
                <w:b/>
                <w:lang w:val="en-GB"/>
              </w:rPr>
              <w:t>Acronym</w:t>
            </w:r>
          </w:p>
        </w:tc>
        <w:tc>
          <w:tcPr>
            <w:tcW w:w="5540" w:type="dxa"/>
            <w:tcBorders>
              <w:top w:val="nil"/>
              <w:left w:val="nil"/>
              <w:bottom w:val="nil"/>
              <w:right w:val="nil"/>
            </w:tcBorders>
            <w:shd w:val="clear" w:color="auto" w:fill="auto"/>
          </w:tcPr>
          <w:p w14:paraId="2E467575" w14:textId="77777777" w:rsidR="00393550" w:rsidRPr="00ED7294" w:rsidRDefault="00393550" w:rsidP="00613588">
            <w:pPr>
              <w:rPr>
                <w:b/>
                <w:lang w:val="en-GB"/>
              </w:rPr>
            </w:pPr>
            <w:r w:rsidRPr="00ED7294">
              <w:rPr>
                <w:b/>
                <w:lang w:val="en-GB"/>
              </w:rPr>
              <w:t>Explanation</w:t>
            </w:r>
          </w:p>
        </w:tc>
      </w:tr>
      <w:tr w:rsidR="00393550" w:rsidRPr="00ED7294" w14:paraId="01E15C1A" w14:textId="77777777" w:rsidTr="00613588">
        <w:trPr>
          <w:trHeight w:val="260"/>
        </w:trPr>
        <w:tc>
          <w:tcPr>
            <w:tcW w:w="1500" w:type="dxa"/>
            <w:tcBorders>
              <w:top w:val="nil"/>
              <w:left w:val="nil"/>
              <w:bottom w:val="nil"/>
              <w:right w:val="nil"/>
            </w:tcBorders>
            <w:shd w:val="clear" w:color="auto" w:fill="auto"/>
            <w:noWrap/>
          </w:tcPr>
          <w:p w14:paraId="1B7C82FD" w14:textId="77777777" w:rsidR="00393550" w:rsidRPr="00ED7294" w:rsidRDefault="00393550" w:rsidP="00613588">
            <w:pPr>
              <w:rPr>
                <w:lang w:val="en-GB"/>
              </w:rPr>
            </w:pPr>
            <w:r w:rsidRPr="00ED7294">
              <w:rPr>
                <w:lang w:val="en-GB"/>
              </w:rPr>
              <w:t>ACM</w:t>
            </w:r>
          </w:p>
        </w:tc>
        <w:tc>
          <w:tcPr>
            <w:tcW w:w="5540" w:type="dxa"/>
            <w:tcBorders>
              <w:top w:val="nil"/>
              <w:left w:val="nil"/>
              <w:bottom w:val="nil"/>
              <w:right w:val="nil"/>
            </w:tcBorders>
            <w:shd w:val="clear" w:color="auto" w:fill="auto"/>
          </w:tcPr>
          <w:p w14:paraId="12B9EDB8" w14:textId="77777777" w:rsidR="00393550" w:rsidRPr="00ED7294" w:rsidRDefault="00393550" w:rsidP="00613588">
            <w:pPr>
              <w:rPr>
                <w:lang w:val="en-GB"/>
              </w:rPr>
            </w:pPr>
            <w:r w:rsidRPr="00ED7294">
              <w:rPr>
                <w:lang w:val="en-GB"/>
              </w:rPr>
              <w:t>Association for Computer Machinery</w:t>
            </w:r>
          </w:p>
        </w:tc>
      </w:tr>
      <w:tr w:rsidR="00393550" w:rsidRPr="00ED7294" w14:paraId="4CD0C67C" w14:textId="77777777" w:rsidTr="00613588">
        <w:trPr>
          <w:trHeight w:val="260"/>
        </w:trPr>
        <w:tc>
          <w:tcPr>
            <w:tcW w:w="1500" w:type="dxa"/>
            <w:tcBorders>
              <w:top w:val="nil"/>
              <w:left w:val="nil"/>
              <w:bottom w:val="nil"/>
              <w:right w:val="nil"/>
            </w:tcBorders>
            <w:shd w:val="clear" w:color="auto" w:fill="auto"/>
            <w:noWrap/>
          </w:tcPr>
          <w:p w14:paraId="3D970406" w14:textId="77777777" w:rsidR="00393550" w:rsidRPr="00ED7294" w:rsidRDefault="00393550" w:rsidP="00613588">
            <w:pPr>
              <w:rPr>
                <w:lang w:val="en-GB"/>
              </w:rPr>
            </w:pPr>
            <w:r w:rsidRPr="00ED7294">
              <w:rPr>
                <w:lang w:val="en-GB"/>
              </w:rPr>
              <w:t>BABOK</w:t>
            </w:r>
          </w:p>
        </w:tc>
        <w:tc>
          <w:tcPr>
            <w:tcW w:w="5540" w:type="dxa"/>
            <w:tcBorders>
              <w:top w:val="nil"/>
              <w:left w:val="nil"/>
              <w:bottom w:val="nil"/>
              <w:right w:val="nil"/>
            </w:tcBorders>
            <w:shd w:val="clear" w:color="auto" w:fill="auto"/>
          </w:tcPr>
          <w:p w14:paraId="658224F5" w14:textId="77777777" w:rsidR="00393550" w:rsidRPr="00ED7294" w:rsidRDefault="00393550" w:rsidP="00613588">
            <w:pPr>
              <w:rPr>
                <w:lang w:val="en-GB"/>
              </w:rPr>
            </w:pPr>
            <w:r w:rsidRPr="00ED7294">
              <w:rPr>
                <w:lang w:val="en-GB"/>
              </w:rPr>
              <w:t>Business Analysis Body of Knowledge</w:t>
            </w:r>
          </w:p>
        </w:tc>
      </w:tr>
      <w:tr w:rsidR="00393550" w:rsidRPr="00ED7294" w14:paraId="1DE9DEDD" w14:textId="77777777" w:rsidTr="00613588">
        <w:trPr>
          <w:trHeight w:val="260"/>
        </w:trPr>
        <w:tc>
          <w:tcPr>
            <w:tcW w:w="1500" w:type="dxa"/>
            <w:tcBorders>
              <w:top w:val="nil"/>
              <w:left w:val="nil"/>
              <w:bottom w:val="nil"/>
              <w:right w:val="nil"/>
            </w:tcBorders>
            <w:shd w:val="clear" w:color="auto" w:fill="auto"/>
            <w:noWrap/>
          </w:tcPr>
          <w:p w14:paraId="005B6A14" w14:textId="77777777" w:rsidR="00393550" w:rsidRPr="00ED7294" w:rsidRDefault="00393550" w:rsidP="00613588">
            <w:pPr>
              <w:rPr>
                <w:lang w:val="en-GB"/>
              </w:rPr>
            </w:pPr>
            <w:r w:rsidRPr="00ED7294">
              <w:rPr>
                <w:lang w:val="en-GB"/>
              </w:rPr>
              <w:t>CCS</w:t>
            </w:r>
          </w:p>
        </w:tc>
        <w:tc>
          <w:tcPr>
            <w:tcW w:w="5540" w:type="dxa"/>
            <w:tcBorders>
              <w:top w:val="nil"/>
              <w:left w:val="nil"/>
              <w:bottom w:val="nil"/>
              <w:right w:val="nil"/>
            </w:tcBorders>
            <w:shd w:val="clear" w:color="auto" w:fill="auto"/>
          </w:tcPr>
          <w:p w14:paraId="4E012B60" w14:textId="77777777" w:rsidR="00393550" w:rsidRPr="00ED7294" w:rsidRDefault="00393550" w:rsidP="00613588">
            <w:pPr>
              <w:rPr>
                <w:lang w:val="en-GB"/>
              </w:rPr>
            </w:pPr>
            <w:r w:rsidRPr="00ED7294">
              <w:rPr>
                <w:lang w:val="en-GB"/>
              </w:rPr>
              <w:t>Classification Computer Science by ACM</w:t>
            </w:r>
          </w:p>
        </w:tc>
      </w:tr>
      <w:tr w:rsidR="00393550" w:rsidRPr="00ED7294" w14:paraId="0A8F11B4" w14:textId="77777777" w:rsidTr="00613588">
        <w:trPr>
          <w:trHeight w:val="260"/>
        </w:trPr>
        <w:tc>
          <w:tcPr>
            <w:tcW w:w="1500" w:type="dxa"/>
            <w:tcBorders>
              <w:top w:val="nil"/>
              <w:left w:val="nil"/>
              <w:bottom w:val="nil"/>
              <w:right w:val="nil"/>
            </w:tcBorders>
            <w:shd w:val="clear" w:color="auto" w:fill="auto"/>
            <w:noWrap/>
          </w:tcPr>
          <w:p w14:paraId="3017961C" w14:textId="77777777" w:rsidR="00393550" w:rsidRPr="00ED7294" w:rsidRDefault="00393550" w:rsidP="00613588">
            <w:pPr>
              <w:rPr>
                <w:lang w:val="en-GB"/>
              </w:rPr>
            </w:pPr>
            <w:r w:rsidRPr="00ED7294">
              <w:rPr>
                <w:lang w:val="en-GB"/>
              </w:rPr>
              <w:t>CF-DS</w:t>
            </w:r>
          </w:p>
        </w:tc>
        <w:tc>
          <w:tcPr>
            <w:tcW w:w="5540" w:type="dxa"/>
            <w:tcBorders>
              <w:top w:val="nil"/>
              <w:left w:val="nil"/>
              <w:bottom w:val="nil"/>
              <w:right w:val="nil"/>
            </w:tcBorders>
            <w:shd w:val="clear" w:color="auto" w:fill="auto"/>
          </w:tcPr>
          <w:p w14:paraId="13E67123" w14:textId="77777777" w:rsidR="00393550" w:rsidRPr="00ED7294" w:rsidRDefault="00393550" w:rsidP="00613588">
            <w:pPr>
              <w:rPr>
                <w:lang w:val="en-GB"/>
              </w:rPr>
            </w:pPr>
            <w:r w:rsidRPr="00ED7294">
              <w:rPr>
                <w:lang w:val="en-GB"/>
              </w:rPr>
              <w:t>Data Science Competence Framework</w:t>
            </w:r>
          </w:p>
        </w:tc>
      </w:tr>
      <w:tr w:rsidR="00393550" w:rsidRPr="00ED7294" w14:paraId="125AE1A5" w14:textId="77777777" w:rsidTr="00613588">
        <w:trPr>
          <w:trHeight w:val="260"/>
        </w:trPr>
        <w:tc>
          <w:tcPr>
            <w:tcW w:w="1500" w:type="dxa"/>
            <w:tcBorders>
              <w:top w:val="nil"/>
              <w:left w:val="nil"/>
              <w:bottom w:val="nil"/>
              <w:right w:val="nil"/>
            </w:tcBorders>
            <w:shd w:val="clear" w:color="auto" w:fill="auto"/>
            <w:noWrap/>
          </w:tcPr>
          <w:p w14:paraId="2DA6CC88" w14:textId="77777777" w:rsidR="00393550" w:rsidRPr="00ED7294" w:rsidRDefault="00393550" w:rsidP="00613588">
            <w:pPr>
              <w:rPr>
                <w:lang w:val="en-GB"/>
              </w:rPr>
            </w:pPr>
            <w:r w:rsidRPr="00ED7294">
              <w:rPr>
                <w:lang w:val="en-GB"/>
              </w:rPr>
              <w:t>CODATA</w:t>
            </w:r>
          </w:p>
        </w:tc>
        <w:tc>
          <w:tcPr>
            <w:tcW w:w="5540" w:type="dxa"/>
            <w:tcBorders>
              <w:top w:val="nil"/>
              <w:left w:val="nil"/>
              <w:bottom w:val="nil"/>
              <w:right w:val="nil"/>
            </w:tcBorders>
            <w:shd w:val="clear" w:color="auto" w:fill="auto"/>
          </w:tcPr>
          <w:p w14:paraId="73014256" w14:textId="77777777" w:rsidR="00393550" w:rsidRPr="00ED7294" w:rsidRDefault="00393550" w:rsidP="00613588">
            <w:pPr>
              <w:rPr>
                <w:lang w:val="en-GB"/>
              </w:rPr>
            </w:pPr>
            <w:r w:rsidRPr="00ED7294">
              <w:rPr>
                <w:lang w:val="en-GB"/>
              </w:rPr>
              <w:t>International Council for Science: Committee on Data for Science and Technology</w:t>
            </w:r>
          </w:p>
        </w:tc>
      </w:tr>
      <w:tr w:rsidR="00393550" w:rsidRPr="00ED7294" w14:paraId="32E29413" w14:textId="77777777" w:rsidTr="00613588">
        <w:trPr>
          <w:trHeight w:val="260"/>
        </w:trPr>
        <w:tc>
          <w:tcPr>
            <w:tcW w:w="1500" w:type="dxa"/>
            <w:tcBorders>
              <w:top w:val="nil"/>
              <w:left w:val="nil"/>
              <w:bottom w:val="nil"/>
              <w:right w:val="nil"/>
            </w:tcBorders>
            <w:shd w:val="clear" w:color="auto" w:fill="auto"/>
            <w:noWrap/>
          </w:tcPr>
          <w:p w14:paraId="438F28EB" w14:textId="77777777" w:rsidR="00393550" w:rsidRPr="00ED7294" w:rsidRDefault="00393550" w:rsidP="00613588">
            <w:pPr>
              <w:rPr>
                <w:lang w:val="en-GB"/>
              </w:rPr>
            </w:pPr>
            <w:r w:rsidRPr="00ED7294">
              <w:rPr>
                <w:lang w:val="en-GB"/>
              </w:rPr>
              <w:t>CS</w:t>
            </w:r>
          </w:p>
        </w:tc>
        <w:tc>
          <w:tcPr>
            <w:tcW w:w="5540" w:type="dxa"/>
            <w:tcBorders>
              <w:top w:val="nil"/>
              <w:left w:val="nil"/>
              <w:bottom w:val="nil"/>
              <w:right w:val="nil"/>
            </w:tcBorders>
            <w:shd w:val="clear" w:color="auto" w:fill="auto"/>
          </w:tcPr>
          <w:p w14:paraId="66219F21" w14:textId="77777777" w:rsidR="00393550" w:rsidRPr="00ED7294" w:rsidRDefault="00393550" w:rsidP="00613588">
            <w:pPr>
              <w:rPr>
                <w:lang w:val="en-GB"/>
              </w:rPr>
            </w:pPr>
            <w:r w:rsidRPr="00ED7294">
              <w:rPr>
                <w:lang w:val="en-GB"/>
              </w:rPr>
              <w:t>Computer Science</w:t>
            </w:r>
          </w:p>
        </w:tc>
      </w:tr>
      <w:tr w:rsidR="00393550" w:rsidRPr="00ED7294" w14:paraId="63C993EF" w14:textId="77777777" w:rsidTr="00613588">
        <w:trPr>
          <w:trHeight w:val="260"/>
        </w:trPr>
        <w:tc>
          <w:tcPr>
            <w:tcW w:w="1500" w:type="dxa"/>
            <w:tcBorders>
              <w:top w:val="nil"/>
              <w:left w:val="nil"/>
              <w:bottom w:val="nil"/>
              <w:right w:val="nil"/>
            </w:tcBorders>
            <w:shd w:val="clear" w:color="auto" w:fill="auto"/>
            <w:noWrap/>
          </w:tcPr>
          <w:p w14:paraId="395763A3" w14:textId="77777777" w:rsidR="00393550" w:rsidRPr="00ED7294" w:rsidRDefault="00393550" w:rsidP="00613588">
            <w:pPr>
              <w:rPr>
                <w:lang w:val="en-GB"/>
              </w:rPr>
            </w:pPr>
            <w:r w:rsidRPr="00ED7294">
              <w:rPr>
                <w:lang w:val="en-GB"/>
              </w:rPr>
              <w:t>DM-BoK</w:t>
            </w:r>
          </w:p>
        </w:tc>
        <w:tc>
          <w:tcPr>
            <w:tcW w:w="5540" w:type="dxa"/>
            <w:tcBorders>
              <w:top w:val="nil"/>
              <w:left w:val="nil"/>
              <w:bottom w:val="nil"/>
              <w:right w:val="nil"/>
            </w:tcBorders>
            <w:shd w:val="clear" w:color="auto" w:fill="auto"/>
          </w:tcPr>
          <w:p w14:paraId="689629AC" w14:textId="77777777" w:rsidR="00393550" w:rsidRPr="00ED7294" w:rsidRDefault="00393550" w:rsidP="00613588">
            <w:pPr>
              <w:rPr>
                <w:lang w:val="en-GB"/>
              </w:rPr>
            </w:pPr>
            <w:r w:rsidRPr="00ED7294">
              <w:rPr>
                <w:lang w:val="en-GB"/>
              </w:rPr>
              <w:t>Data Management Body of Knowledge by DAMAI</w:t>
            </w:r>
          </w:p>
        </w:tc>
      </w:tr>
      <w:tr w:rsidR="00393550" w:rsidRPr="00ED7294" w14:paraId="03CFC5C4" w14:textId="77777777" w:rsidTr="00613588">
        <w:trPr>
          <w:trHeight w:val="260"/>
        </w:trPr>
        <w:tc>
          <w:tcPr>
            <w:tcW w:w="1500" w:type="dxa"/>
            <w:tcBorders>
              <w:top w:val="nil"/>
              <w:left w:val="nil"/>
              <w:bottom w:val="nil"/>
              <w:right w:val="nil"/>
            </w:tcBorders>
            <w:shd w:val="clear" w:color="auto" w:fill="auto"/>
            <w:noWrap/>
          </w:tcPr>
          <w:p w14:paraId="473D199B" w14:textId="77777777" w:rsidR="00393550" w:rsidRPr="00ED7294" w:rsidRDefault="00393550" w:rsidP="00613588">
            <w:pPr>
              <w:rPr>
                <w:lang w:val="en-GB"/>
              </w:rPr>
            </w:pPr>
            <w:r w:rsidRPr="00ED7294">
              <w:rPr>
                <w:lang w:val="en-GB"/>
              </w:rPr>
              <w:t>DS-BoK</w:t>
            </w:r>
          </w:p>
        </w:tc>
        <w:tc>
          <w:tcPr>
            <w:tcW w:w="5540" w:type="dxa"/>
            <w:tcBorders>
              <w:top w:val="nil"/>
              <w:left w:val="nil"/>
              <w:bottom w:val="nil"/>
              <w:right w:val="nil"/>
            </w:tcBorders>
            <w:shd w:val="clear" w:color="auto" w:fill="auto"/>
          </w:tcPr>
          <w:p w14:paraId="0E0C2AB9" w14:textId="77777777" w:rsidR="00393550" w:rsidRPr="00ED7294" w:rsidRDefault="00393550" w:rsidP="00613588">
            <w:pPr>
              <w:rPr>
                <w:lang w:val="en-GB"/>
              </w:rPr>
            </w:pPr>
            <w:r w:rsidRPr="00ED7294">
              <w:rPr>
                <w:lang w:val="en-GB"/>
              </w:rPr>
              <w:t>Data Science Body of Knowledge</w:t>
            </w:r>
          </w:p>
        </w:tc>
      </w:tr>
      <w:tr w:rsidR="00393550" w:rsidRPr="00ED7294" w14:paraId="4FC1DB78" w14:textId="77777777" w:rsidTr="00613588">
        <w:trPr>
          <w:trHeight w:val="260"/>
        </w:trPr>
        <w:tc>
          <w:tcPr>
            <w:tcW w:w="1500" w:type="dxa"/>
            <w:tcBorders>
              <w:top w:val="nil"/>
              <w:left w:val="nil"/>
              <w:bottom w:val="nil"/>
              <w:right w:val="nil"/>
            </w:tcBorders>
            <w:shd w:val="clear" w:color="auto" w:fill="auto"/>
            <w:noWrap/>
          </w:tcPr>
          <w:p w14:paraId="54E2996A" w14:textId="77777777" w:rsidR="00393550" w:rsidRPr="00ED7294" w:rsidRDefault="00393550" w:rsidP="00613588">
            <w:pPr>
              <w:rPr>
                <w:lang w:val="en-GB"/>
              </w:rPr>
            </w:pPr>
            <w:r w:rsidRPr="00ED7294">
              <w:rPr>
                <w:lang w:val="en-GB"/>
              </w:rPr>
              <w:t>EDSA</w:t>
            </w:r>
          </w:p>
        </w:tc>
        <w:tc>
          <w:tcPr>
            <w:tcW w:w="5540" w:type="dxa"/>
            <w:tcBorders>
              <w:top w:val="nil"/>
              <w:left w:val="nil"/>
              <w:bottom w:val="nil"/>
              <w:right w:val="nil"/>
            </w:tcBorders>
            <w:shd w:val="clear" w:color="auto" w:fill="auto"/>
          </w:tcPr>
          <w:p w14:paraId="14244D9A" w14:textId="77777777" w:rsidR="00393550" w:rsidRPr="00ED7294" w:rsidRDefault="00393550" w:rsidP="00613588">
            <w:pPr>
              <w:rPr>
                <w:lang w:val="en-GB"/>
              </w:rPr>
            </w:pPr>
            <w:r w:rsidRPr="00ED7294">
              <w:rPr>
                <w:lang w:val="en-GB"/>
              </w:rPr>
              <w:t>European Data Science Academy</w:t>
            </w:r>
          </w:p>
        </w:tc>
      </w:tr>
      <w:tr w:rsidR="00393550" w:rsidRPr="00ED7294" w14:paraId="12EB76E9" w14:textId="77777777" w:rsidTr="00613588">
        <w:trPr>
          <w:trHeight w:val="260"/>
        </w:trPr>
        <w:tc>
          <w:tcPr>
            <w:tcW w:w="1500" w:type="dxa"/>
            <w:tcBorders>
              <w:top w:val="nil"/>
              <w:left w:val="nil"/>
              <w:bottom w:val="nil"/>
              <w:right w:val="nil"/>
            </w:tcBorders>
            <w:shd w:val="clear" w:color="auto" w:fill="auto"/>
            <w:noWrap/>
          </w:tcPr>
          <w:p w14:paraId="5B0D7238" w14:textId="77777777" w:rsidR="00393550" w:rsidRPr="00ED7294" w:rsidRDefault="00393550" w:rsidP="00613588">
            <w:pPr>
              <w:rPr>
                <w:lang w:val="en-GB"/>
              </w:rPr>
            </w:pPr>
            <w:r w:rsidRPr="00ED7294">
              <w:rPr>
                <w:lang w:val="en-GB"/>
              </w:rPr>
              <w:t>EOEE</w:t>
            </w:r>
          </w:p>
        </w:tc>
        <w:tc>
          <w:tcPr>
            <w:tcW w:w="5540" w:type="dxa"/>
            <w:tcBorders>
              <w:top w:val="nil"/>
              <w:left w:val="nil"/>
              <w:bottom w:val="nil"/>
              <w:right w:val="nil"/>
            </w:tcBorders>
            <w:shd w:val="clear" w:color="auto" w:fill="auto"/>
          </w:tcPr>
          <w:p w14:paraId="2DE3B034" w14:textId="77777777" w:rsidR="00393550" w:rsidRPr="00ED7294" w:rsidRDefault="00393550" w:rsidP="00613588">
            <w:pPr>
              <w:rPr>
                <w:lang w:val="en-GB"/>
              </w:rPr>
            </w:pPr>
            <w:r w:rsidRPr="00ED7294">
              <w:rPr>
                <w:lang w:val="en-GB"/>
              </w:rPr>
              <w:t>EDISON Online E-Learning Environment</w:t>
            </w:r>
          </w:p>
        </w:tc>
      </w:tr>
      <w:tr w:rsidR="00393550" w:rsidRPr="00ED7294" w14:paraId="7A758AA0" w14:textId="77777777" w:rsidTr="00613588">
        <w:trPr>
          <w:trHeight w:val="260"/>
        </w:trPr>
        <w:tc>
          <w:tcPr>
            <w:tcW w:w="1500" w:type="dxa"/>
            <w:tcBorders>
              <w:top w:val="nil"/>
              <w:left w:val="nil"/>
              <w:bottom w:val="nil"/>
              <w:right w:val="nil"/>
            </w:tcBorders>
            <w:shd w:val="clear" w:color="auto" w:fill="auto"/>
            <w:noWrap/>
          </w:tcPr>
          <w:p w14:paraId="6E3D8F13" w14:textId="77777777" w:rsidR="00393550" w:rsidRPr="00ED7294" w:rsidRDefault="00393550" w:rsidP="00613588">
            <w:pPr>
              <w:rPr>
                <w:lang w:val="en-GB"/>
              </w:rPr>
            </w:pPr>
            <w:r w:rsidRPr="00ED7294">
              <w:rPr>
                <w:lang w:val="en-GB"/>
              </w:rPr>
              <w:t>ETM-DS</w:t>
            </w:r>
          </w:p>
        </w:tc>
        <w:tc>
          <w:tcPr>
            <w:tcW w:w="5540" w:type="dxa"/>
            <w:tcBorders>
              <w:top w:val="nil"/>
              <w:left w:val="nil"/>
              <w:bottom w:val="nil"/>
              <w:right w:val="nil"/>
            </w:tcBorders>
            <w:shd w:val="clear" w:color="auto" w:fill="auto"/>
          </w:tcPr>
          <w:p w14:paraId="4AA6C237" w14:textId="77777777" w:rsidR="00393550" w:rsidRPr="00ED7294" w:rsidRDefault="00393550" w:rsidP="00613588">
            <w:pPr>
              <w:rPr>
                <w:lang w:val="en-GB"/>
              </w:rPr>
            </w:pPr>
            <w:r w:rsidRPr="00ED7294">
              <w:rPr>
                <w:lang w:val="en-GB"/>
              </w:rPr>
              <w:t>Data Science Education and Training Model</w:t>
            </w:r>
          </w:p>
        </w:tc>
      </w:tr>
      <w:tr w:rsidR="00393550" w:rsidRPr="00ED7294" w14:paraId="5FE2D0FA" w14:textId="77777777" w:rsidTr="00613588">
        <w:trPr>
          <w:trHeight w:val="260"/>
        </w:trPr>
        <w:tc>
          <w:tcPr>
            <w:tcW w:w="1500" w:type="dxa"/>
            <w:tcBorders>
              <w:top w:val="nil"/>
              <w:left w:val="nil"/>
              <w:bottom w:val="nil"/>
              <w:right w:val="nil"/>
            </w:tcBorders>
            <w:shd w:val="clear" w:color="auto" w:fill="auto"/>
            <w:noWrap/>
          </w:tcPr>
          <w:p w14:paraId="0A540361" w14:textId="77777777" w:rsidR="00393550" w:rsidRPr="00ED7294" w:rsidRDefault="00393550" w:rsidP="00613588">
            <w:pPr>
              <w:rPr>
                <w:lang w:val="en-GB"/>
              </w:rPr>
            </w:pPr>
            <w:r w:rsidRPr="00ED7294">
              <w:rPr>
                <w:lang w:val="en-GB"/>
              </w:rPr>
              <w:t>EUDAT</w:t>
            </w:r>
          </w:p>
        </w:tc>
        <w:tc>
          <w:tcPr>
            <w:tcW w:w="5540" w:type="dxa"/>
            <w:tcBorders>
              <w:top w:val="nil"/>
              <w:left w:val="nil"/>
              <w:bottom w:val="nil"/>
              <w:right w:val="nil"/>
            </w:tcBorders>
            <w:shd w:val="clear" w:color="auto" w:fill="auto"/>
          </w:tcPr>
          <w:p w14:paraId="54125F67" w14:textId="77777777" w:rsidR="00393550" w:rsidRPr="00ED7294" w:rsidRDefault="00393550" w:rsidP="00613588">
            <w:pPr>
              <w:rPr>
                <w:lang w:val="en-GB"/>
              </w:rPr>
            </w:pPr>
            <w:r w:rsidRPr="00ED7294">
              <w:rPr>
                <w:lang w:val="en-GB"/>
              </w:rPr>
              <w:t xml:space="preserve">http://eudat.eu/what-eudat </w:t>
            </w:r>
          </w:p>
        </w:tc>
      </w:tr>
      <w:tr w:rsidR="00393550" w:rsidRPr="00ED7294" w14:paraId="275C85AA" w14:textId="77777777" w:rsidTr="00613588">
        <w:trPr>
          <w:trHeight w:val="260"/>
        </w:trPr>
        <w:tc>
          <w:tcPr>
            <w:tcW w:w="1500" w:type="dxa"/>
            <w:tcBorders>
              <w:top w:val="nil"/>
              <w:left w:val="nil"/>
              <w:bottom w:val="nil"/>
              <w:right w:val="nil"/>
            </w:tcBorders>
            <w:shd w:val="clear" w:color="auto" w:fill="auto"/>
            <w:noWrap/>
          </w:tcPr>
          <w:p w14:paraId="1B77E981" w14:textId="77777777" w:rsidR="00393550" w:rsidRPr="00ED7294" w:rsidRDefault="00393550" w:rsidP="00613588">
            <w:pPr>
              <w:rPr>
                <w:lang w:val="en-GB"/>
              </w:rPr>
            </w:pPr>
            <w:r w:rsidRPr="00ED7294">
              <w:rPr>
                <w:lang w:val="en-GB"/>
              </w:rPr>
              <w:t>EGI</w:t>
            </w:r>
          </w:p>
        </w:tc>
        <w:tc>
          <w:tcPr>
            <w:tcW w:w="5540" w:type="dxa"/>
            <w:tcBorders>
              <w:top w:val="nil"/>
              <w:left w:val="nil"/>
              <w:bottom w:val="nil"/>
              <w:right w:val="nil"/>
            </w:tcBorders>
            <w:shd w:val="clear" w:color="auto" w:fill="auto"/>
          </w:tcPr>
          <w:p w14:paraId="6245B5CE" w14:textId="77777777" w:rsidR="00393550" w:rsidRPr="00ED7294" w:rsidRDefault="00393550" w:rsidP="00613588">
            <w:pPr>
              <w:rPr>
                <w:lang w:val="en-GB"/>
              </w:rPr>
            </w:pPr>
            <w:r w:rsidRPr="00ED7294">
              <w:rPr>
                <w:lang w:val="en-GB"/>
              </w:rPr>
              <w:t>European Grid Initiative</w:t>
            </w:r>
          </w:p>
        </w:tc>
      </w:tr>
      <w:tr w:rsidR="00393550" w:rsidRPr="00ED7294" w14:paraId="4F53E46C" w14:textId="77777777" w:rsidTr="00613588">
        <w:trPr>
          <w:trHeight w:val="260"/>
        </w:trPr>
        <w:tc>
          <w:tcPr>
            <w:tcW w:w="1500" w:type="dxa"/>
            <w:tcBorders>
              <w:top w:val="nil"/>
              <w:left w:val="nil"/>
              <w:bottom w:val="nil"/>
              <w:right w:val="nil"/>
            </w:tcBorders>
            <w:shd w:val="clear" w:color="auto" w:fill="auto"/>
            <w:noWrap/>
          </w:tcPr>
          <w:p w14:paraId="23809ED4" w14:textId="77777777" w:rsidR="00393550" w:rsidRPr="00ED7294" w:rsidRDefault="00393550" w:rsidP="00613588">
            <w:pPr>
              <w:rPr>
                <w:lang w:val="en-GB"/>
              </w:rPr>
            </w:pPr>
            <w:r w:rsidRPr="00ED7294">
              <w:rPr>
                <w:lang w:val="en-GB"/>
              </w:rPr>
              <w:t>ELG</w:t>
            </w:r>
          </w:p>
        </w:tc>
        <w:tc>
          <w:tcPr>
            <w:tcW w:w="5540" w:type="dxa"/>
            <w:tcBorders>
              <w:top w:val="nil"/>
              <w:left w:val="nil"/>
              <w:bottom w:val="nil"/>
              <w:right w:val="nil"/>
            </w:tcBorders>
            <w:shd w:val="clear" w:color="auto" w:fill="auto"/>
          </w:tcPr>
          <w:p w14:paraId="1859FD37" w14:textId="77777777" w:rsidR="00393550" w:rsidRPr="00ED7294" w:rsidRDefault="00393550" w:rsidP="00613588">
            <w:pPr>
              <w:rPr>
                <w:lang w:val="en-GB"/>
              </w:rPr>
            </w:pPr>
            <w:r w:rsidRPr="00ED7294">
              <w:rPr>
                <w:lang w:val="en-GB"/>
              </w:rPr>
              <w:t>EDISON Liaison Group</w:t>
            </w:r>
          </w:p>
        </w:tc>
      </w:tr>
      <w:tr w:rsidR="00393550" w:rsidRPr="00ED7294" w14:paraId="269092DB" w14:textId="77777777" w:rsidTr="00613588">
        <w:trPr>
          <w:trHeight w:val="260"/>
        </w:trPr>
        <w:tc>
          <w:tcPr>
            <w:tcW w:w="1500" w:type="dxa"/>
            <w:tcBorders>
              <w:top w:val="nil"/>
              <w:left w:val="nil"/>
              <w:bottom w:val="nil"/>
              <w:right w:val="nil"/>
            </w:tcBorders>
            <w:shd w:val="clear" w:color="auto" w:fill="auto"/>
            <w:noWrap/>
          </w:tcPr>
          <w:p w14:paraId="606EDAF9" w14:textId="77777777" w:rsidR="00393550" w:rsidRPr="00ED7294" w:rsidRDefault="00393550" w:rsidP="00613588">
            <w:pPr>
              <w:rPr>
                <w:lang w:val="en-GB"/>
              </w:rPr>
            </w:pPr>
            <w:r w:rsidRPr="00ED7294">
              <w:rPr>
                <w:lang w:val="en-GB"/>
              </w:rPr>
              <w:t>EOSC</w:t>
            </w:r>
          </w:p>
        </w:tc>
        <w:tc>
          <w:tcPr>
            <w:tcW w:w="5540" w:type="dxa"/>
            <w:tcBorders>
              <w:top w:val="nil"/>
              <w:left w:val="nil"/>
              <w:bottom w:val="nil"/>
              <w:right w:val="nil"/>
            </w:tcBorders>
            <w:shd w:val="clear" w:color="auto" w:fill="auto"/>
          </w:tcPr>
          <w:p w14:paraId="17D37733" w14:textId="77777777" w:rsidR="00393550" w:rsidRPr="00ED7294" w:rsidRDefault="00393550" w:rsidP="00613588">
            <w:pPr>
              <w:rPr>
                <w:lang w:val="en-GB"/>
              </w:rPr>
            </w:pPr>
            <w:r w:rsidRPr="00ED7294">
              <w:rPr>
                <w:lang w:val="en-GB"/>
              </w:rPr>
              <w:t xml:space="preserve">European Open Science Cloud </w:t>
            </w:r>
          </w:p>
        </w:tc>
      </w:tr>
      <w:tr w:rsidR="00393550" w:rsidRPr="00ED7294" w14:paraId="39134237" w14:textId="77777777" w:rsidTr="00613588">
        <w:trPr>
          <w:trHeight w:val="260"/>
        </w:trPr>
        <w:tc>
          <w:tcPr>
            <w:tcW w:w="1500" w:type="dxa"/>
            <w:tcBorders>
              <w:top w:val="nil"/>
              <w:left w:val="nil"/>
              <w:bottom w:val="nil"/>
              <w:right w:val="nil"/>
            </w:tcBorders>
            <w:shd w:val="clear" w:color="auto" w:fill="auto"/>
            <w:noWrap/>
          </w:tcPr>
          <w:p w14:paraId="135E9F4C" w14:textId="77777777" w:rsidR="00393550" w:rsidRPr="00ED7294" w:rsidRDefault="00393550" w:rsidP="00613588">
            <w:pPr>
              <w:rPr>
                <w:lang w:val="en-GB"/>
              </w:rPr>
            </w:pPr>
            <w:r w:rsidRPr="00ED7294">
              <w:rPr>
                <w:lang w:val="en-GB"/>
              </w:rPr>
              <w:t>ERA</w:t>
            </w:r>
          </w:p>
        </w:tc>
        <w:tc>
          <w:tcPr>
            <w:tcW w:w="5540" w:type="dxa"/>
            <w:tcBorders>
              <w:top w:val="nil"/>
              <w:left w:val="nil"/>
              <w:bottom w:val="nil"/>
              <w:right w:val="nil"/>
            </w:tcBorders>
            <w:shd w:val="clear" w:color="auto" w:fill="auto"/>
          </w:tcPr>
          <w:p w14:paraId="3011E1E1" w14:textId="77777777" w:rsidR="00393550" w:rsidRPr="00ED7294" w:rsidRDefault="00393550" w:rsidP="00613588">
            <w:pPr>
              <w:rPr>
                <w:lang w:val="en-GB"/>
              </w:rPr>
            </w:pPr>
            <w:r w:rsidRPr="00ED7294">
              <w:rPr>
                <w:lang w:val="en-GB"/>
              </w:rPr>
              <w:t>European Research Area</w:t>
            </w:r>
          </w:p>
        </w:tc>
      </w:tr>
      <w:tr w:rsidR="00393550" w:rsidRPr="00ED7294" w14:paraId="1CBDB309" w14:textId="77777777" w:rsidTr="00613588">
        <w:trPr>
          <w:trHeight w:val="260"/>
        </w:trPr>
        <w:tc>
          <w:tcPr>
            <w:tcW w:w="1500" w:type="dxa"/>
            <w:tcBorders>
              <w:top w:val="nil"/>
              <w:left w:val="nil"/>
              <w:bottom w:val="nil"/>
              <w:right w:val="nil"/>
            </w:tcBorders>
            <w:shd w:val="clear" w:color="auto" w:fill="auto"/>
            <w:noWrap/>
          </w:tcPr>
          <w:p w14:paraId="32E00AC7" w14:textId="77777777" w:rsidR="00393550" w:rsidRPr="00ED7294" w:rsidRDefault="00393550" w:rsidP="00613588">
            <w:pPr>
              <w:rPr>
                <w:lang w:val="en-GB"/>
              </w:rPr>
            </w:pPr>
            <w:r w:rsidRPr="00ED7294">
              <w:rPr>
                <w:lang w:val="en-GB"/>
              </w:rPr>
              <w:t>ESCO</w:t>
            </w:r>
          </w:p>
        </w:tc>
        <w:tc>
          <w:tcPr>
            <w:tcW w:w="5540" w:type="dxa"/>
            <w:tcBorders>
              <w:top w:val="nil"/>
              <w:left w:val="nil"/>
              <w:bottom w:val="nil"/>
              <w:right w:val="nil"/>
            </w:tcBorders>
            <w:shd w:val="clear" w:color="auto" w:fill="auto"/>
          </w:tcPr>
          <w:p w14:paraId="580A431E" w14:textId="77777777" w:rsidR="00393550" w:rsidRPr="00ED7294" w:rsidRDefault="00393550" w:rsidP="00613588">
            <w:pPr>
              <w:rPr>
                <w:lang w:val="en-GB"/>
              </w:rPr>
            </w:pPr>
            <w:r w:rsidRPr="00ED7294">
              <w:rPr>
                <w:lang w:val="en-GB"/>
              </w:rPr>
              <w:t>European Skills, Competences, Qualifications and Occupations</w:t>
            </w:r>
          </w:p>
        </w:tc>
      </w:tr>
      <w:tr w:rsidR="00393550" w:rsidRPr="00ED7294" w14:paraId="5D121B36" w14:textId="77777777" w:rsidTr="00613588">
        <w:trPr>
          <w:trHeight w:val="260"/>
        </w:trPr>
        <w:tc>
          <w:tcPr>
            <w:tcW w:w="1500" w:type="dxa"/>
            <w:tcBorders>
              <w:top w:val="nil"/>
              <w:left w:val="nil"/>
              <w:bottom w:val="nil"/>
              <w:right w:val="nil"/>
            </w:tcBorders>
            <w:shd w:val="clear" w:color="auto" w:fill="auto"/>
            <w:noWrap/>
          </w:tcPr>
          <w:p w14:paraId="348A31A5" w14:textId="77777777" w:rsidR="00393550" w:rsidRPr="00ED7294" w:rsidRDefault="00393550" w:rsidP="00613588">
            <w:pPr>
              <w:rPr>
                <w:lang w:val="en-GB"/>
              </w:rPr>
            </w:pPr>
            <w:r w:rsidRPr="00ED7294">
              <w:rPr>
                <w:lang w:val="en-GB"/>
              </w:rPr>
              <w:t>EUA</w:t>
            </w:r>
          </w:p>
        </w:tc>
        <w:tc>
          <w:tcPr>
            <w:tcW w:w="5540" w:type="dxa"/>
            <w:tcBorders>
              <w:top w:val="nil"/>
              <w:left w:val="nil"/>
              <w:bottom w:val="nil"/>
              <w:right w:val="nil"/>
            </w:tcBorders>
            <w:shd w:val="clear" w:color="auto" w:fill="auto"/>
          </w:tcPr>
          <w:p w14:paraId="349F4475" w14:textId="77777777" w:rsidR="00393550" w:rsidRPr="00ED7294" w:rsidRDefault="00393550" w:rsidP="00613588">
            <w:pPr>
              <w:rPr>
                <w:lang w:val="en-GB"/>
              </w:rPr>
            </w:pPr>
            <w:r w:rsidRPr="00ED7294">
              <w:rPr>
                <w:lang w:val="en-GB"/>
              </w:rPr>
              <w:t>European Association for Data Science</w:t>
            </w:r>
          </w:p>
        </w:tc>
      </w:tr>
      <w:tr w:rsidR="00393550" w:rsidRPr="00ED7294" w14:paraId="29E4C880" w14:textId="77777777" w:rsidTr="00613588">
        <w:trPr>
          <w:trHeight w:val="260"/>
        </w:trPr>
        <w:tc>
          <w:tcPr>
            <w:tcW w:w="1500" w:type="dxa"/>
            <w:tcBorders>
              <w:top w:val="nil"/>
              <w:left w:val="nil"/>
              <w:bottom w:val="nil"/>
              <w:right w:val="nil"/>
            </w:tcBorders>
            <w:shd w:val="clear" w:color="auto" w:fill="auto"/>
            <w:noWrap/>
          </w:tcPr>
          <w:p w14:paraId="1AAAD73D" w14:textId="77777777" w:rsidR="00393550" w:rsidRPr="00ED7294" w:rsidRDefault="00393550" w:rsidP="00613588">
            <w:pPr>
              <w:rPr>
                <w:lang w:val="en-GB"/>
              </w:rPr>
            </w:pPr>
            <w:r w:rsidRPr="00ED7294">
              <w:rPr>
                <w:lang w:val="en-GB"/>
              </w:rPr>
              <w:t>HPCS</w:t>
            </w:r>
          </w:p>
        </w:tc>
        <w:tc>
          <w:tcPr>
            <w:tcW w:w="5540" w:type="dxa"/>
            <w:tcBorders>
              <w:top w:val="nil"/>
              <w:left w:val="nil"/>
              <w:bottom w:val="nil"/>
              <w:right w:val="nil"/>
            </w:tcBorders>
            <w:shd w:val="clear" w:color="auto" w:fill="auto"/>
          </w:tcPr>
          <w:p w14:paraId="270FF2DD" w14:textId="77777777" w:rsidR="00393550" w:rsidRPr="00ED7294" w:rsidRDefault="00393550" w:rsidP="00613588">
            <w:pPr>
              <w:rPr>
                <w:lang w:val="en-GB"/>
              </w:rPr>
            </w:pPr>
            <w:r w:rsidRPr="00ED7294">
              <w:rPr>
                <w:lang w:val="en-GB"/>
              </w:rPr>
              <w:t>High Performance Computing and Simulation Conference</w:t>
            </w:r>
          </w:p>
        </w:tc>
      </w:tr>
      <w:tr w:rsidR="00393550" w:rsidRPr="00ED7294" w14:paraId="70BB80E0" w14:textId="77777777" w:rsidTr="00613588">
        <w:trPr>
          <w:trHeight w:val="260"/>
        </w:trPr>
        <w:tc>
          <w:tcPr>
            <w:tcW w:w="1500" w:type="dxa"/>
            <w:tcBorders>
              <w:top w:val="nil"/>
              <w:left w:val="nil"/>
              <w:bottom w:val="nil"/>
              <w:right w:val="nil"/>
            </w:tcBorders>
            <w:shd w:val="clear" w:color="auto" w:fill="auto"/>
            <w:noWrap/>
          </w:tcPr>
          <w:p w14:paraId="48ECA387" w14:textId="77777777" w:rsidR="00393550" w:rsidRPr="00ED7294" w:rsidRDefault="00393550" w:rsidP="00613588">
            <w:pPr>
              <w:rPr>
                <w:lang w:val="en-GB"/>
              </w:rPr>
            </w:pPr>
            <w:r w:rsidRPr="00ED7294">
              <w:rPr>
                <w:lang w:val="en-GB"/>
              </w:rPr>
              <w:t>ICT</w:t>
            </w:r>
          </w:p>
        </w:tc>
        <w:tc>
          <w:tcPr>
            <w:tcW w:w="5540" w:type="dxa"/>
            <w:tcBorders>
              <w:top w:val="nil"/>
              <w:left w:val="nil"/>
              <w:bottom w:val="nil"/>
              <w:right w:val="nil"/>
            </w:tcBorders>
            <w:shd w:val="clear" w:color="auto" w:fill="auto"/>
          </w:tcPr>
          <w:p w14:paraId="394A4165" w14:textId="77777777" w:rsidR="00393550" w:rsidRPr="00ED7294" w:rsidRDefault="00393550" w:rsidP="00613588">
            <w:pPr>
              <w:rPr>
                <w:lang w:val="en-GB"/>
              </w:rPr>
            </w:pPr>
            <w:r w:rsidRPr="00ED7294">
              <w:rPr>
                <w:lang w:val="en-GB"/>
              </w:rPr>
              <w:t xml:space="preserve">Information and Communication Technologies </w:t>
            </w:r>
          </w:p>
        </w:tc>
      </w:tr>
      <w:tr w:rsidR="00393550" w:rsidRPr="00ED7294" w14:paraId="47D1486B" w14:textId="77777777" w:rsidTr="00613588">
        <w:trPr>
          <w:trHeight w:val="260"/>
        </w:trPr>
        <w:tc>
          <w:tcPr>
            <w:tcW w:w="1500" w:type="dxa"/>
            <w:tcBorders>
              <w:top w:val="nil"/>
              <w:left w:val="nil"/>
              <w:bottom w:val="nil"/>
              <w:right w:val="nil"/>
            </w:tcBorders>
            <w:shd w:val="clear" w:color="auto" w:fill="auto"/>
            <w:noWrap/>
          </w:tcPr>
          <w:p w14:paraId="644C12A0" w14:textId="77777777" w:rsidR="00393550" w:rsidRPr="00ED7294" w:rsidRDefault="00393550" w:rsidP="00613588">
            <w:pPr>
              <w:rPr>
                <w:lang w:val="en-GB"/>
              </w:rPr>
            </w:pPr>
            <w:r w:rsidRPr="00ED7294">
              <w:rPr>
                <w:lang w:val="en-GB"/>
              </w:rPr>
              <w:t>IEEE</w:t>
            </w:r>
          </w:p>
        </w:tc>
        <w:tc>
          <w:tcPr>
            <w:tcW w:w="5540" w:type="dxa"/>
            <w:tcBorders>
              <w:top w:val="nil"/>
              <w:left w:val="nil"/>
              <w:bottom w:val="nil"/>
              <w:right w:val="nil"/>
            </w:tcBorders>
            <w:shd w:val="clear" w:color="auto" w:fill="auto"/>
          </w:tcPr>
          <w:p w14:paraId="55736AB3" w14:textId="77777777" w:rsidR="00393550" w:rsidRPr="00ED7294" w:rsidRDefault="00393550" w:rsidP="00613588">
            <w:pPr>
              <w:rPr>
                <w:lang w:val="en-GB"/>
              </w:rPr>
            </w:pPr>
            <w:r w:rsidRPr="00ED7294">
              <w:rPr>
                <w:lang w:val="en-GB"/>
              </w:rPr>
              <w:t>Institute of Electrical and Electronics Engineers</w:t>
            </w:r>
          </w:p>
        </w:tc>
      </w:tr>
      <w:tr w:rsidR="00393550" w:rsidRPr="00ED7294" w14:paraId="17816B15" w14:textId="77777777" w:rsidTr="00613588">
        <w:trPr>
          <w:trHeight w:val="260"/>
        </w:trPr>
        <w:tc>
          <w:tcPr>
            <w:tcW w:w="1500" w:type="dxa"/>
            <w:tcBorders>
              <w:top w:val="nil"/>
              <w:left w:val="nil"/>
              <w:bottom w:val="nil"/>
              <w:right w:val="nil"/>
            </w:tcBorders>
            <w:shd w:val="clear" w:color="auto" w:fill="auto"/>
            <w:noWrap/>
          </w:tcPr>
          <w:p w14:paraId="42D40038" w14:textId="77777777" w:rsidR="00393550" w:rsidRPr="00ED7294" w:rsidRDefault="00393550" w:rsidP="00613588">
            <w:pPr>
              <w:rPr>
                <w:lang w:val="en-GB"/>
              </w:rPr>
            </w:pPr>
            <w:r w:rsidRPr="00ED7294">
              <w:rPr>
                <w:lang w:val="en-GB"/>
              </w:rPr>
              <w:t>IPR</w:t>
            </w:r>
          </w:p>
        </w:tc>
        <w:tc>
          <w:tcPr>
            <w:tcW w:w="5540" w:type="dxa"/>
            <w:tcBorders>
              <w:top w:val="nil"/>
              <w:left w:val="nil"/>
              <w:bottom w:val="nil"/>
              <w:right w:val="nil"/>
            </w:tcBorders>
            <w:shd w:val="clear" w:color="auto" w:fill="auto"/>
          </w:tcPr>
          <w:p w14:paraId="5A194BE5" w14:textId="77777777" w:rsidR="00393550" w:rsidRPr="00ED7294" w:rsidRDefault="00393550" w:rsidP="00613588">
            <w:pPr>
              <w:rPr>
                <w:lang w:val="en-GB"/>
              </w:rPr>
            </w:pPr>
            <w:r w:rsidRPr="00ED7294">
              <w:rPr>
                <w:lang w:val="en-GB"/>
              </w:rPr>
              <w:t>Intellectual Property Rights</w:t>
            </w:r>
          </w:p>
        </w:tc>
      </w:tr>
      <w:tr w:rsidR="00393550" w:rsidRPr="00ED7294" w14:paraId="594EF098" w14:textId="77777777" w:rsidTr="00613588">
        <w:trPr>
          <w:trHeight w:val="260"/>
        </w:trPr>
        <w:tc>
          <w:tcPr>
            <w:tcW w:w="1500" w:type="dxa"/>
            <w:tcBorders>
              <w:top w:val="nil"/>
              <w:left w:val="nil"/>
              <w:bottom w:val="nil"/>
              <w:right w:val="nil"/>
            </w:tcBorders>
            <w:shd w:val="clear" w:color="auto" w:fill="auto"/>
            <w:noWrap/>
          </w:tcPr>
          <w:p w14:paraId="5AF5C4C4" w14:textId="77777777" w:rsidR="00393550" w:rsidRPr="00ED7294" w:rsidRDefault="00393550" w:rsidP="00613588">
            <w:pPr>
              <w:rPr>
                <w:lang w:val="en-GB"/>
              </w:rPr>
            </w:pPr>
            <w:r w:rsidRPr="00ED7294">
              <w:rPr>
                <w:lang w:val="en-GB"/>
              </w:rPr>
              <w:t>LERU</w:t>
            </w:r>
          </w:p>
        </w:tc>
        <w:tc>
          <w:tcPr>
            <w:tcW w:w="5540" w:type="dxa"/>
            <w:tcBorders>
              <w:top w:val="nil"/>
              <w:left w:val="nil"/>
              <w:bottom w:val="nil"/>
              <w:right w:val="nil"/>
            </w:tcBorders>
            <w:shd w:val="clear" w:color="auto" w:fill="auto"/>
          </w:tcPr>
          <w:p w14:paraId="218A7FA0" w14:textId="77777777" w:rsidR="00393550" w:rsidRPr="00ED7294" w:rsidRDefault="00393550" w:rsidP="00613588">
            <w:pPr>
              <w:rPr>
                <w:lang w:val="en-GB"/>
              </w:rPr>
            </w:pPr>
            <w:r w:rsidRPr="00ED7294">
              <w:rPr>
                <w:bCs/>
                <w:lang w:val="en-GB"/>
              </w:rPr>
              <w:t>League of European Research Universities</w:t>
            </w:r>
          </w:p>
        </w:tc>
      </w:tr>
      <w:tr w:rsidR="00393550" w:rsidRPr="00ED7294" w14:paraId="4EE76530" w14:textId="77777777" w:rsidTr="00613588">
        <w:trPr>
          <w:trHeight w:val="260"/>
        </w:trPr>
        <w:tc>
          <w:tcPr>
            <w:tcW w:w="1500" w:type="dxa"/>
            <w:tcBorders>
              <w:top w:val="nil"/>
              <w:left w:val="nil"/>
              <w:bottom w:val="nil"/>
              <w:right w:val="nil"/>
            </w:tcBorders>
            <w:shd w:val="clear" w:color="auto" w:fill="auto"/>
            <w:noWrap/>
          </w:tcPr>
          <w:p w14:paraId="4470DE65" w14:textId="77777777" w:rsidR="00393550" w:rsidRPr="00ED7294" w:rsidRDefault="00393550" w:rsidP="00613588">
            <w:pPr>
              <w:rPr>
                <w:lang w:val="en-GB"/>
              </w:rPr>
            </w:pPr>
            <w:r w:rsidRPr="00ED7294">
              <w:rPr>
                <w:lang w:val="en-GB"/>
              </w:rPr>
              <w:t>LIBER</w:t>
            </w:r>
          </w:p>
        </w:tc>
        <w:tc>
          <w:tcPr>
            <w:tcW w:w="5540" w:type="dxa"/>
            <w:tcBorders>
              <w:top w:val="nil"/>
              <w:left w:val="nil"/>
              <w:bottom w:val="nil"/>
              <w:right w:val="nil"/>
            </w:tcBorders>
            <w:shd w:val="clear" w:color="auto" w:fill="auto"/>
          </w:tcPr>
          <w:p w14:paraId="3910A71A" w14:textId="77777777" w:rsidR="00393550" w:rsidRPr="00ED7294" w:rsidRDefault="00393550" w:rsidP="00613588">
            <w:pPr>
              <w:rPr>
                <w:lang w:val="en-GB"/>
              </w:rPr>
            </w:pPr>
            <w:r w:rsidRPr="00ED7294">
              <w:rPr>
                <w:lang w:val="en-GB"/>
              </w:rPr>
              <w:t>Association of European Research Libraries</w:t>
            </w:r>
          </w:p>
        </w:tc>
      </w:tr>
      <w:tr w:rsidR="00393550" w:rsidRPr="00ED7294" w14:paraId="51A1093D" w14:textId="77777777" w:rsidTr="00613588">
        <w:trPr>
          <w:trHeight w:val="260"/>
        </w:trPr>
        <w:tc>
          <w:tcPr>
            <w:tcW w:w="1500" w:type="dxa"/>
            <w:tcBorders>
              <w:top w:val="nil"/>
              <w:left w:val="nil"/>
              <w:bottom w:val="nil"/>
              <w:right w:val="nil"/>
            </w:tcBorders>
            <w:shd w:val="clear" w:color="auto" w:fill="auto"/>
            <w:noWrap/>
          </w:tcPr>
          <w:p w14:paraId="1E21CCFD" w14:textId="77777777" w:rsidR="00393550" w:rsidRPr="00ED7294" w:rsidRDefault="00393550" w:rsidP="00613588">
            <w:pPr>
              <w:rPr>
                <w:lang w:val="en-GB"/>
              </w:rPr>
            </w:pPr>
            <w:r w:rsidRPr="00ED7294">
              <w:rPr>
                <w:lang w:val="en-GB"/>
              </w:rPr>
              <w:t>MC-DS</w:t>
            </w:r>
          </w:p>
        </w:tc>
        <w:tc>
          <w:tcPr>
            <w:tcW w:w="5540" w:type="dxa"/>
            <w:tcBorders>
              <w:top w:val="nil"/>
              <w:left w:val="nil"/>
              <w:bottom w:val="nil"/>
              <w:right w:val="nil"/>
            </w:tcBorders>
            <w:shd w:val="clear" w:color="auto" w:fill="auto"/>
          </w:tcPr>
          <w:p w14:paraId="11C1C4A1" w14:textId="77777777" w:rsidR="00393550" w:rsidRPr="00ED7294" w:rsidRDefault="00393550" w:rsidP="00613588">
            <w:pPr>
              <w:rPr>
                <w:lang w:val="en-GB"/>
              </w:rPr>
            </w:pPr>
            <w:r w:rsidRPr="00ED7294">
              <w:rPr>
                <w:lang w:val="en-GB"/>
              </w:rPr>
              <w:t>Data Science Model Curriculum</w:t>
            </w:r>
          </w:p>
        </w:tc>
      </w:tr>
      <w:tr w:rsidR="00393550" w:rsidRPr="00ED7294" w14:paraId="1931AEE0" w14:textId="77777777" w:rsidTr="00613588">
        <w:trPr>
          <w:trHeight w:val="260"/>
        </w:trPr>
        <w:tc>
          <w:tcPr>
            <w:tcW w:w="1500" w:type="dxa"/>
            <w:tcBorders>
              <w:top w:val="nil"/>
              <w:left w:val="nil"/>
              <w:bottom w:val="nil"/>
              <w:right w:val="nil"/>
            </w:tcBorders>
            <w:shd w:val="clear" w:color="auto" w:fill="auto"/>
            <w:noWrap/>
          </w:tcPr>
          <w:p w14:paraId="29EC3E35" w14:textId="77777777" w:rsidR="00393550" w:rsidRPr="00ED7294" w:rsidRDefault="00393550" w:rsidP="00613588">
            <w:pPr>
              <w:rPr>
                <w:lang w:val="en-GB"/>
              </w:rPr>
            </w:pPr>
            <w:r w:rsidRPr="00ED7294">
              <w:rPr>
                <w:lang w:val="en-GB"/>
              </w:rPr>
              <w:t>NIST</w:t>
            </w:r>
          </w:p>
        </w:tc>
        <w:tc>
          <w:tcPr>
            <w:tcW w:w="5540" w:type="dxa"/>
            <w:tcBorders>
              <w:top w:val="nil"/>
              <w:left w:val="nil"/>
              <w:bottom w:val="nil"/>
              <w:right w:val="nil"/>
            </w:tcBorders>
            <w:shd w:val="clear" w:color="auto" w:fill="auto"/>
          </w:tcPr>
          <w:p w14:paraId="671B30F2" w14:textId="77777777" w:rsidR="00393550" w:rsidRPr="00ED7294" w:rsidRDefault="00393550" w:rsidP="00613588">
            <w:pPr>
              <w:rPr>
                <w:lang w:val="en-GB"/>
              </w:rPr>
            </w:pPr>
            <w:r w:rsidRPr="00ED7294">
              <w:rPr>
                <w:lang w:val="en-GB"/>
              </w:rPr>
              <w:t>National Institute of Standards and Technologies of USA</w:t>
            </w:r>
          </w:p>
        </w:tc>
      </w:tr>
      <w:tr w:rsidR="00393550" w:rsidRPr="00ED7294" w14:paraId="1EB941FF" w14:textId="77777777" w:rsidTr="00613588">
        <w:trPr>
          <w:trHeight w:val="260"/>
        </w:trPr>
        <w:tc>
          <w:tcPr>
            <w:tcW w:w="1500" w:type="dxa"/>
            <w:tcBorders>
              <w:top w:val="nil"/>
              <w:left w:val="nil"/>
              <w:bottom w:val="nil"/>
              <w:right w:val="nil"/>
            </w:tcBorders>
            <w:shd w:val="clear" w:color="auto" w:fill="auto"/>
            <w:noWrap/>
          </w:tcPr>
          <w:p w14:paraId="220E7DA0" w14:textId="77777777" w:rsidR="00393550" w:rsidRPr="00ED7294" w:rsidRDefault="00393550" w:rsidP="00613588">
            <w:pPr>
              <w:rPr>
                <w:lang w:val="en-GB"/>
              </w:rPr>
            </w:pPr>
            <w:r w:rsidRPr="00ED7294">
              <w:rPr>
                <w:lang w:val="en-GB"/>
              </w:rPr>
              <w:t>PID</w:t>
            </w:r>
          </w:p>
        </w:tc>
        <w:tc>
          <w:tcPr>
            <w:tcW w:w="5540" w:type="dxa"/>
            <w:tcBorders>
              <w:top w:val="nil"/>
              <w:left w:val="nil"/>
              <w:bottom w:val="nil"/>
              <w:right w:val="nil"/>
            </w:tcBorders>
            <w:shd w:val="clear" w:color="auto" w:fill="auto"/>
          </w:tcPr>
          <w:p w14:paraId="20F62A16" w14:textId="77777777" w:rsidR="00393550" w:rsidRPr="00ED7294" w:rsidRDefault="00393550" w:rsidP="00613588">
            <w:pPr>
              <w:rPr>
                <w:lang w:val="en-GB"/>
              </w:rPr>
            </w:pPr>
            <w:r w:rsidRPr="00ED7294">
              <w:rPr>
                <w:lang w:val="en-GB"/>
              </w:rPr>
              <w:t>Persistent Identifier</w:t>
            </w:r>
          </w:p>
        </w:tc>
      </w:tr>
      <w:tr w:rsidR="00393550" w:rsidRPr="00ED7294" w14:paraId="57EF745D" w14:textId="77777777" w:rsidTr="00613588">
        <w:trPr>
          <w:trHeight w:val="260"/>
        </w:trPr>
        <w:tc>
          <w:tcPr>
            <w:tcW w:w="1500" w:type="dxa"/>
            <w:tcBorders>
              <w:top w:val="nil"/>
              <w:left w:val="nil"/>
              <w:bottom w:val="nil"/>
              <w:right w:val="nil"/>
            </w:tcBorders>
            <w:shd w:val="clear" w:color="auto" w:fill="auto"/>
            <w:noWrap/>
          </w:tcPr>
          <w:p w14:paraId="4425895C" w14:textId="77777777" w:rsidR="00393550" w:rsidRPr="00ED7294" w:rsidRDefault="00393550" w:rsidP="00613588">
            <w:pPr>
              <w:rPr>
                <w:lang w:val="en-GB"/>
              </w:rPr>
            </w:pPr>
            <w:r w:rsidRPr="00ED7294">
              <w:rPr>
                <w:lang w:val="en-GB"/>
              </w:rPr>
              <w:t>PM-BoK</w:t>
            </w:r>
          </w:p>
        </w:tc>
        <w:tc>
          <w:tcPr>
            <w:tcW w:w="5540" w:type="dxa"/>
            <w:tcBorders>
              <w:top w:val="nil"/>
              <w:left w:val="nil"/>
              <w:bottom w:val="nil"/>
              <w:right w:val="nil"/>
            </w:tcBorders>
            <w:shd w:val="clear" w:color="auto" w:fill="auto"/>
          </w:tcPr>
          <w:p w14:paraId="6F137153" w14:textId="77777777" w:rsidR="00393550" w:rsidRPr="00ED7294" w:rsidRDefault="00393550" w:rsidP="00613588">
            <w:pPr>
              <w:rPr>
                <w:lang w:val="en-GB"/>
              </w:rPr>
            </w:pPr>
            <w:r w:rsidRPr="00ED7294">
              <w:rPr>
                <w:lang w:val="en-GB"/>
              </w:rPr>
              <w:t>Project Management Body of Knowledge</w:t>
            </w:r>
          </w:p>
        </w:tc>
      </w:tr>
      <w:tr w:rsidR="00393550" w:rsidRPr="00ED7294" w14:paraId="204B97F0" w14:textId="77777777" w:rsidTr="00613588">
        <w:trPr>
          <w:trHeight w:val="260"/>
        </w:trPr>
        <w:tc>
          <w:tcPr>
            <w:tcW w:w="1500" w:type="dxa"/>
            <w:tcBorders>
              <w:top w:val="nil"/>
              <w:left w:val="nil"/>
              <w:bottom w:val="nil"/>
              <w:right w:val="nil"/>
            </w:tcBorders>
            <w:shd w:val="clear" w:color="auto" w:fill="auto"/>
            <w:noWrap/>
          </w:tcPr>
          <w:p w14:paraId="184FED54" w14:textId="77777777" w:rsidR="00393550" w:rsidRPr="00ED7294" w:rsidRDefault="00393550" w:rsidP="00613588">
            <w:pPr>
              <w:rPr>
                <w:lang w:val="en-GB"/>
              </w:rPr>
            </w:pPr>
            <w:r w:rsidRPr="00ED7294">
              <w:rPr>
                <w:lang w:val="en-GB"/>
              </w:rPr>
              <w:t>PRACE</w:t>
            </w:r>
          </w:p>
        </w:tc>
        <w:tc>
          <w:tcPr>
            <w:tcW w:w="5540" w:type="dxa"/>
            <w:tcBorders>
              <w:top w:val="nil"/>
              <w:left w:val="nil"/>
              <w:bottom w:val="nil"/>
              <w:right w:val="nil"/>
            </w:tcBorders>
            <w:shd w:val="clear" w:color="auto" w:fill="auto"/>
          </w:tcPr>
          <w:p w14:paraId="4D506550" w14:textId="77777777" w:rsidR="00393550" w:rsidRPr="00ED7294" w:rsidRDefault="00393550" w:rsidP="00613588">
            <w:pPr>
              <w:rPr>
                <w:lang w:val="en-GB"/>
              </w:rPr>
            </w:pPr>
            <w:r w:rsidRPr="00ED7294">
              <w:rPr>
                <w:lang w:val="en-GB"/>
              </w:rPr>
              <w:t>Partnership for Advanced Computing in Europe</w:t>
            </w:r>
          </w:p>
        </w:tc>
      </w:tr>
      <w:tr w:rsidR="00393550" w:rsidRPr="00ED7294" w14:paraId="13036682" w14:textId="77777777" w:rsidTr="00613588">
        <w:trPr>
          <w:trHeight w:val="260"/>
        </w:trPr>
        <w:tc>
          <w:tcPr>
            <w:tcW w:w="1500" w:type="dxa"/>
            <w:tcBorders>
              <w:top w:val="nil"/>
              <w:left w:val="nil"/>
              <w:bottom w:val="nil"/>
              <w:right w:val="nil"/>
            </w:tcBorders>
            <w:shd w:val="clear" w:color="auto" w:fill="auto"/>
            <w:noWrap/>
          </w:tcPr>
          <w:p w14:paraId="0F109EEB" w14:textId="77777777" w:rsidR="00393550" w:rsidRPr="00ED7294" w:rsidRDefault="00393550" w:rsidP="00613588">
            <w:pPr>
              <w:rPr>
                <w:lang w:val="en-GB"/>
              </w:rPr>
            </w:pPr>
            <w:r w:rsidRPr="00ED7294">
              <w:rPr>
                <w:lang w:val="en-GB"/>
              </w:rPr>
              <w:t>RDA</w:t>
            </w:r>
          </w:p>
        </w:tc>
        <w:tc>
          <w:tcPr>
            <w:tcW w:w="5540" w:type="dxa"/>
            <w:tcBorders>
              <w:top w:val="nil"/>
              <w:left w:val="nil"/>
              <w:bottom w:val="nil"/>
              <w:right w:val="nil"/>
            </w:tcBorders>
            <w:shd w:val="clear" w:color="auto" w:fill="auto"/>
          </w:tcPr>
          <w:p w14:paraId="0BAD50DA" w14:textId="77777777" w:rsidR="00393550" w:rsidRPr="00ED7294" w:rsidRDefault="00393550" w:rsidP="00613588">
            <w:pPr>
              <w:rPr>
                <w:lang w:val="en-GB"/>
              </w:rPr>
            </w:pPr>
            <w:r w:rsidRPr="00ED7294">
              <w:rPr>
                <w:lang w:val="en-GB"/>
              </w:rPr>
              <w:t>Research Data Alliance</w:t>
            </w:r>
          </w:p>
        </w:tc>
      </w:tr>
      <w:tr w:rsidR="00393550" w:rsidRPr="00ED7294" w14:paraId="43FA9EDC" w14:textId="77777777" w:rsidTr="00613588">
        <w:trPr>
          <w:trHeight w:val="260"/>
        </w:trPr>
        <w:tc>
          <w:tcPr>
            <w:tcW w:w="1500" w:type="dxa"/>
            <w:tcBorders>
              <w:top w:val="nil"/>
              <w:left w:val="nil"/>
              <w:bottom w:val="nil"/>
              <w:right w:val="nil"/>
            </w:tcBorders>
            <w:shd w:val="clear" w:color="auto" w:fill="auto"/>
            <w:noWrap/>
          </w:tcPr>
          <w:p w14:paraId="04803C42" w14:textId="77777777" w:rsidR="00393550" w:rsidRPr="00ED7294" w:rsidRDefault="00393550" w:rsidP="00613588">
            <w:pPr>
              <w:rPr>
                <w:lang w:val="en-GB"/>
              </w:rPr>
            </w:pPr>
            <w:r w:rsidRPr="00ED7294">
              <w:rPr>
                <w:lang w:val="en-GB"/>
              </w:rPr>
              <w:t>SWEBOK</w:t>
            </w:r>
          </w:p>
        </w:tc>
        <w:tc>
          <w:tcPr>
            <w:tcW w:w="5540" w:type="dxa"/>
            <w:tcBorders>
              <w:top w:val="nil"/>
              <w:left w:val="nil"/>
              <w:bottom w:val="nil"/>
              <w:right w:val="nil"/>
            </w:tcBorders>
            <w:shd w:val="clear" w:color="auto" w:fill="auto"/>
          </w:tcPr>
          <w:p w14:paraId="469457D7" w14:textId="77777777" w:rsidR="00393550" w:rsidRPr="00ED7294" w:rsidRDefault="00393550" w:rsidP="00613588">
            <w:pPr>
              <w:rPr>
                <w:lang w:val="en-GB"/>
              </w:rPr>
            </w:pPr>
            <w:r w:rsidRPr="00ED7294">
              <w:rPr>
                <w:lang w:val="en-GB"/>
              </w:rPr>
              <w:t>Software Engineering Body of Knowledge</w:t>
            </w:r>
          </w:p>
        </w:tc>
      </w:tr>
    </w:tbl>
    <w:p w14:paraId="00AD29E7" w14:textId="77777777" w:rsidR="00393550" w:rsidRPr="00ED7294" w:rsidRDefault="00393550" w:rsidP="00393550">
      <w:pPr>
        <w:spacing w:line="276" w:lineRule="auto"/>
        <w:rPr>
          <w:lang w:val="en-GB" w:eastAsia="ko-KR"/>
        </w:rPr>
      </w:pPr>
    </w:p>
    <w:p w14:paraId="0E2D3D71" w14:textId="77777777" w:rsidR="00393550" w:rsidRPr="00ED7294" w:rsidRDefault="00393550" w:rsidP="00393550">
      <w:pPr>
        <w:rPr>
          <w:lang w:val="en-GB"/>
        </w:rPr>
      </w:pPr>
    </w:p>
    <w:p w14:paraId="789AC634" w14:textId="77777777" w:rsidR="00393550" w:rsidRPr="00ED7294" w:rsidRDefault="00393550" w:rsidP="00393550">
      <w:pPr>
        <w:rPr>
          <w:lang w:val="en-GB"/>
        </w:rPr>
      </w:pPr>
    </w:p>
    <w:p w14:paraId="1A8F8107" w14:textId="65E921A6" w:rsidR="00182625" w:rsidRPr="00ED7294" w:rsidRDefault="00393550" w:rsidP="00182625">
      <w:pPr>
        <w:pStyle w:val="Heading1"/>
        <w:numPr>
          <w:ilvl w:val="0"/>
          <w:numId w:val="0"/>
        </w:numPr>
        <w:ind w:left="431" w:hanging="431"/>
        <w:rPr>
          <w:lang w:val="en-GB"/>
        </w:rPr>
      </w:pPr>
      <w:bookmarkStart w:id="45" w:name="_Toc444586593"/>
      <w:bookmarkStart w:id="46" w:name="_Toc524476410"/>
      <w:r w:rsidRPr="00ED7294">
        <w:rPr>
          <w:lang w:val="en-GB"/>
        </w:rPr>
        <w:t xml:space="preserve">Appendix A. </w:t>
      </w:r>
      <w:bookmarkStart w:id="47" w:name="_Toc444586599"/>
      <w:bookmarkEnd w:id="45"/>
      <w:r w:rsidR="00182625" w:rsidRPr="00ED7294">
        <w:rPr>
          <w:lang w:val="en-GB"/>
        </w:rPr>
        <w:t>Overview of Bodies of Knowledge relevant to Data Science</w:t>
      </w:r>
      <w:bookmarkEnd w:id="46"/>
      <w:bookmarkEnd w:id="47"/>
    </w:p>
    <w:p w14:paraId="0E55A6B0" w14:textId="77DE3881" w:rsidR="00182625" w:rsidRPr="00ED7294" w:rsidRDefault="00182625" w:rsidP="00182625">
      <w:pPr>
        <w:rPr>
          <w:lang w:val="en-GB"/>
        </w:rPr>
      </w:pPr>
      <w:r w:rsidRPr="00ED7294">
        <w:rPr>
          <w:lang w:val="en-GB"/>
        </w:rPr>
        <w:t xml:space="preserve">This section provides detailed information about existing Bodies of Knowledge relevant to the Data Science Body of Knowledge definition which </w:t>
      </w:r>
      <w:r w:rsidR="00B70A8D">
        <w:rPr>
          <w:lang w:val="en-GB"/>
        </w:rPr>
        <w:t>are</w:t>
      </w:r>
      <w:r w:rsidRPr="00ED7294">
        <w:rPr>
          <w:lang w:val="en-GB"/>
        </w:rPr>
        <w:t xml:space="preserve"> linked to or mapped to the </w:t>
      </w:r>
      <w:r w:rsidR="00B70A8D">
        <w:rPr>
          <w:lang w:val="en-GB"/>
        </w:rPr>
        <w:t>current</w:t>
      </w:r>
      <w:r w:rsidR="00B70A8D" w:rsidRPr="00ED7294">
        <w:rPr>
          <w:lang w:val="en-GB"/>
        </w:rPr>
        <w:t xml:space="preserve"> </w:t>
      </w:r>
      <w:r w:rsidRPr="00ED7294">
        <w:rPr>
          <w:lang w:val="en-GB"/>
        </w:rPr>
        <w:t>DS-</w:t>
      </w:r>
      <w:r w:rsidR="005B0B3F" w:rsidRPr="00ED7294">
        <w:rPr>
          <w:lang w:val="en-GB"/>
        </w:rPr>
        <w:t>BoK</w:t>
      </w:r>
      <w:r w:rsidR="005B0B3F">
        <w:rPr>
          <w:lang w:val="en-GB"/>
        </w:rPr>
        <w:t>.</w:t>
      </w:r>
    </w:p>
    <w:p w14:paraId="06E869CF" w14:textId="33FDE5E5" w:rsidR="00182625" w:rsidRPr="00ED7294" w:rsidRDefault="009F72C3" w:rsidP="00182625">
      <w:pPr>
        <w:pStyle w:val="Heading2"/>
        <w:numPr>
          <w:ilvl w:val="0"/>
          <w:numId w:val="0"/>
        </w:numPr>
        <w:rPr>
          <w:lang w:val="en-GB"/>
        </w:rPr>
      </w:pPr>
      <w:bookmarkStart w:id="48" w:name="_Toc444586600"/>
      <w:bookmarkStart w:id="49" w:name="_Toc524476411"/>
      <w:r>
        <w:rPr>
          <w:lang w:val="en-GB"/>
        </w:rPr>
        <w:t>A</w:t>
      </w:r>
      <w:r w:rsidR="00182625" w:rsidRPr="00ED7294">
        <w:rPr>
          <w:lang w:val="en-GB"/>
        </w:rPr>
        <w:t>.1. ICT Professional Body of knowledge</w:t>
      </w:r>
      <w:bookmarkEnd w:id="48"/>
      <w:bookmarkEnd w:id="49"/>
    </w:p>
    <w:p w14:paraId="1D2FE2B3" w14:textId="77777777" w:rsidR="00182625" w:rsidRPr="00ED7294" w:rsidRDefault="00182625" w:rsidP="00182625">
      <w:pPr>
        <w:rPr>
          <w:lang w:val="en-GB"/>
        </w:rPr>
      </w:pPr>
    </w:p>
    <w:tbl>
      <w:tblPr>
        <w:tblW w:w="8484" w:type="dxa"/>
        <w:tblInd w:w="696" w:type="dxa"/>
        <w:tblLook w:val="04A0" w:firstRow="1" w:lastRow="0" w:firstColumn="1" w:lastColumn="0" w:noHBand="0" w:noVBand="1"/>
      </w:tblPr>
      <w:tblGrid>
        <w:gridCol w:w="2531"/>
        <w:gridCol w:w="5953"/>
      </w:tblGrid>
      <w:tr w:rsidR="00182625" w:rsidRPr="00ED7294" w14:paraId="7BDBB590" w14:textId="77777777" w:rsidTr="00B6294D">
        <w:tc>
          <w:tcPr>
            <w:tcW w:w="2531" w:type="dxa"/>
            <w:shd w:val="clear" w:color="auto" w:fill="D6E3BC" w:themeFill="accent3" w:themeFillTint="66"/>
          </w:tcPr>
          <w:p w14:paraId="51189EDB" w14:textId="77777777" w:rsidR="00182625" w:rsidRPr="0028348D" w:rsidRDefault="00182625" w:rsidP="00B6294D">
            <w:pPr>
              <w:rPr>
                <w:szCs w:val="20"/>
                <w:lang w:val="en-GB"/>
              </w:rPr>
            </w:pPr>
            <w:r w:rsidRPr="0028348D">
              <w:rPr>
                <w:szCs w:val="20"/>
                <w:lang w:val="en-GB"/>
              </w:rPr>
              <w:t>Character</w:t>
            </w:r>
          </w:p>
        </w:tc>
        <w:tc>
          <w:tcPr>
            <w:tcW w:w="5953" w:type="dxa"/>
          </w:tcPr>
          <w:p w14:paraId="38930962" w14:textId="77777777" w:rsidR="00182625" w:rsidRPr="0028348D" w:rsidRDefault="00182625" w:rsidP="00B6294D">
            <w:pPr>
              <w:rPr>
                <w:szCs w:val="20"/>
                <w:lang w:val="en-GB"/>
              </w:rPr>
            </w:pPr>
            <w:r w:rsidRPr="0028348D">
              <w:rPr>
                <w:szCs w:val="20"/>
                <w:lang w:val="en-GB"/>
              </w:rPr>
              <w:t>Explanation</w:t>
            </w:r>
          </w:p>
        </w:tc>
      </w:tr>
      <w:tr w:rsidR="00182625" w:rsidRPr="00ED7294" w14:paraId="26F1483B" w14:textId="77777777" w:rsidTr="00B6294D">
        <w:tc>
          <w:tcPr>
            <w:tcW w:w="2531" w:type="dxa"/>
            <w:shd w:val="clear" w:color="auto" w:fill="D6E3BC" w:themeFill="accent3" w:themeFillTint="66"/>
          </w:tcPr>
          <w:p w14:paraId="36D141A9" w14:textId="77777777" w:rsidR="00182625" w:rsidRPr="0028348D" w:rsidRDefault="00182625" w:rsidP="00B6294D">
            <w:pPr>
              <w:rPr>
                <w:szCs w:val="20"/>
                <w:lang w:val="en-GB"/>
              </w:rPr>
            </w:pPr>
            <w:r w:rsidRPr="0028348D">
              <w:rPr>
                <w:szCs w:val="20"/>
                <w:lang w:val="en-GB"/>
              </w:rPr>
              <w:t xml:space="preserve">Name of the Profession </w:t>
            </w:r>
          </w:p>
        </w:tc>
        <w:tc>
          <w:tcPr>
            <w:tcW w:w="5953" w:type="dxa"/>
          </w:tcPr>
          <w:p w14:paraId="14D0BD0D" w14:textId="77777777" w:rsidR="00182625" w:rsidRPr="0028348D" w:rsidRDefault="00182625" w:rsidP="00B6294D">
            <w:pPr>
              <w:rPr>
                <w:szCs w:val="20"/>
                <w:lang w:val="en-GB"/>
              </w:rPr>
            </w:pPr>
            <w:r w:rsidRPr="0028348D">
              <w:rPr>
                <w:szCs w:val="20"/>
                <w:lang w:val="en-GB"/>
              </w:rPr>
              <w:t>ICT professional</w:t>
            </w:r>
          </w:p>
        </w:tc>
      </w:tr>
      <w:tr w:rsidR="00182625" w:rsidRPr="00ED7294" w14:paraId="17137CBE" w14:textId="77777777" w:rsidTr="00B6294D">
        <w:tc>
          <w:tcPr>
            <w:tcW w:w="2531" w:type="dxa"/>
            <w:shd w:val="clear" w:color="auto" w:fill="D6E3BC" w:themeFill="accent3" w:themeFillTint="66"/>
          </w:tcPr>
          <w:p w14:paraId="116CD53B" w14:textId="77777777" w:rsidR="00182625" w:rsidRPr="0028348D" w:rsidRDefault="00182625" w:rsidP="00B6294D">
            <w:pPr>
              <w:rPr>
                <w:szCs w:val="20"/>
                <w:lang w:val="en-GB"/>
              </w:rPr>
            </w:pPr>
            <w:r w:rsidRPr="0028348D">
              <w:rPr>
                <w:szCs w:val="20"/>
                <w:lang w:val="en-GB"/>
              </w:rPr>
              <w:t>Reference Community</w:t>
            </w:r>
          </w:p>
        </w:tc>
        <w:tc>
          <w:tcPr>
            <w:tcW w:w="5953" w:type="dxa"/>
          </w:tcPr>
          <w:p w14:paraId="173CEB17" w14:textId="77777777" w:rsidR="00182625" w:rsidRPr="0028348D" w:rsidRDefault="00182625" w:rsidP="00B6294D">
            <w:pPr>
              <w:rPr>
                <w:szCs w:val="20"/>
                <w:lang w:val="en-GB"/>
              </w:rPr>
            </w:pPr>
            <w:r w:rsidRPr="0028348D">
              <w:rPr>
                <w:szCs w:val="20"/>
                <w:lang w:val="en-GB"/>
              </w:rPr>
              <w:t xml:space="preserve">(potentially) all ICT Professional </w:t>
            </w:r>
          </w:p>
        </w:tc>
      </w:tr>
      <w:tr w:rsidR="00182625" w:rsidRPr="00ED7294" w14:paraId="02FA97BF" w14:textId="77777777" w:rsidTr="00B6294D">
        <w:tc>
          <w:tcPr>
            <w:tcW w:w="2531" w:type="dxa"/>
            <w:shd w:val="clear" w:color="auto" w:fill="D6E3BC" w:themeFill="accent3" w:themeFillTint="66"/>
          </w:tcPr>
          <w:p w14:paraId="61A53F04" w14:textId="77777777" w:rsidR="00182625" w:rsidRPr="0028348D" w:rsidRDefault="00182625" w:rsidP="00B6294D">
            <w:pPr>
              <w:rPr>
                <w:szCs w:val="20"/>
                <w:lang w:val="en-GB"/>
              </w:rPr>
            </w:pPr>
            <w:r w:rsidRPr="0028348D">
              <w:rPr>
                <w:szCs w:val="20"/>
                <w:lang w:val="en-GB"/>
              </w:rPr>
              <w:t>Leadership</w:t>
            </w:r>
          </w:p>
        </w:tc>
        <w:tc>
          <w:tcPr>
            <w:tcW w:w="5953" w:type="dxa"/>
          </w:tcPr>
          <w:p w14:paraId="1B6F6CEC" w14:textId="357AEB4D" w:rsidR="00182625" w:rsidRPr="0028348D" w:rsidRDefault="00182625" w:rsidP="00B6294D">
            <w:pPr>
              <w:rPr>
                <w:szCs w:val="20"/>
                <w:lang w:val="en-GB"/>
              </w:rPr>
            </w:pPr>
            <w:r w:rsidRPr="0028348D">
              <w:rPr>
                <w:szCs w:val="20"/>
                <w:lang w:val="en-GB"/>
              </w:rPr>
              <w:t xml:space="preserve">Capgemini </w:t>
            </w:r>
            <w:r w:rsidR="005B0B3F" w:rsidRPr="0028348D">
              <w:rPr>
                <w:szCs w:val="20"/>
                <w:lang w:val="en-GB"/>
              </w:rPr>
              <w:t xml:space="preserve">Consulting </w:t>
            </w:r>
            <w:proofErr w:type="gramStart"/>
            <w:r w:rsidR="005B0B3F" w:rsidRPr="0028348D">
              <w:rPr>
                <w:szCs w:val="20"/>
                <w:lang w:val="en-GB"/>
              </w:rPr>
              <w:t>and</w:t>
            </w:r>
            <w:r w:rsidRPr="0028348D">
              <w:rPr>
                <w:szCs w:val="20"/>
                <w:lang w:val="en-GB"/>
              </w:rPr>
              <w:t xml:space="preserve">  Ernst</w:t>
            </w:r>
            <w:proofErr w:type="gramEnd"/>
            <w:r w:rsidRPr="0028348D">
              <w:rPr>
                <w:szCs w:val="20"/>
                <w:lang w:val="en-GB"/>
              </w:rPr>
              <w:t xml:space="preserve"> &amp; Young for the European </w:t>
            </w:r>
          </w:p>
          <w:p w14:paraId="1CB265DD" w14:textId="77777777" w:rsidR="00182625" w:rsidRPr="0028348D" w:rsidRDefault="00182625" w:rsidP="00B6294D">
            <w:pPr>
              <w:rPr>
                <w:szCs w:val="20"/>
                <w:lang w:val="en-GB"/>
              </w:rPr>
            </w:pPr>
            <w:r w:rsidRPr="0028348D">
              <w:rPr>
                <w:szCs w:val="20"/>
                <w:lang w:val="en-GB"/>
              </w:rPr>
              <w:t>Commission, Directorate General Internal Market, Industry, Entrepreneurship and SMEs</w:t>
            </w:r>
          </w:p>
        </w:tc>
      </w:tr>
      <w:tr w:rsidR="00182625" w:rsidRPr="00ED7294" w14:paraId="216AF130" w14:textId="77777777" w:rsidTr="00B6294D">
        <w:tc>
          <w:tcPr>
            <w:tcW w:w="2531" w:type="dxa"/>
            <w:shd w:val="clear" w:color="auto" w:fill="D6E3BC" w:themeFill="accent3" w:themeFillTint="66"/>
          </w:tcPr>
          <w:p w14:paraId="629C204C" w14:textId="77777777" w:rsidR="00182625" w:rsidRPr="0028348D" w:rsidRDefault="00182625" w:rsidP="00B6294D">
            <w:pPr>
              <w:rPr>
                <w:szCs w:val="20"/>
                <w:lang w:val="en-GB"/>
              </w:rPr>
            </w:pPr>
            <w:r w:rsidRPr="0028348D">
              <w:rPr>
                <w:szCs w:val="20"/>
                <w:lang w:val="en-GB"/>
              </w:rPr>
              <w:t>Organisation structure</w:t>
            </w:r>
          </w:p>
        </w:tc>
        <w:tc>
          <w:tcPr>
            <w:tcW w:w="5953" w:type="dxa"/>
          </w:tcPr>
          <w:p w14:paraId="1A90005F" w14:textId="77777777" w:rsidR="00182625" w:rsidRPr="0028348D" w:rsidRDefault="00182625" w:rsidP="00B6294D">
            <w:pPr>
              <w:rPr>
                <w:szCs w:val="20"/>
                <w:lang w:val="en-GB"/>
              </w:rPr>
            </w:pPr>
            <w:r w:rsidRPr="0028348D">
              <w:rPr>
                <w:szCs w:val="20"/>
                <w:lang w:val="en-GB"/>
              </w:rPr>
              <w:t>N/A</w:t>
            </w:r>
          </w:p>
        </w:tc>
      </w:tr>
      <w:tr w:rsidR="00182625" w:rsidRPr="00ED7294" w14:paraId="670D96C9" w14:textId="77777777" w:rsidTr="00B6294D">
        <w:tc>
          <w:tcPr>
            <w:tcW w:w="2531" w:type="dxa"/>
            <w:shd w:val="clear" w:color="auto" w:fill="D6E3BC" w:themeFill="accent3" w:themeFillTint="66"/>
          </w:tcPr>
          <w:p w14:paraId="1EB38C84" w14:textId="77777777" w:rsidR="00182625" w:rsidRPr="0028348D" w:rsidRDefault="00182625" w:rsidP="00B6294D">
            <w:pPr>
              <w:rPr>
                <w:szCs w:val="20"/>
                <w:lang w:val="en-GB"/>
              </w:rPr>
            </w:pPr>
            <w:r w:rsidRPr="0028348D">
              <w:rPr>
                <w:szCs w:val="20"/>
                <w:lang w:val="en-GB"/>
              </w:rPr>
              <w:t>Partners</w:t>
            </w:r>
          </w:p>
        </w:tc>
        <w:tc>
          <w:tcPr>
            <w:tcW w:w="5953" w:type="dxa"/>
          </w:tcPr>
          <w:p w14:paraId="692261C4" w14:textId="77777777" w:rsidR="00182625" w:rsidRPr="0028348D" w:rsidRDefault="00182625" w:rsidP="00B6294D">
            <w:pPr>
              <w:rPr>
                <w:szCs w:val="20"/>
                <w:lang w:val="en-GB"/>
              </w:rPr>
            </w:pPr>
            <w:r w:rsidRPr="0028348D">
              <w:rPr>
                <w:szCs w:val="20"/>
                <w:lang w:val="en-GB"/>
              </w:rPr>
              <w:t>N/A</w:t>
            </w:r>
          </w:p>
        </w:tc>
      </w:tr>
      <w:tr w:rsidR="00182625" w:rsidRPr="00ED7294" w14:paraId="4DFF0A6C" w14:textId="77777777" w:rsidTr="00B6294D">
        <w:tc>
          <w:tcPr>
            <w:tcW w:w="2531" w:type="dxa"/>
            <w:shd w:val="clear" w:color="auto" w:fill="D6E3BC" w:themeFill="accent3" w:themeFillTint="66"/>
          </w:tcPr>
          <w:p w14:paraId="0F5E7D28" w14:textId="77777777" w:rsidR="00182625" w:rsidRPr="0028348D" w:rsidRDefault="00182625" w:rsidP="00B6294D">
            <w:pPr>
              <w:rPr>
                <w:szCs w:val="20"/>
                <w:lang w:val="en-GB"/>
              </w:rPr>
            </w:pPr>
            <w:r w:rsidRPr="0028348D">
              <w:rPr>
                <w:szCs w:val="20"/>
                <w:lang w:val="en-GB"/>
              </w:rPr>
              <w:t>Ethical Code</w:t>
            </w:r>
          </w:p>
        </w:tc>
        <w:tc>
          <w:tcPr>
            <w:tcW w:w="5953" w:type="dxa"/>
          </w:tcPr>
          <w:p w14:paraId="36F41CBB" w14:textId="77777777" w:rsidR="00182625" w:rsidRPr="0028348D" w:rsidRDefault="00182625" w:rsidP="00B6294D">
            <w:pPr>
              <w:rPr>
                <w:szCs w:val="20"/>
                <w:lang w:val="en-GB"/>
              </w:rPr>
            </w:pPr>
            <w:r w:rsidRPr="0028348D">
              <w:rPr>
                <w:szCs w:val="20"/>
                <w:lang w:val="en-GB"/>
              </w:rPr>
              <w:t>N/A</w:t>
            </w:r>
          </w:p>
        </w:tc>
      </w:tr>
      <w:tr w:rsidR="00182625" w:rsidRPr="00ED7294" w14:paraId="5E2F82D1" w14:textId="77777777" w:rsidTr="00B6294D">
        <w:tc>
          <w:tcPr>
            <w:tcW w:w="2531" w:type="dxa"/>
            <w:shd w:val="clear" w:color="auto" w:fill="D6E3BC" w:themeFill="accent3" w:themeFillTint="66"/>
          </w:tcPr>
          <w:p w14:paraId="4C3FBEEE" w14:textId="77777777" w:rsidR="00182625" w:rsidRPr="0028348D" w:rsidRDefault="00182625" w:rsidP="00B6294D">
            <w:pPr>
              <w:rPr>
                <w:szCs w:val="20"/>
                <w:lang w:val="en-GB"/>
              </w:rPr>
            </w:pPr>
            <w:r w:rsidRPr="0028348D">
              <w:rPr>
                <w:szCs w:val="20"/>
                <w:lang w:val="en-GB"/>
              </w:rPr>
              <w:t>Estimated #members</w:t>
            </w:r>
          </w:p>
        </w:tc>
        <w:tc>
          <w:tcPr>
            <w:tcW w:w="5953" w:type="dxa"/>
          </w:tcPr>
          <w:p w14:paraId="448C874E" w14:textId="77777777" w:rsidR="00182625" w:rsidRPr="0028348D" w:rsidRDefault="00182625" w:rsidP="00B6294D">
            <w:pPr>
              <w:rPr>
                <w:szCs w:val="20"/>
                <w:lang w:val="en-GB"/>
              </w:rPr>
            </w:pPr>
            <w:r w:rsidRPr="0028348D">
              <w:rPr>
                <w:szCs w:val="20"/>
                <w:lang w:val="en-GB"/>
              </w:rPr>
              <w:t>N/A</w:t>
            </w:r>
          </w:p>
        </w:tc>
      </w:tr>
      <w:tr w:rsidR="00182625" w:rsidRPr="00ED7294" w14:paraId="41B48BCD" w14:textId="77777777" w:rsidTr="00B6294D">
        <w:tc>
          <w:tcPr>
            <w:tcW w:w="2531" w:type="dxa"/>
            <w:shd w:val="clear" w:color="auto" w:fill="D6E3BC" w:themeFill="accent3" w:themeFillTint="66"/>
          </w:tcPr>
          <w:p w14:paraId="5FBA70B4" w14:textId="77777777" w:rsidR="00182625" w:rsidRPr="0028348D" w:rsidRDefault="00182625" w:rsidP="00B6294D">
            <w:pPr>
              <w:rPr>
                <w:szCs w:val="20"/>
                <w:lang w:val="en-GB"/>
              </w:rPr>
            </w:pPr>
            <w:r w:rsidRPr="0028348D">
              <w:rPr>
                <w:szCs w:val="20"/>
                <w:lang w:val="en-GB"/>
              </w:rPr>
              <w:t>Link to BoK</w:t>
            </w:r>
          </w:p>
        </w:tc>
        <w:tc>
          <w:tcPr>
            <w:tcW w:w="5953" w:type="dxa"/>
          </w:tcPr>
          <w:p w14:paraId="0E828EFF" w14:textId="77777777" w:rsidR="00182625" w:rsidRPr="0028348D" w:rsidRDefault="00182625" w:rsidP="00B6294D">
            <w:pPr>
              <w:rPr>
                <w:szCs w:val="20"/>
                <w:lang w:val="en-GB"/>
              </w:rPr>
            </w:pPr>
            <w:r w:rsidRPr="0028348D">
              <w:rPr>
                <w:szCs w:val="20"/>
                <w:lang w:val="en-GB"/>
              </w:rPr>
              <w:t>http://www.ictbok.eu/images/EU_Foundationa_ICTBOK_final.pdf</w:t>
            </w:r>
          </w:p>
        </w:tc>
      </w:tr>
      <w:tr w:rsidR="00182625" w:rsidRPr="00ED7294" w14:paraId="193243CD" w14:textId="77777777" w:rsidTr="00B6294D">
        <w:tc>
          <w:tcPr>
            <w:tcW w:w="2531" w:type="dxa"/>
            <w:shd w:val="clear" w:color="auto" w:fill="D6E3BC" w:themeFill="accent3" w:themeFillTint="66"/>
          </w:tcPr>
          <w:p w14:paraId="46641608" w14:textId="77777777" w:rsidR="00182625" w:rsidRPr="0028348D" w:rsidRDefault="00182625" w:rsidP="00B6294D">
            <w:pPr>
              <w:rPr>
                <w:szCs w:val="20"/>
                <w:lang w:val="en-GB"/>
              </w:rPr>
            </w:pPr>
            <w:r w:rsidRPr="0028348D">
              <w:rPr>
                <w:szCs w:val="20"/>
                <w:lang w:val="en-GB"/>
              </w:rPr>
              <w:t>Year/Edition</w:t>
            </w:r>
          </w:p>
        </w:tc>
        <w:tc>
          <w:tcPr>
            <w:tcW w:w="5953" w:type="dxa"/>
          </w:tcPr>
          <w:p w14:paraId="08AE1397" w14:textId="77777777" w:rsidR="00182625" w:rsidRPr="0028348D" w:rsidRDefault="00182625" w:rsidP="00B6294D">
            <w:pPr>
              <w:rPr>
                <w:szCs w:val="20"/>
                <w:lang w:val="en-GB"/>
              </w:rPr>
            </w:pPr>
            <w:r w:rsidRPr="0028348D">
              <w:rPr>
                <w:szCs w:val="20"/>
                <w:lang w:val="en-GB"/>
              </w:rPr>
              <w:t>2015/1st</w:t>
            </w:r>
          </w:p>
        </w:tc>
      </w:tr>
      <w:tr w:rsidR="00182625" w:rsidRPr="00ED7294" w14:paraId="6BE06DB2" w14:textId="77777777" w:rsidTr="00B6294D">
        <w:tc>
          <w:tcPr>
            <w:tcW w:w="2531" w:type="dxa"/>
            <w:shd w:val="clear" w:color="auto" w:fill="D6E3BC" w:themeFill="accent3" w:themeFillTint="66"/>
          </w:tcPr>
          <w:p w14:paraId="385FCEF0" w14:textId="77777777" w:rsidR="00182625" w:rsidRPr="0028348D" w:rsidRDefault="00182625" w:rsidP="00B6294D">
            <w:pPr>
              <w:rPr>
                <w:szCs w:val="20"/>
                <w:lang w:val="en-GB"/>
              </w:rPr>
            </w:pPr>
            <w:r w:rsidRPr="0028348D">
              <w:rPr>
                <w:szCs w:val="20"/>
                <w:lang w:val="en-GB"/>
              </w:rPr>
              <w:t>Structure of BoK</w:t>
            </w:r>
          </w:p>
        </w:tc>
        <w:tc>
          <w:tcPr>
            <w:tcW w:w="5953" w:type="dxa"/>
          </w:tcPr>
          <w:p w14:paraId="4E92A142" w14:textId="77777777" w:rsidR="00182625" w:rsidRPr="0028348D" w:rsidRDefault="00182625" w:rsidP="00B6294D">
            <w:pPr>
              <w:rPr>
                <w:szCs w:val="20"/>
                <w:lang w:val="en-GB"/>
              </w:rPr>
            </w:pPr>
            <w:r w:rsidRPr="0028348D">
              <w:rPr>
                <w:szCs w:val="20"/>
                <w:lang w:val="en-GB"/>
              </w:rPr>
              <w:t>There are 12 Knowledge Areas:</w:t>
            </w:r>
          </w:p>
          <w:p w14:paraId="6A41332C"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ICT Strategy &amp; Governance</w:t>
            </w:r>
          </w:p>
          <w:p w14:paraId="625502C9"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Business and Market of ICT</w:t>
            </w:r>
          </w:p>
          <w:p w14:paraId="7258D71F"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Project Management</w:t>
            </w:r>
          </w:p>
          <w:p w14:paraId="5541B500"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Security Management</w:t>
            </w:r>
          </w:p>
          <w:p w14:paraId="54C99AD7"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Quality Management</w:t>
            </w:r>
          </w:p>
          <w:p w14:paraId="5545FBC7"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Architecture</w:t>
            </w:r>
          </w:p>
          <w:p w14:paraId="78D8DAAE"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Data and Information Management</w:t>
            </w:r>
          </w:p>
          <w:p w14:paraId="324A39CD"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Network and Systems Integration</w:t>
            </w:r>
          </w:p>
          <w:p w14:paraId="64983939"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Software Design and Development</w:t>
            </w:r>
          </w:p>
          <w:p w14:paraId="3ED8320C"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Human Computer Interaction</w:t>
            </w:r>
          </w:p>
          <w:p w14:paraId="0704D73F"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 xml:space="preserve">Testing </w:t>
            </w:r>
          </w:p>
          <w:p w14:paraId="5FC23A0A"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Operations and Service Management</w:t>
            </w:r>
          </w:p>
          <w:p w14:paraId="39398DA4" w14:textId="77777777" w:rsidR="00182625" w:rsidRPr="0028348D" w:rsidRDefault="00182625" w:rsidP="00B6294D">
            <w:pPr>
              <w:rPr>
                <w:szCs w:val="20"/>
                <w:lang w:val="en-GB"/>
              </w:rPr>
            </w:pPr>
          </w:p>
          <w:p w14:paraId="6FFB97A7" w14:textId="77777777" w:rsidR="00182625" w:rsidRPr="0028348D" w:rsidRDefault="00182625" w:rsidP="00B6294D">
            <w:pPr>
              <w:rPr>
                <w:szCs w:val="20"/>
                <w:lang w:val="en-GB"/>
              </w:rPr>
            </w:pPr>
            <w:r w:rsidRPr="0028348D">
              <w:rPr>
                <w:szCs w:val="20"/>
                <w:lang w:val="en-GB"/>
              </w:rPr>
              <w:t>Each Knowledge Area is defined by;</w:t>
            </w:r>
          </w:p>
          <w:p w14:paraId="21F5E206" w14:textId="77777777" w:rsidR="00182625" w:rsidRPr="0028348D" w:rsidRDefault="00182625" w:rsidP="00D9134A">
            <w:pPr>
              <w:pStyle w:val="normaltext"/>
              <w:numPr>
                <w:ilvl w:val="0"/>
                <w:numId w:val="37"/>
              </w:numPr>
              <w:jc w:val="both"/>
              <w:rPr>
                <w:b/>
                <w:bCs/>
                <w:i/>
                <w:iCs/>
                <w:sz w:val="20"/>
                <w:szCs w:val="20"/>
                <w:lang w:val="en-GB"/>
              </w:rPr>
            </w:pPr>
            <w:r w:rsidRPr="0028348D">
              <w:rPr>
                <w:sz w:val="20"/>
                <w:szCs w:val="20"/>
                <w:lang w:val="en-GB"/>
              </w:rPr>
              <w:t>List of items required as foundational knowledge necessary under this Knowledge Area;</w:t>
            </w:r>
          </w:p>
          <w:p w14:paraId="70ECB97F" w14:textId="77777777" w:rsidR="00182625" w:rsidRPr="0028348D" w:rsidRDefault="00182625" w:rsidP="00D9134A">
            <w:pPr>
              <w:pStyle w:val="normaltext"/>
              <w:numPr>
                <w:ilvl w:val="0"/>
                <w:numId w:val="37"/>
              </w:numPr>
              <w:jc w:val="both"/>
              <w:rPr>
                <w:b/>
                <w:bCs/>
                <w:i/>
                <w:iCs/>
                <w:sz w:val="20"/>
                <w:szCs w:val="20"/>
                <w:lang w:val="en-GB"/>
              </w:rPr>
            </w:pPr>
            <w:r w:rsidRPr="0028348D">
              <w:rPr>
                <w:sz w:val="20"/>
                <w:szCs w:val="20"/>
                <w:lang w:val="en-GB"/>
              </w:rPr>
              <w:t>List of references to the e-Competence Framework (dimension 4: knowledge);</w:t>
            </w:r>
          </w:p>
          <w:p w14:paraId="44953B9E" w14:textId="77777777" w:rsidR="00182625" w:rsidRPr="0028348D" w:rsidRDefault="00182625" w:rsidP="00D9134A">
            <w:pPr>
              <w:pStyle w:val="normaltext"/>
              <w:numPr>
                <w:ilvl w:val="0"/>
                <w:numId w:val="37"/>
              </w:numPr>
              <w:jc w:val="both"/>
              <w:rPr>
                <w:b/>
                <w:bCs/>
                <w:i/>
                <w:iCs/>
                <w:sz w:val="20"/>
                <w:szCs w:val="20"/>
                <w:lang w:val="en-GB"/>
              </w:rPr>
            </w:pPr>
            <w:r w:rsidRPr="0028348D">
              <w:rPr>
                <w:sz w:val="20"/>
                <w:szCs w:val="20"/>
                <w:lang w:val="en-GB"/>
              </w:rPr>
              <w:t>List of possible job profiles that require having an understanding of the Knowledge Area;</w:t>
            </w:r>
          </w:p>
          <w:p w14:paraId="2C1CE741" w14:textId="77777777" w:rsidR="00182625" w:rsidRPr="0028348D" w:rsidRDefault="00182625" w:rsidP="00D9134A">
            <w:pPr>
              <w:pStyle w:val="normaltext"/>
              <w:numPr>
                <w:ilvl w:val="0"/>
                <w:numId w:val="37"/>
              </w:numPr>
              <w:jc w:val="both"/>
              <w:rPr>
                <w:b/>
                <w:bCs/>
                <w:i/>
                <w:iCs/>
                <w:sz w:val="20"/>
                <w:szCs w:val="20"/>
                <w:lang w:val="en-GB"/>
              </w:rPr>
            </w:pPr>
            <w:r w:rsidRPr="0028348D">
              <w:rPr>
                <w:sz w:val="20"/>
                <w:szCs w:val="20"/>
                <w:lang w:val="en-GB"/>
              </w:rPr>
              <w:t>List of examples of specific Bodies of Knowledge, certification and training possibilities</w:t>
            </w:r>
          </w:p>
        </w:tc>
      </w:tr>
      <w:tr w:rsidR="00182625" w:rsidRPr="00ED7294" w14:paraId="677FD583" w14:textId="77777777" w:rsidTr="00B6294D">
        <w:tc>
          <w:tcPr>
            <w:tcW w:w="2531" w:type="dxa"/>
            <w:shd w:val="clear" w:color="auto" w:fill="D6E3BC" w:themeFill="accent3" w:themeFillTint="66"/>
          </w:tcPr>
          <w:p w14:paraId="1BDD31A3" w14:textId="77777777" w:rsidR="00182625" w:rsidRPr="0028348D" w:rsidRDefault="00182625" w:rsidP="00B6294D">
            <w:pPr>
              <w:rPr>
                <w:szCs w:val="20"/>
                <w:lang w:val="en-GB"/>
              </w:rPr>
            </w:pPr>
            <w:r w:rsidRPr="0028348D">
              <w:rPr>
                <w:szCs w:val="20"/>
                <w:lang w:val="en-GB"/>
              </w:rPr>
              <w:t>Proposed use of BoK</w:t>
            </w:r>
          </w:p>
        </w:tc>
        <w:tc>
          <w:tcPr>
            <w:tcW w:w="5953" w:type="dxa"/>
          </w:tcPr>
          <w:p w14:paraId="0FC60A51" w14:textId="77777777" w:rsidR="00182625" w:rsidRPr="0028348D" w:rsidRDefault="00182625" w:rsidP="00D9134A">
            <w:pPr>
              <w:pStyle w:val="normaltext"/>
              <w:numPr>
                <w:ilvl w:val="0"/>
                <w:numId w:val="36"/>
              </w:numPr>
              <w:jc w:val="both"/>
              <w:rPr>
                <w:b/>
                <w:bCs/>
                <w:i/>
                <w:iCs/>
                <w:sz w:val="20"/>
                <w:szCs w:val="20"/>
                <w:lang w:val="en-GB"/>
              </w:rPr>
            </w:pPr>
            <w:r w:rsidRPr="0028348D">
              <w:rPr>
                <w:sz w:val="20"/>
                <w:szCs w:val="20"/>
                <w:lang w:val="en-GB"/>
              </w:rPr>
              <w:t>Education providers: as a source of inspiration for curricula design and development;</w:t>
            </w:r>
          </w:p>
          <w:p w14:paraId="3B867F92" w14:textId="77777777" w:rsidR="00182625" w:rsidRPr="0028348D" w:rsidRDefault="00182625" w:rsidP="00D9134A">
            <w:pPr>
              <w:pStyle w:val="normaltext"/>
              <w:numPr>
                <w:ilvl w:val="0"/>
                <w:numId w:val="36"/>
              </w:numPr>
              <w:jc w:val="both"/>
              <w:rPr>
                <w:b/>
                <w:bCs/>
                <w:i/>
                <w:iCs/>
                <w:sz w:val="20"/>
                <w:szCs w:val="20"/>
                <w:lang w:val="en-GB"/>
              </w:rPr>
            </w:pPr>
            <w:r w:rsidRPr="0028348D">
              <w:rPr>
                <w:sz w:val="20"/>
                <w:szCs w:val="20"/>
                <w:lang w:val="en-GB"/>
              </w:rPr>
              <w:t>Professional Associations: to promote the Body of Knowledge to their members, ICT professionals;</w:t>
            </w:r>
          </w:p>
          <w:p w14:paraId="31D8DC15" w14:textId="68FDE07E" w:rsidR="00182625" w:rsidRPr="0028348D" w:rsidRDefault="00182625" w:rsidP="00D9134A">
            <w:pPr>
              <w:pStyle w:val="normaltext"/>
              <w:numPr>
                <w:ilvl w:val="0"/>
                <w:numId w:val="36"/>
              </w:numPr>
              <w:jc w:val="both"/>
              <w:rPr>
                <w:b/>
                <w:bCs/>
                <w:i/>
                <w:iCs/>
                <w:sz w:val="20"/>
                <w:szCs w:val="20"/>
                <w:lang w:val="en-GB"/>
              </w:rPr>
            </w:pPr>
            <w:r w:rsidRPr="0028348D">
              <w:rPr>
                <w:sz w:val="20"/>
                <w:szCs w:val="20"/>
                <w:lang w:val="en-GB"/>
              </w:rPr>
              <w:t>HR Department and Managers within industry with a need to understand the range of knowledge and the entry level required by ICT professionals in order to improve recruiting and people development processes (together with skills and competencies).</w:t>
            </w:r>
          </w:p>
        </w:tc>
      </w:tr>
      <w:tr w:rsidR="00182625" w:rsidRPr="00ED7294" w14:paraId="3932C989" w14:textId="77777777" w:rsidTr="00B6294D">
        <w:tc>
          <w:tcPr>
            <w:tcW w:w="2531" w:type="dxa"/>
            <w:shd w:val="clear" w:color="auto" w:fill="D6E3BC" w:themeFill="accent3" w:themeFillTint="66"/>
          </w:tcPr>
          <w:p w14:paraId="2E2EF229" w14:textId="77777777" w:rsidR="00182625" w:rsidRPr="0028348D" w:rsidRDefault="00182625" w:rsidP="00B6294D">
            <w:pPr>
              <w:rPr>
                <w:szCs w:val="20"/>
                <w:lang w:val="en-GB"/>
              </w:rPr>
            </w:pPr>
            <w:r w:rsidRPr="0028348D">
              <w:rPr>
                <w:szCs w:val="20"/>
                <w:lang w:val="en-GB"/>
              </w:rPr>
              <w:t>Certification promoted</w:t>
            </w:r>
          </w:p>
        </w:tc>
        <w:tc>
          <w:tcPr>
            <w:tcW w:w="5953" w:type="dxa"/>
          </w:tcPr>
          <w:p w14:paraId="5A0CD421" w14:textId="77777777" w:rsidR="00182625" w:rsidRPr="0028348D" w:rsidRDefault="00182625" w:rsidP="00B6294D">
            <w:pPr>
              <w:rPr>
                <w:szCs w:val="20"/>
                <w:lang w:val="en-GB"/>
              </w:rPr>
            </w:pPr>
            <w:r w:rsidRPr="0028348D">
              <w:rPr>
                <w:szCs w:val="20"/>
                <w:lang w:val="en-GB"/>
              </w:rPr>
              <w:t>N/A</w:t>
            </w:r>
          </w:p>
        </w:tc>
      </w:tr>
    </w:tbl>
    <w:p w14:paraId="6C6A548C" w14:textId="77777777" w:rsidR="00182625" w:rsidRPr="00ED7294" w:rsidRDefault="00182625" w:rsidP="00182625">
      <w:pPr>
        <w:rPr>
          <w:lang w:val="en-GB"/>
        </w:rPr>
      </w:pPr>
    </w:p>
    <w:p w14:paraId="463A7F83" w14:textId="77777777" w:rsidR="00182625" w:rsidRPr="00ED7294" w:rsidRDefault="00182625" w:rsidP="00182625">
      <w:pPr>
        <w:rPr>
          <w:lang w:val="en-GB"/>
        </w:rPr>
      </w:pPr>
    </w:p>
    <w:p w14:paraId="4D3A99C8" w14:textId="77777777" w:rsidR="00182625" w:rsidRPr="00ED7294" w:rsidRDefault="00182625" w:rsidP="00182625">
      <w:pPr>
        <w:rPr>
          <w:lang w:val="en-GB"/>
        </w:rPr>
      </w:pPr>
    </w:p>
    <w:p w14:paraId="5C2A7BA6" w14:textId="12818143" w:rsidR="00182625" w:rsidRPr="00ED7294" w:rsidRDefault="009F72C3" w:rsidP="00182625">
      <w:pPr>
        <w:pStyle w:val="Heading2"/>
        <w:numPr>
          <w:ilvl w:val="0"/>
          <w:numId w:val="0"/>
        </w:numPr>
        <w:ind w:left="696" w:hanging="576"/>
        <w:rPr>
          <w:lang w:val="en-GB"/>
        </w:rPr>
      </w:pPr>
      <w:bookmarkStart w:id="50" w:name="_Toc444586601"/>
      <w:bookmarkStart w:id="51" w:name="_Toc524476412"/>
      <w:r>
        <w:rPr>
          <w:lang w:val="en-GB"/>
        </w:rPr>
        <w:t>A</w:t>
      </w:r>
      <w:r w:rsidR="00182625" w:rsidRPr="00ED7294">
        <w:rPr>
          <w:lang w:val="en-GB"/>
        </w:rPr>
        <w:t>.2. Data Management Professional Body of knowledge</w:t>
      </w:r>
      <w:bookmarkEnd w:id="50"/>
      <w:bookmarkEnd w:id="51"/>
    </w:p>
    <w:p w14:paraId="64D68205" w14:textId="77777777" w:rsidR="00182625" w:rsidRPr="00ED7294" w:rsidRDefault="00182625" w:rsidP="00182625">
      <w:pPr>
        <w:rPr>
          <w:lang w:val="en-GB"/>
        </w:rPr>
      </w:pPr>
    </w:p>
    <w:tbl>
      <w:tblPr>
        <w:tblW w:w="8484" w:type="dxa"/>
        <w:tblInd w:w="696" w:type="dxa"/>
        <w:tblLook w:val="04A0" w:firstRow="1" w:lastRow="0" w:firstColumn="1" w:lastColumn="0" w:noHBand="0" w:noVBand="1"/>
      </w:tblPr>
      <w:tblGrid>
        <w:gridCol w:w="1969"/>
        <w:gridCol w:w="6515"/>
      </w:tblGrid>
      <w:tr w:rsidR="00182625" w:rsidRPr="00ED7294" w14:paraId="7CF934A3" w14:textId="77777777" w:rsidTr="00B6294D">
        <w:tc>
          <w:tcPr>
            <w:tcW w:w="1969" w:type="dxa"/>
            <w:shd w:val="clear" w:color="auto" w:fill="D6E3BC" w:themeFill="accent3" w:themeFillTint="66"/>
          </w:tcPr>
          <w:p w14:paraId="1446D72E" w14:textId="77777777" w:rsidR="00182625" w:rsidRPr="0028348D" w:rsidRDefault="00182625" w:rsidP="00B6294D">
            <w:pPr>
              <w:rPr>
                <w:szCs w:val="20"/>
                <w:lang w:val="en-GB"/>
              </w:rPr>
            </w:pPr>
            <w:r w:rsidRPr="0028348D">
              <w:rPr>
                <w:szCs w:val="20"/>
                <w:lang w:val="en-GB"/>
              </w:rPr>
              <w:t>Character</w:t>
            </w:r>
          </w:p>
        </w:tc>
        <w:tc>
          <w:tcPr>
            <w:tcW w:w="6515" w:type="dxa"/>
          </w:tcPr>
          <w:p w14:paraId="7CB9BF9F" w14:textId="77777777" w:rsidR="00182625" w:rsidRPr="0028348D" w:rsidRDefault="00182625" w:rsidP="00B6294D">
            <w:pPr>
              <w:rPr>
                <w:szCs w:val="20"/>
                <w:lang w:val="en-GB"/>
              </w:rPr>
            </w:pPr>
            <w:r w:rsidRPr="0028348D">
              <w:rPr>
                <w:szCs w:val="20"/>
                <w:lang w:val="en-GB"/>
              </w:rPr>
              <w:t>Explanation</w:t>
            </w:r>
          </w:p>
        </w:tc>
      </w:tr>
      <w:tr w:rsidR="00182625" w:rsidRPr="00ED7294" w14:paraId="75567015" w14:textId="77777777" w:rsidTr="00B6294D">
        <w:tc>
          <w:tcPr>
            <w:tcW w:w="1969" w:type="dxa"/>
            <w:shd w:val="clear" w:color="auto" w:fill="D6E3BC" w:themeFill="accent3" w:themeFillTint="66"/>
          </w:tcPr>
          <w:p w14:paraId="7F655768" w14:textId="77777777" w:rsidR="00182625" w:rsidRPr="0028348D" w:rsidRDefault="00182625" w:rsidP="00B6294D">
            <w:pPr>
              <w:rPr>
                <w:szCs w:val="20"/>
                <w:lang w:val="en-GB"/>
              </w:rPr>
            </w:pPr>
            <w:r w:rsidRPr="0028348D">
              <w:rPr>
                <w:szCs w:val="20"/>
                <w:lang w:val="en-GB"/>
              </w:rPr>
              <w:t xml:space="preserve">Name of the Profession </w:t>
            </w:r>
          </w:p>
        </w:tc>
        <w:tc>
          <w:tcPr>
            <w:tcW w:w="6515" w:type="dxa"/>
          </w:tcPr>
          <w:p w14:paraId="6DD73D45" w14:textId="77777777" w:rsidR="00182625" w:rsidRPr="0028348D" w:rsidRDefault="00182625" w:rsidP="00B6294D">
            <w:pPr>
              <w:rPr>
                <w:szCs w:val="20"/>
                <w:lang w:val="en-GB"/>
              </w:rPr>
            </w:pPr>
            <w:r w:rsidRPr="0028348D">
              <w:rPr>
                <w:szCs w:val="20"/>
                <w:lang w:val="en-GB"/>
              </w:rPr>
              <w:t>Data Management Professional</w:t>
            </w:r>
          </w:p>
        </w:tc>
      </w:tr>
      <w:tr w:rsidR="00182625" w:rsidRPr="00ED7294" w14:paraId="4FD842E9" w14:textId="77777777" w:rsidTr="00B6294D">
        <w:tc>
          <w:tcPr>
            <w:tcW w:w="1969" w:type="dxa"/>
            <w:shd w:val="clear" w:color="auto" w:fill="D6E3BC" w:themeFill="accent3" w:themeFillTint="66"/>
          </w:tcPr>
          <w:p w14:paraId="1016C4C0" w14:textId="77777777" w:rsidR="00182625" w:rsidRPr="0028348D" w:rsidRDefault="00182625" w:rsidP="00B6294D">
            <w:pPr>
              <w:rPr>
                <w:szCs w:val="20"/>
                <w:lang w:val="en-GB"/>
              </w:rPr>
            </w:pPr>
            <w:r w:rsidRPr="0028348D">
              <w:rPr>
                <w:szCs w:val="20"/>
                <w:lang w:val="en-GB"/>
              </w:rPr>
              <w:t>Reference Community</w:t>
            </w:r>
          </w:p>
        </w:tc>
        <w:tc>
          <w:tcPr>
            <w:tcW w:w="6515" w:type="dxa"/>
          </w:tcPr>
          <w:p w14:paraId="5486BB9C" w14:textId="77777777" w:rsidR="00182625" w:rsidRPr="0028348D" w:rsidRDefault="00182625" w:rsidP="00B6294D">
            <w:pPr>
              <w:rPr>
                <w:szCs w:val="20"/>
                <w:lang w:val="en-GB"/>
              </w:rPr>
            </w:pPr>
            <w:r w:rsidRPr="0028348D">
              <w:rPr>
                <w:szCs w:val="20"/>
                <w:lang w:val="en-GB"/>
              </w:rPr>
              <w:t>Mainly US Data managers, professionals and scholars. Relevant chapters in UK and Australia.</w:t>
            </w:r>
          </w:p>
        </w:tc>
      </w:tr>
      <w:tr w:rsidR="00182625" w:rsidRPr="00ED7294" w14:paraId="7EDB97E5" w14:textId="77777777" w:rsidTr="00B6294D">
        <w:tc>
          <w:tcPr>
            <w:tcW w:w="1969" w:type="dxa"/>
            <w:shd w:val="clear" w:color="auto" w:fill="D6E3BC" w:themeFill="accent3" w:themeFillTint="66"/>
          </w:tcPr>
          <w:p w14:paraId="368BCC6C" w14:textId="77777777" w:rsidR="00182625" w:rsidRPr="0028348D" w:rsidRDefault="00182625" w:rsidP="00B6294D">
            <w:pPr>
              <w:rPr>
                <w:szCs w:val="20"/>
                <w:lang w:val="en-GB"/>
              </w:rPr>
            </w:pPr>
            <w:r w:rsidRPr="0028348D">
              <w:rPr>
                <w:szCs w:val="20"/>
                <w:lang w:val="en-GB"/>
              </w:rPr>
              <w:t>Leadership</w:t>
            </w:r>
          </w:p>
        </w:tc>
        <w:tc>
          <w:tcPr>
            <w:tcW w:w="6515" w:type="dxa"/>
          </w:tcPr>
          <w:p w14:paraId="2C2E14AA" w14:textId="77777777" w:rsidR="00182625" w:rsidRPr="0028348D" w:rsidRDefault="00182625" w:rsidP="00B6294D">
            <w:pPr>
              <w:rPr>
                <w:szCs w:val="20"/>
                <w:lang w:val="en-GB"/>
              </w:rPr>
            </w:pPr>
            <w:r w:rsidRPr="0028348D">
              <w:rPr>
                <w:szCs w:val="20"/>
                <w:lang w:val="en-GB"/>
              </w:rPr>
              <w:t>DAMAI a Volunteer US-based organization governed by an Executive Board of Directors. Directors are voted in for a 2 year term of office and may stand for re-election</w:t>
            </w:r>
          </w:p>
        </w:tc>
      </w:tr>
      <w:tr w:rsidR="00182625" w:rsidRPr="00ED7294" w14:paraId="0B38BA25" w14:textId="77777777" w:rsidTr="00B6294D">
        <w:tc>
          <w:tcPr>
            <w:tcW w:w="1969" w:type="dxa"/>
            <w:shd w:val="clear" w:color="auto" w:fill="D6E3BC" w:themeFill="accent3" w:themeFillTint="66"/>
          </w:tcPr>
          <w:p w14:paraId="495F19BD" w14:textId="77777777" w:rsidR="00182625" w:rsidRPr="0028348D" w:rsidRDefault="00182625" w:rsidP="00B6294D">
            <w:pPr>
              <w:rPr>
                <w:szCs w:val="20"/>
                <w:lang w:val="en-GB"/>
              </w:rPr>
            </w:pPr>
            <w:r w:rsidRPr="0028348D">
              <w:rPr>
                <w:szCs w:val="20"/>
                <w:lang w:val="en-GB"/>
              </w:rPr>
              <w:t>Organisation structure</w:t>
            </w:r>
          </w:p>
        </w:tc>
        <w:tc>
          <w:tcPr>
            <w:tcW w:w="6515" w:type="dxa"/>
          </w:tcPr>
          <w:p w14:paraId="606B30B7" w14:textId="77777777" w:rsidR="00182625" w:rsidRPr="0028348D" w:rsidRDefault="00182625" w:rsidP="00B6294D">
            <w:pPr>
              <w:rPr>
                <w:szCs w:val="20"/>
                <w:lang w:val="en-GB"/>
              </w:rPr>
            </w:pPr>
            <w:r w:rsidRPr="0028348D">
              <w:rPr>
                <w:szCs w:val="20"/>
                <w:lang w:val="en-GB"/>
              </w:rPr>
              <w:t>The members adhere through the nearest local chapter and through that (autonomous organisations affiliated with the central associations) participate to the life of the community</w:t>
            </w:r>
          </w:p>
        </w:tc>
      </w:tr>
      <w:tr w:rsidR="00182625" w:rsidRPr="00ED7294" w14:paraId="2282D58B" w14:textId="77777777" w:rsidTr="00B6294D">
        <w:tc>
          <w:tcPr>
            <w:tcW w:w="1969" w:type="dxa"/>
            <w:shd w:val="clear" w:color="auto" w:fill="D6E3BC" w:themeFill="accent3" w:themeFillTint="66"/>
          </w:tcPr>
          <w:p w14:paraId="1A49D2DE" w14:textId="77777777" w:rsidR="00182625" w:rsidRPr="0028348D" w:rsidRDefault="00182625" w:rsidP="00B6294D">
            <w:pPr>
              <w:rPr>
                <w:szCs w:val="20"/>
                <w:lang w:val="en-GB"/>
              </w:rPr>
            </w:pPr>
            <w:r w:rsidRPr="0028348D">
              <w:rPr>
                <w:szCs w:val="20"/>
                <w:lang w:val="en-GB"/>
              </w:rPr>
              <w:t>Partners</w:t>
            </w:r>
          </w:p>
        </w:tc>
        <w:tc>
          <w:tcPr>
            <w:tcW w:w="6515" w:type="dxa"/>
          </w:tcPr>
          <w:p w14:paraId="1D2B55AF" w14:textId="77777777" w:rsidR="00182625" w:rsidRPr="0028348D" w:rsidRDefault="00182625" w:rsidP="00B6294D">
            <w:pPr>
              <w:rPr>
                <w:szCs w:val="20"/>
                <w:lang w:val="en-GB"/>
              </w:rPr>
            </w:pPr>
            <w:r w:rsidRPr="0028348D">
              <w:rPr>
                <w:szCs w:val="20"/>
                <w:lang w:val="en-GB"/>
              </w:rPr>
              <w:t xml:space="preserve">US-based organisation of medium relevance that provide educational resources  (Dataversity, DEBtech, IRM UK, Technics Publications) or instruments and tools (VoltDB) </w:t>
            </w:r>
          </w:p>
        </w:tc>
      </w:tr>
      <w:tr w:rsidR="00182625" w:rsidRPr="00ED7294" w14:paraId="6E3BBE21" w14:textId="77777777" w:rsidTr="00B6294D">
        <w:tc>
          <w:tcPr>
            <w:tcW w:w="1969" w:type="dxa"/>
            <w:shd w:val="clear" w:color="auto" w:fill="D6E3BC" w:themeFill="accent3" w:themeFillTint="66"/>
          </w:tcPr>
          <w:p w14:paraId="10470D77" w14:textId="77777777" w:rsidR="00182625" w:rsidRPr="0028348D" w:rsidRDefault="00182625" w:rsidP="00B6294D">
            <w:pPr>
              <w:rPr>
                <w:szCs w:val="20"/>
                <w:lang w:val="en-GB"/>
              </w:rPr>
            </w:pPr>
            <w:r w:rsidRPr="0028348D">
              <w:rPr>
                <w:szCs w:val="20"/>
                <w:lang w:val="en-GB"/>
              </w:rPr>
              <w:t>Ethical Code</w:t>
            </w:r>
          </w:p>
        </w:tc>
        <w:tc>
          <w:tcPr>
            <w:tcW w:w="6515" w:type="dxa"/>
          </w:tcPr>
          <w:p w14:paraId="10DC4B26" w14:textId="77777777" w:rsidR="00182625" w:rsidRPr="0028348D" w:rsidRDefault="00182625" w:rsidP="00B6294D">
            <w:pPr>
              <w:rPr>
                <w:szCs w:val="20"/>
                <w:lang w:val="en-GB"/>
              </w:rPr>
            </w:pPr>
            <w:r w:rsidRPr="0028348D">
              <w:rPr>
                <w:szCs w:val="20"/>
                <w:lang w:val="en-GB"/>
              </w:rPr>
              <w:t>Yes (available for members https://www.dama.org/content/chapter-kit-behind-login)</w:t>
            </w:r>
          </w:p>
        </w:tc>
      </w:tr>
      <w:tr w:rsidR="00182625" w:rsidRPr="00ED7294" w14:paraId="4EE2A6D5" w14:textId="77777777" w:rsidTr="00B6294D">
        <w:tc>
          <w:tcPr>
            <w:tcW w:w="1969" w:type="dxa"/>
            <w:shd w:val="clear" w:color="auto" w:fill="D6E3BC" w:themeFill="accent3" w:themeFillTint="66"/>
          </w:tcPr>
          <w:p w14:paraId="04F9E337" w14:textId="77777777" w:rsidR="00182625" w:rsidRPr="0028348D" w:rsidRDefault="00182625" w:rsidP="00B6294D">
            <w:pPr>
              <w:rPr>
                <w:szCs w:val="20"/>
                <w:lang w:val="en-GB"/>
              </w:rPr>
            </w:pPr>
            <w:r w:rsidRPr="0028348D">
              <w:rPr>
                <w:szCs w:val="20"/>
                <w:lang w:val="en-GB"/>
              </w:rPr>
              <w:t>Estimated #members</w:t>
            </w:r>
          </w:p>
        </w:tc>
        <w:tc>
          <w:tcPr>
            <w:tcW w:w="6515" w:type="dxa"/>
          </w:tcPr>
          <w:p w14:paraId="018E65C3" w14:textId="77777777" w:rsidR="00182625" w:rsidRPr="0028348D" w:rsidRDefault="00182625" w:rsidP="00B6294D">
            <w:pPr>
              <w:rPr>
                <w:szCs w:val="20"/>
                <w:lang w:val="en-GB"/>
              </w:rPr>
            </w:pPr>
            <w:r w:rsidRPr="0028348D">
              <w:rPr>
                <w:szCs w:val="20"/>
                <w:lang w:val="en-GB"/>
              </w:rPr>
              <w:t>Conferences are attended by a thousand people, 16 Chapters worldwide. No references about number of subscriptions</w:t>
            </w:r>
          </w:p>
        </w:tc>
      </w:tr>
      <w:tr w:rsidR="00182625" w:rsidRPr="00ED7294" w14:paraId="2ED106D7" w14:textId="77777777" w:rsidTr="00B6294D">
        <w:tc>
          <w:tcPr>
            <w:tcW w:w="1969" w:type="dxa"/>
            <w:shd w:val="clear" w:color="auto" w:fill="D6E3BC" w:themeFill="accent3" w:themeFillTint="66"/>
          </w:tcPr>
          <w:p w14:paraId="68270DAC" w14:textId="77777777" w:rsidR="00182625" w:rsidRPr="0028348D" w:rsidRDefault="00182625" w:rsidP="00B6294D">
            <w:pPr>
              <w:rPr>
                <w:szCs w:val="20"/>
                <w:lang w:val="en-GB"/>
              </w:rPr>
            </w:pPr>
            <w:r w:rsidRPr="0028348D">
              <w:rPr>
                <w:szCs w:val="20"/>
                <w:lang w:val="en-GB"/>
              </w:rPr>
              <w:t>Link to BoK</w:t>
            </w:r>
          </w:p>
        </w:tc>
        <w:tc>
          <w:tcPr>
            <w:tcW w:w="6515" w:type="dxa"/>
          </w:tcPr>
          <w:p w14:paraId="3D44720D" w14:textId="77777777" w:rsidR="00182625" w:rsidRPr="0028348D" w:rsidRDefault="00182625" w:rsidP="00B6294D">
            <w:pPr>
              <w:rPr>
                <w:szCs w:val="20"/>
                <w:lang w:val="en-GB"/>
              </w:rPr>
            </w:pPr>
            <w:r w:rsidRPr="0028348D">
              <w:rPr>
                <w:szCs w:val="20"/>
                <w:lang w:val="en-GB"/>
              </w:rPr>
              <w:t xml:space="preserve">BoK Framework </w:t>
            </w:r>
          </w:p>
          <w:p w14:paraId="05D82C27" w14:textId="77777777" w:rsidR="00182625" w:rsidRPr="0028348D" w:rsidRDefault="00573CDA" w:rsidP="00D9134A">
            <w:pPr>
              <w:pStyle w:val="normaltext"/>
              <w:numPr>
                <w:ilvl w:val="0"/>
                <w:numId w:val="33"/>
              </w:numPr>
              <w:jc w:val="both"/>
              <w:rPr>
                <w:sz w:val="20"/>
                <w:szCs w:val="20"/>
                <w:lang w:val="en-GB"/>
              </w:rPr>
            </w:pPr>
            <w:hyperlink r:id="rId21" w:history="1">
              <w:r w:rsidR="00182625" w:rsidRPr="0028348D">
                <w:rPr>
                  <w:rStyle w:val="Hyperlink"/>
                  <w:sz w:val="20"/>
                  <w:szCs w:val="20"/>
                  <w:lang w:val="en-GB"/>
                </w:rPr>
                <w:t>http://www.dama.org/sites/default/files/download/DAMA-DMBOK2-Framework-V2-20140317-FINAL.pdf</w:t>
              </w:r>
            </w:hyperlink>
          </w:p>
          <w:p w14:paraId="512275F6" w14:textId="77777777" w:rsidR="00182625" w:rsidRPr="0028348D" w:rsidRDefault="00182625" w:rsidP="00B6294D">
            <w:pPr>
              <w:rPr>
                <w:szCs w:val="20"/>
                <w:lang w:val="en-GB"/>
              </w:rPr>
            </w:pPr>
            <w:r w:rsidRPr="0028348D">
              <w:rPr>
                <w:szCs w:val="20"/>
                <w:lang w:val="en-GB"/>
              </w:rPr>
              <w:t>DAMA International Guide to Data Management Body of Knowledge (on purchase)</w:t>
            </w:r>
          </w:p>
          <w:p w14:paraId="32143523" w14:textId="5930E809" w:rsidR="00182625" w:rsidRPr="0028348D" w:rsidRDefault="00573CDA" w:rsidP="00D9134A">
            <w:pPr>
              <w:pStyle w:val="normaltext"/>
              <w:numPr>
                <w:ilvl w:val="0"/>
                <w:numId w:val="28"/>
              </w:numPr>
              <w:jc w:val="both"/>
              <w:rPr>
                <w:sz w:val="20"/>
                <w:szCs w:val="20"/>
                <w:lang w:val="en-GB"/>
              </w:rPr>
            </w:pPr>
            <w:hyperlink r:id="rId22" w:history="1">
              <w:r w:rsidR="00182625" w:rsidRPr="0028348D">
                <w:rPr>
                  <w:rStyle w:val="Hyperlink"/>
                  <w:sz w:val="20"/>
                  <w:szCs w:val="20"/>
                  <w:lang w:val="en-GB"/>
                </w:rPr>
                <w:t>https://technicspub.com/dmbok/</w:t>
              </w:r>
            </w:hyperlink>
            <w:r w:rsidR="007D7C40">
              <w:rPr>
                <w:sz w:val="20"/>
                <w:szCs w:val="20"/>
                <w:lang w:val="en-GB"/>
              </w:rPr>
              <w:t xml:space="preserve"> </w:t>
            </w:r>
          </w:p>
          <w:p w14:paraId="4C47403A" w14:textId="77777777" w:rsidR="00182625" w:rsidRPr="0028348D" w:rsidRDefault="00182625" w:rsidP="00B6294D">
            <w:pPr>
              <w:rPr>
                <w:szCs w:val="20"/>
                <w:lang w:val="en-GB"/>
              </w:rPr>
            </w:pPr>
            <w:r w:rsidRPr="0028348D">
              <w:rPr>
                <w:szCs w:val="20"/>
                <w:lang w:val="en-GB"/>
              </w:rPr>
              <w:t>Other resources</w:t>
            </w:r>
          </w:p>
          <w:p w14:paraId="6477D9F8" w14:textId="77777777" w:rsidR="00182625" w:rsidRPr="0028348D" w:rsidRDefault="00182625" w:rsidP="00B6294D">
            <w:pPr>
              <w:rPr>
                <w:szCs w:val="20"/>
                <w:lang w:val="en-GB"/>
              </w:rPr>
            </w:pPr>
            <w:r w:rsidRPr="0028348D">
              <w:rPr>
                <w:szCs w:val="20"/>
                <w:lang w:val="en-GB"/>
              </w:rPr>
              <w:t>DAMA International Dictionary of Data Management Terms (on purchase)</w:t>
            </w:r>
          </w:p>
          <w:p w14:paraId="64F1E452" w14:textId="160481D1" w:rsidR="00182625" w:rsidRPr="0028348D" w:rsidRDefault="00573CDA" w:rsidP="00D9134A">
            <w:pPr>
              <w:pStyle w:val="normaltext"/>
              <w:numPr>
                <w:ilvl w:val="0"/>
                <w:numId w:val="32"/>
              </w:numPr>
              <w:jc w:val="both"/>
              <w:rPr>
                <w:sz w:val="20"/>
                <w:szCs w:val="20"/>
                <w:lang w:val="en-GB"/>
              </w:rPr>
            </w:pPr>
            <w:hyperlink r:id="rId23" w:history="1">
              <w:r w:rsidR="00182625" w:rsidRPr="0028348D">
                <w:rPr>
                  <w:rStyle w:val="Hyperlink"/>
                  <w:sz w:val="20"/>
                  <w:szCs w:val="20"/>
                  <w:lang w:val="en-GB"/>
                </w:rPr>
                <w:t>https://technicspub.com/dmbok/</w:t>
              </w:r>
            </w:hyperlink>
          </w:p>
        </w:tc>
      </w:tr>
      <w:tr w:rsidR="00182625" w:rsidRPr="00ED7294" w14:paraId="44EE72E8" w14:textId="77777777" w:rsidTr="00B6294D">
        <w:tc>
          <w:tcPr>
            <w:tcW w:w="1969" w:type="dxa"/>
            <w:shd w:val="clear" w:color="auto" w:fill="D6E3BC" w:themeFill="accent3" w:themeFillTint="66"/>
          </w:tcPr>
          <w:p w14:paraId="240032E9" w14:textId="77777777" w:rsidR="00182625" w:rsidRPr="0028348D" w:rsidRDefault="00182625" w:rsidP="00B6294D">
            <w:pPr>
              <w:rPr>
                <w:szCs w:val="20"/>
                <w:lang w:val="en-GB"/>
              </w:rPr>
            </w:pPr>
            <w:r w:rsidRPr="0028348D">
              <w:rPr>
                <w:szCs w:val="20"/>
                <w:lang w:val="en-GB"/>
              </w:rPr>
              <w:t>Edition/version</w:t>
            </w:r>
          </w:p>
        </w:tc>
        <w:tc>
          <w:tcPr>
            <w:tcW w:w="6515" w:type="dxa"/>
          </w:tcPr>
          <w:p w14:paraId="36ADCF17" w14:textId="77777777" w:rsidR="00182625" w:rsidRPr="0028348D" w:rsidRDefault="00182625" w:rsidP="00B6294D">
            <w:pPr>
              <w:rPr>
                <w:szCs w:val="20"/>
                <w:lang w:val="en-GB"/>
              </w:rPr>
            </w:pPr>
            <w:r w:rsidRPr="0028348D">
              <w:rPr>
                <w:szCs w:val="20"/>
                <w:lang w:val="en-GB"/>
              </w:rPr>
              <w:t>2012/v.2</w:t>
            </w:r>
          </w:p>
        </w:tc>
      </w:tr>
      <w:tr w:rsidR="00182625" w:rsidRPr="00ED7294" w14:paraId="3905CAB4" w14:textId="77777777" w:rsidTr="00B6294D">
        <w:tc>
          <w:tcPr>
            <w:tcW w:w="1969" w:type="dxa"/>
            <w:shd w:val="clear" w:color="auto" w:fill="D6E3BC" w:themeFill="accent3" w:themeFillTint="66"/>
          </w:tcPr>
          <w:p w14:paraId="0ABB080D" w14:textId="77777777" w:rsidR="00182625" w:rsidRPr="0028348D" w:rsidRDefault="00182625" w:rsidP="00B6294D">
            <w:pPr>
              <w:rPr>
                <w:szCs w:val="20"/>
                <w:lang w:val="en-GB"/>
              </w:rPr>
            </w:pPr>
            <w:r w:rsidRPr="0028348D">
              <w:rPr>
                <w:szCs w:val="20"/>
                <w:lang w:val="en-GB"/>
              </w:rPr>
              <w:t>Structure of BoK</w:t>
            </w:r>
          </w:p>
        </w:tc>
        <w:tc>
          <w:tcPr>
            <w:tcW w:w="6515" w:type="dxa"/>
          </w:tcPr>
          <w:p w14:paraId="44307F10" w14:textId="77777777" w:rsidR="00182625" w:rsidRPr="0028348D" w:rsidRDefault="00182625" w:rsidP="00B6294D">
            <w:pPr>
              <w:rPr>
                <w:szCs w:val="20"/>
                <w:lang w:val="en-GB"/>
              </w:rPr>
            </w:pPr>
            <w:r w:rsidRPr="0028348D">
              <w:rPr>
                <w:szCs w:val="20"/>
                <w:lang w:val="en-GB"/>
              </w:rPr>
              <w:t xml:space="preserve">The document is structured in 11 knowledge areas covering core areas in the DAMA - DMBOK2 Guide for performing data management. </w:t>
            </w:r>
          </w:p>
          <w:p w14:paraId="13876653" w14:textId="77777777" w:rsidR="00182625" w:rsidRPr="0028348D" w:rsidRDefault="00182625" w:rsidP="00B6294D">
            <w:pPr>
              <w:rPr>
                <w:szCs w:val="20"/>
                <w:lang w:val="en-GB"/>
              </w:rPr>
            </w:pPr>
            <w:r w:rsidRPr="0028348D">
              <w:rPr>
                <w:szCs w:val="20"/>
                <w:lang w:val="en-GB"/>
              </w:rPr>
              <w:t>The 11 Data Management Knowledge Areas are:</w:t>
            </w:r>
          </w:p>
          <w:p w14:paraId="4C6D4C01" w14:textId="77777777" w:rsidR="00182625" w:rsidRPr="0028348D" w:rsidRDefault="00182625" w:rsidP="00D9134A">
            <w:pPr>
              <w:pStyle w:val="normaltext"/>
              <w:numPr>
                <w:ilvl w:val="0"/>
                <w:numId w:val="29"/>
              </w:numPr>
              <w:jc w:val="both"/>
              <w:rPr>
                <w:sz w:val="20"/>
                <w:szCs w:val="20"/>
                <w:lang w:val="en-GB"/>
              </w:rPr>
            </w:pPr>
            <w:r w:rsidRPr="0028348D">
              <w:rPr>
                <w:b/>
                <w:sz w:val="20"/>
                <w:szCs w:val="20"/>
                <w:lang w:val="en-GB"/>
              </w:rPr>
              <w:t xml:space="preserve">Data Governance </w:t>
            </w:r>
            <w:r w:rsidRPr="0028348D">
              <w:rPr>
                <w:sz w:val="20"/>
                <w:szCs w:val="20"/>
                <w:lang w:val="en-GB"/>
              </w:rPr>
              <w:t>– planning, oversight, and control over management of data and the use of data and data-related resources. Governance covers ‘processes’, not ‘things’, hence the common term for Data Management Governance is Data Governance.</w:t>
            </w:r>
          </w:p>
          <w:p w14:paraId="180991A4" w14:textId="77777777" w:rsidR="00182625" w:rsidRPr="0028348D" w:rsidRDefault="00182625" w:rsidP="00D9134A">
            <w:pPr>
              <w:pStyle w:val="normaltext"/>
              <w:numPr>
                <w:ilvl w:val="0"/>
                <w:numId w:val="29"/>
              </w:numPr>
              <w:jc w:val="both"/>
              <w:rPr>
                <w:sz w:val="20"/>
                <w:szCs w:val="20"/>
                <w:lang w:val="en-GB"/>
              </w:rPr>
            </w:pPr>
            <w:r w:rsidRPr="0028348D">
              <w:rPr>
                <w:b/>
                <w:sz w:val="20"/>
                <w:szCs w:val="20"/>
                <w:lang w:val="en-GB"/>
              </w:rPr>
              <w:t>Data Architecture</w:t>
            </w:r>
            <w:r w:rsidRPr="0028348D">
              <w:rPr>
                <w:sz w:val="20"/>
                <w:szCs w:val="20"/>
                <w:lang w:val="en-GB"/>
              </w:rPr>
              <w:t xml:space="preserve"> – the overall structure of data and data-related resources as an integral part of the enterprise architecture</w:t>
            </w:r>
          </w:p>
          <w:p w14:paraId="4224FACC" w14:textId="77777777" w:rsidR="00182625" w:rsidRPr="0028348D" w:rsidRDefault="00182625" w:rsidP="00D9134A">
            <w:pPr>
              <w:pStyle w:val="normaltext"/>
              <w:numPr>
                <w:ilvl w:val="0"/>
                <w:numId w:val="29"/>
              </w:numPr>
              <w:jc w:val="both"/>
              <w:rPr>
                <w:sz w:val="20"/>
                <w:szCs w:val="20"/>
                <w:lang w:val="en-GB"/>
              </w:rPr>
            </w:pPr>
            <w:r w:rsidRPr="0028348D">
              <w:rPr>
                <w:b/>
                <w:sz w:val="20"/>
                <w:szCs w:val="20"/>
                <w:lang w:val="en-GB"/>
              </w:rPr>
              <w:t>Data Modelling &amp;Design</w:t>
            </w:r>
            <w:r w:rsidRPr="0028348D">
              <w:rPr>
                <w:sz w:val="20"/>
                <w:szCs w:val="20"/>
                <w:lang w:val="en-GB"/>
              </w:rPr>
              <w:t xml:space="preserve"> – analysis, design, building, testing, and maintenance (was Data Development in the DAMA - DMBOK 1</w:t>
            </w:r>
            <w:r w:rsidRPr="0028348D">
              <w:rPr>
                <w:sz w:val="20"/>
                <w:szCs w:val="20"/>
                <w:vertAlign w:val="superscript"/>
                <w:lang w:val="en-GB"/>
              </w:rPr>
              <w:t>st</w:t>
            </w:r>
            <w:r w:rsidRPr="0028348D">
              <w:rPr>
                <w:sz w:val="20"/>
                <w:szCs w:val="20"/>
                <w:lang w:val="en-GB"/>
              </w:rPr>
              <w:t xml:space="preserve"> edition)</w:t>
            </w:r>
          </w:p>
          <w:p w14:paraId="1FB6431F" w14:textId="77777777" w:rsidR="00182625" w:rsidRPr="0028348D" w:rsidRDefault="00182625" w:rsidP="00D9134A">
            <w:pPr>
              <w:pStyle w:val="normaltext"/>
              <w:numPr>
                <w:ilvl w:val="0"/>
                <w:numId w:val="29"/>
              </w:numPr>
              <w:jc w:val="both"/>
              <w:rPr>
                <w:sz w:val="20"/>
                <w:szCs w:val="20"/>
                <w:lang w:val="en-GB"/>
              </w:rPr>
            </w:pPr>
            <w:r w:rsidRPr="0028348D">
              <w:rPr>
                <w:b/>
                <w:sz w:val="20"/>
                <w:szCs w:val="20"/>
                <w:lang w:val="en-GB"/>
              </w:rPr>
              <w:t>Data Storage &amp; Operations</w:t>
            </w:r>
            <w:r w:rsidRPr="0028348D">
              <w:rPr>
                <w:sz w:val="20"/>
                <w:szCs w:val="20"/>
                <w:lang w:val="en-GB"/>
              </w:rPr>
              <w:t xml:space="preserve"> – structured physical data assets storage deployment and management (was Data Operations in the DAMA-DMBOK 1</w:t>
            </w:r>
            <w:r w:rsidRPr="0028348D">
              <w:rPr>
                <w:sz w:val="20"/>
                <w:szCs w:val="20"/>
                <w:vertAlign w:val="superscript"/>
                <w:lang w:val="en-GB"/>
              </w:rPr>
              <w:t>st</w:t>
            </w:r>
            <w:r w:rsidRPr="0028348D">
              <w:rPr>
                <w:sz w:val="20"/>
                <w:szCs w:val="20"/>
                <w:lang w:val="en-GB"/>
              </w:rPr>
              <w:t xml:space="preserve"> edition)</w:t>
            </w:r>
          </w:p>
          <w:p w14:paraId="2E39BC07" w14:textId="77777777" w:rsidR="00182625" w:rsidRPr="0028348D" w:rsidRDefault="00182625" w:rsidP="00D9134A">
            <w:pPr>
              <w:pStyle w:val="normaltext"/>
              <w:numPr>
                <w:ilvl w:val="0"/>
                <w:numId w:val="29"/>
              </w:numPr>
              <w:jc w:val="both"/>
              <w:rPr>
                <w:sz w:val="20"/>
                <w:szCs w:val="20"/>
                <w:lang w:val="en-GB"/>
              </w:rPr>
            </w:pPr>
            <w:r w:rsidRPr="0028348D">
              <w:rPr>
                <w:b/>
                <w:sz w:val="20"/>
                <w:szCs w:val="20"/>
                <w:lang w:val="en-GB"/>
              </w:rPr>
              <w:t>Data Security</w:t>
            </w:r>
            <w:r w:rsidRPr="0028348D">
              <w:rPr>
                <w:sz w:val="20"/>
                <w:szCs w:val="20"/>
                <w:lang w:val="en-GB"/>
              </w:rPr>
              <w:t xml:space="preserve"> – ensuring privacy, confidentiality and appropriate access </w:t>
            </w:r>
          </w:p>
          <w:p w14:paraId="77EF221F" w14:textId="47A1CB21" w:rsidR="00182625" w:rsidRPr="0028348D" w:rsidRDefault="00182625" w:rsidP="00D9134A">
            <w:pPr>
              <w:pStyle w:val="normaltext"/>
              <w:numPr>
                <w:ilvl w:val="0"/>
                <w:numId w:val="29"/>
              </w:numPr>
              <w:jc w:val="both"/>
              <w:rPr>
                <w:sz w:val="20"/>
                <w:szCs w:val="20"/>
                <w:lang w:val="en-GB"/>
              </w:rPr>
            </w:pPr>
            <w:r w:rsidRPr="0028348D">
              <w:rPr>
                <w:b/>
                <w:sz w:val="20"/>
                <w:szCs w:val="20"/>
                <w:lang w:val="en-GB"/>
              </w:rPr>
              <w:t>Data Integration &amp; Interoperability</w:t>
            </w:r>
            <w:r w:rsidRPr="0028348D">
              <w:rPr>
                <w:sz w:val="20"/>
                <w:szCs w:val="20"/>
                <w:lang w:val="en-GB"/>
              </w:rPr>
              <w:t xml:space="preserve"> – acquisition, extraction, transformation, movement, delivery, replication, federation, virtualization and operational support </w:t>
            </w:r>
            <w:r w:rsidR="00606C2C" w:rsidRPr="0028348D">
              <w:rPr>
                <w:sz w:val="20"/>
                <w:szCs w:val="20"/>
                <w:lang w:val="en-GB"/>
              </w:rPr>
              <w:t>(a</w:t>
            </w:r>
            <w:r w:rsidRPr="0028348D">
              <w:rPr>
                <w:sz w:val="20"/>
                <w:szCs w:val="20"/>
                <w:lang w:val="en-GB"/>
              </w:rPr>
              <w:t xml:space="preserve"> Knowledge Area new in DMBOK2)</w:t>
            </w:r>
          </w:p>
          <w:p w14:paraId="2BFCE757" w14:textId="24FA88E2" w:rsidR="00182625" w:rsidRPr="0028348D" w:rsidRDefault="00182625" w:rsidP="00D9134A">
            <w:pPr>
              <w:pStyle w:val="normaltext"/>
              <w:numPr>
                <w:ilvl w:val="0"/>
                <w:numId w:val="29"/>
              </w:numPr>
              <w:jc w:val="both"/>
              <w:rPr>
                <w:sz w:val="20"/>
                <w:szCs w:val="20"/>
                <w:lang w:val="en-GB"/>
              </w:rPr>
            </w:pPr>
            <w:r w:rsidRPr="0028348D">
              <w:rPr>
                <w:b/>
                <w:sz w:val="20"/>
                <w:szCs w:val="20"/>
                <w:lang w:val="en-GB"/>
              </w:rPr>
              <w:t>Documents &amp; Content</w:t>
            </w:r>
            <w:r w:rsidRPr="0028348D">
              <w:rPr>
                <w:sz w:val="20"/>
                <w:szCs w:val="20"/>
                <w:lang w:val="en-GB"/>
              </w:rPr>
              <w:t xml:space="preserve"> – storing, protecting, indexing, and enabling access to data found in unstructured sources (electronic files and physical records), and making this data </w:t>
            </w:r>
            <w:r w:rsidR="00606C2C" w:rsidRPr="0028348D">
              <w:rPr>
                <w:sz w:val="20"/>
                <w:szCs w:val="20"/>
                <w:lang w:val="en-GB"/>
              </w:rPr>
              <w:t>available for</w:t>
            </w:r>
            <w:r w:rsidRPr="0028348D">
              <w:rPr>
                <w:sz w:val="20"/>
                <w:szCs w:val="20"/>
                <w:lang w:val="en-GB"/>
              </w:rPr>
              <w:t xml:space="preserve"> integration and interoperability with structured (database) data. </w:t>
            </w:r>
          </w:p>
          <w:p w14:paraId="2043B39F" w14:textId="77777777" w:rsidR="00182625" w:rsidRPr="0028348D" w:rsidRDefault="00182625" w:rsidP="00D9134A">
            <w:pPr>
              <w:pStyle w:val="normaltext"/>
              <w:numPr>
                <w:ilvl w:val="0"/>
                <w:numId w:val="29"/>
              </w:numPr>
              <w:jc w:val="both"/>
              <w:rPr>
                <w:sz w:val="20"/>
                <w:szCs w:val="20"/>
                <w:lang w:val="en-GB"/>
              </w:rPr>
            </w:pPr>
            <w:r w:rsidRPr="0028348D">
              <w:rPr>
                <w:b/>
                <w:sz w:val="20"/>
                <w:szCs w:val="20"/>
                <w:lang w:val="en-GB"/>
              </w:rPr>
              <w:t>Reference &amp; Master Data</w:t>
            </w:r>
            <w:r w:rsidRPr="0028348D">
              <w:rPr>
                <w:sz w:val="20"/>
                <w:szCs w:val="20"/>
                <w:lang w:val="en-GB"/>
              </w:rPr>
              <w:t xml:space="preserve"> – Managing shared data to reduce redundancy and ensure better data quality through standardized definition and use of data values.</w:t>
            </w:r>
          </w:p>
          <w:p w14:paraId="604EAB62" w14:textId="3A61FC0D" w:rsidR="00182625" w:rsidRPr="0028348D" w:rsidRDefault="00182625" w:rsidP="00D9134A">
            <w:pPr>
              <w:pStyle w:val="normaltext"/>
              <w:numPr>
                <w:ilvl w:val="0"/>
                <w:numId w:val="29"/>
              </w:numPr>
              <w:jc w:val="both"/>
              <w:rPr>
                <w:sz w:val="20"/>
                <w:szCs w:val="20"/>
                <w:lang w:val="en-GB"/>
              </w:rPr>
            </w:pPr>
            <w:r w:rsidRPr="0028348D">
              <w:rPr>
                <w:b/>
                <w:sz w:val="20"/>
                <w:szCs w:val="20"/>
                <w:lang w:val="en-GB"/>
              </w:rPr>
              <w:t xml:space="preserve">Data </w:t>
            </w:r>
            <w:r w:rsidR="00606C2C" w:rsidRPr="0028348D">
              <w:rPr>
                <w:b/>
                <w:sz w:val="20"/>
                <w:szCs w:val="20"/>
                <w:lang w:val="en-GB"/>
              </w:rPr>
              <w:t>Warehousing &amp;</w:t>
            </w:r>
            <w:r w:rsidRPr="0028348D">
              <w:rPr>
                <w:b/>
                <w:sz w:val="20"/>
                <w:szCs w:val="20"/>
                <w:lang w:val="en-GB"/>
              </w:rPr>
              <w:t xml:space="preserve"> Business Intelligence</w:t>
            </w:r>
            <w:r w:rsidRPr="0028348D">
              <w:rPr>
                <w:sz w:val="20"/>
                <w:szCs w:val="20"/>
                <w:lang w:val="en-GB"/>
              </w:rPr>
              <w:t xml:space="preserve"> – managing analytical data processing and enabling access to decision support data for reporting and analysis </w:t>
            </w:r>
          </w:p>
          <w:p w14:paraId="4511B986" w14:textId="5C0F502B" w:rsidR="00182625" w:rsidRPr="0028348D" w:rsidRDefault="00182625" w:rsidP="00D9134A">
            <w:pPr>
              <w:pStyle w:val="normaltext"/>
              <w:numPr>
                <w:ilvl w:val="0"/>
                <w:numId w:val="29"/>
              </w:numPr>
              <w:jc w:val="both"/>
              <w:rPr>
                <w:sz w:val="20"/>
                <w:szCs w:val="20"/>
                <w:lang w:val="en-GB"/>
              </w:rPr>
            </w:pPr>
            <w:r w:rsidRPr="0028348D">
              <w:rPr>
                <w:b/>
                <w:sz w:val="20"/>
                <w:szCs w:val="20"/>
                <w:lang w:val="en-GB"/>
              </w:rPr>
              <w:t>Metadata</w:t>
            </w:r>
            <w:r w:rsidRPr="0028348D">
              <w:rPr>
                <w:sz w:val="20"/>
                <w:szCs w:val="20"/>
                <w:lang w:val="en-GB"/>
              </w:rPr>
              <w:t xml:space="preserve"> – collecting, categorizing, </w:t>
            </w:r>
            <w:proofErr w:type="gramStart"/>
            <w:r w:rsidRPr="0028348D">
              <w:rPr>
                <w:sz w:val="20"/>
                <w:szCs w:val="20"/>
                <w:lang w:val="en-GB"/>
              </w:rPr>
              <w:t>maintaining,  integrating</w:t>
            </w:r>
            <w:proofErr w:type="gramEnd"/>
            <w:r w:rsidRPr="0028348D">
              <w:rPr>
                <w:sz w:val="20"/>
                <w:szCs w:val="20"/>
                <w:lang w:val="en-GB"/>
              </w:rPr>
              <w:t xml:space="preserve">, </w:t>
            </w:r>
            <w:r w:rsidR="00606C2C" w:rsidRPr="0028348D">
              <w:rPr>
                <w:sz w:val="20"/>
                <w:szCs w:val="20"/>
                <w:lang w:val="en-GB"/>
              </w:rPr>
              <w:t>controlling,</w:t>
            </w:r>
            <w:r w:rsidRPr="0028348D">
              <w:rPr>
                <w:sz w:val="20"/>
                <w:szCs w:val="20"/>
                <w:lang w:val="en-GB"/>
              </w:rPr>
              <w:t xml:space="preserve"> managing, and delivering metadata </w:t>
            </w:r>
          </w:p>
          <w:p w14:paraId="54072B3C" w14:textId="77777777" w:rsidR="00182625" w:rsidRPr="0028348D" w:rsidRDefault="00182625" w:rsidP="00D9134A">
            <w:pPr>
              <w:pStyle w:val="normaltext"/>
              <w:numPr>
                <w:ilvl w:val="0"/>
                <w:numId w:val="29"/>
              </w:numPr>
              <w:jc w:val="both"/>
              <w:rPr>
                <w:sz w:val="20"/>
                <w:szCs w:val="20"/>
                <w:lang w:val="en-GB"/>
              </w:rPr>
            </w:pPr>
            <w:r w:rsidRPr="0028348D">
              <w:rPr>
                <w:b/>
                <w:sz w:val="20"/>
                <w:szCs w:val="20"/>
                <w:lang w:val="en-GB"/>
              </w:rPr>
              <w:t>Data Quality</w:t>
            </w:r>
            <w:r w:rsidRPr="0028348D">
              <w:rPr>
                <w:sz w:val="20"/>
                <w:szCs w:val="20"/>
                <w:lang w:val="en-GB"/>
              </w:rPr>
              <w:t xml:space="preserve"> – defining, monitoring, maintaining data integrity, and improving data quality </w:t>
            </w:r>
          </w:p>
          <w:p w14:paraId="321289AB" w14:textId="77777777" w:rsidR="00182625" w:rsidRPr="0028348D" w:rsidRDefault="00182625" w:rsidP="00B6294D">
            <w:pPr>
              <w:rPr>
                <w:szCs w:val="20"/>
                <w:lang w:val="en-GB"/>
              </w:rPr>
            </w:pPr>
            <w:r w:rsidRPr="0028348D">
              <w:rPr>
                <w:szCs w:val="20"/>
                <w:lang w:val="en-GB"/>
              </w:rPr>
              <w:t xml:space="preserve">Each KA has section topics that logically group activities and it is described by a context diagram. There Is also an additional Data Management section containing topics that describe the knowledge requirements for data management professionals. </w:t>
            </w:r>
          </w:p>
          <w:p w14:paraId="0C383C0B" w14:textId="77777777" w:rsidR="00182625" w:rsidRPr="0028348D" w:rsidRDefault="00182625" w:rsidP="00B6294D">
            <w:pPr>
              <w:rPr>
                <w:szCs w:val="20"/>
                <w:lang w:val="en-GB"/>
              </w:rPr>
            </w:pPr>
            <w:r w:rsidRPr="0028348D">
              <w:rPr>
                <w:szCs w:val="20"/>
                <w:lang w:val="en-GB"/>
              </w:rPr>
              <w:t>Each context diagram includes:</w:t>
            </w:r>
          </w:p>
          <w:p w14:paraId="64641A15" w14:textId="77777777" w:rsidR="00182625" w:rsidRPr="0028348D" w:rsidRDefault="00182625" w:rsidP="00D9134A">
            <w:pPr>
              <w:pStyle w:val="normaltext"/>
              <w:numPr>
                <w:ilvl w:val="0"/>
                <w:numId w:val="30"/>
              </w:numPr>
              <w:jc w:val="both"/>
              <w:rPr>
                <w:sz w:val="20"/>
                <w:szCs w:val="20"/>
                <w:lang w:val="en-GB"/>
              </w:rPr>
            </w:pPr>
            <w:r w:rsidRPr="0028348D">
              <w:rPr>
                <w:i/>
                <w:sz w:val="20"/>
                <w:szCs w:val="20"/>
                <w:lang w:val="en-GB"/>
              </w:rPr>
              <w:t>Definition</w:t>
            </w:r>
            <w:r w:rsidRPr="0028348D">
              <w:rPr>
                <w:sz w:val="20"/>
                <w:szCs w:val="20"/>
                <w:lang w:val="en-GB"/>
              </w:rPr>
              <w:t xml:space="preserve">: a concise description of the Knowledge Area. </w:t>
            </w:r>
          </w:p>
          <w:p w14:paraId="6F497849" w14:textId="77777777" w:rsidR="00182625" w:rsidRPr="0028348D" w:rsidRDefault="00182625" w:rsidP="00D9134A">
            <w:pPr>
              <w:pStyle w:val="normaltext"/>
              <w:numPr>
                <w:ilvl w:val="0"/>
                <w:numId w:val="30"/>
              </w:numPr>
              <w:jc w:val="both"/>
              <w:rPr>
                <w:sz w:val="20"/>
                <w:szCs w:val="20"/>
                <w:lang w:val="en-GB"/>
              </w:rPr>
            </w:pPr>
            <w:r w:rsidRPr="0028348D">
              <w:rPr>
                <w:i/>
                <w:sz w:val="20"/>
                <w:szCs w:val="20"/>
                <w:lang w:val="en-GB"/>
              </w:rPr>
              <w:t>Goals</w:t>
            </w:r>
            <w:r w:rsidRPr="0028348D">
              <w:rPr>
                <w:sz w:val="20"/>
                <w:szCs w:val="20"/>
                <w:lang w:val="en-GB"/>
              </w:rPr>
              <w:t xml:space="preserve">: he desired outcomes of the Knowledge Area within this Topic. </w:t>
            </w:r>
          </w:p>
          <w:p w14:paraId="70986E7F" w14:textId="77777777" w:rsidR="00182625" w:rsidRPr="0028348D" w:rsidRDefault="00182625" w:rsidP="00D9134A">
            <w:pPr>
              <w:pStyle w:val="normaltext"/>
              <w:numPr>
                <w:ilvl w:val="0"/>
                <w:numId w:val="30"/>
              </w:numPr>
              <w:jc w:val="both"/>
              <w:rPr>
                <w:sz w:val="20"/>
                <w:szCs w:val="20"/>
                <w:lang w:val="en-GB"/>
              </w:rPr>
            </w:pPr>
            <w:r w:rsidRPr="0028348D">
              <w:rPr>
                <w:i/>
                <w:sz w:val="20"/>
                <w:szCs w:val="20"/>
                <w:lang w:val="en-GB"/>
              </w:rPr>
              <w:t>Process</w:t>
            </w:r>
            <w:r w:rsidRPr="0028348D">
              <w:rPr>
                <w:sz w:val="20"/>
                <w:szCs w:val="20"/>
                <w:lang w:val="en-GB"/>
              </w:rPr>
              <w:t>: the list of discrete activities and sub-activities to be performed, with activity group indicators.</w:t>
            </w:r>
          </w:p>
          <w:p w14:paraId="22D3E038" w14:textId="77777777" w:rsidR="00182625" w:rsidRPr="0028348D" w:rsidRDefault="00182625" w:rsidP="00D9134A">
            <w:pPr>
              <w:pStyle w:val="normaltext"/>
              <w:numPr>
                <w:ilvl w:val="0"/>
                <w:numId w:val="30"/>
              </w:numPr>
              <w:jc w:val="both"/>
              <w:rPr>
                <w:sz w:val="20"/>
                <w:szCs w:val="20"/>
                <w:lang w:val="en-GB"/>
              </w:rPr>
            </w:pPr>
            <w:r w:rsidRPr="0028348D">
              <w:rPr>
                <w:i/>
                <w:sz w:val="20"/>
                <w:szCs w:val="20"/>
                <w:lang w:val="en-GB"/>
              </w:rPr>
              <w:t>Inputs</w:t>
            </w:r>
            <w:r w:rsidRPr="0028348D">
              <w:rPr>
                <w:sz w:val="20"/>
                <w:szCs w:val="20"/>
                <w:lang w:val="en-GB"/>
              </w:rPr>
              <w:t>: what documents or raw materials are directly necessary for a Process to initiate or continue</w:t>
            </w:r>
          </w:p>
          <w:p w14:paraId="354D9558" w14:textId="77777777" w:rsidR="00182625" w:rsidRPr="0028348D" w:rsidRDefault="00182625" w:rsidP="00D9134A">
            <w:pPr>
              <w:pStyle w:val="normaltext"/>
              <w:numPr>
                <w:ilvl w:val="0"/>
                <w:numId w:val="30"/>
              </w:numPr>
              <w:jc w:val="both"/>
              <w:rPr>
                <w:sz w:val="20"/>
                <w:szCs w:val="20"/>
                <w:lang w:val="en-GB"/>
              </w:rPr>
            </w:pPr>
            <w:r w:rsidRPr="0028348D">
              <w:rPr>
                <w:i/>
                <w:sz w:val="20"/>
                <w:szCs w:val="20"/>
                <w:lang w:val="en-GB"/>
              </w:rPr>
              <w:t>Supplier roles</w:t>
            </w:r>
            <w:r w:rsidRPr="0028348D">
              <w:rPr>
                <w:sz w:val="20"/>
                <w:szCs w:val="20"/>
                <w:lang w:val="en-GB"/>
              </w:rPr>
              <w:t>: roles and/or teams that supply the inputs to the process.</w:t>
            </w:r>
          </w:p>
          <w:p w14:paraId="7C671201" w14:textId="77777777" w:rsidR="00182625" w:rsidRPr="0028348D" w:rsidRDefault="00182625" w:rsidP="00D9134A">
            <w:pPr>
              <w:pStyle w:val="normaltext"/>
              <w:numPr>
                <w:ilvl w:val="0"/>
                <w:numId w:val="30"/>
              </w:numPr>
              <w:jc w:val="both"/>
              <w:rPr>
                <w:sz w:val="20"/>
                <w:szCs w:val="20"/>
                <w:lang w:val="en-GB"/>
              </w:rPr>
            </w:pPr>
            <w:r w:rsidRPr="0028348D">
              <w:rPr>
                <w:i/>
                <w:sz w:val="20"/>
                <w:szCs w:val="20"/>
                <w:lang w:val="en-GB"/>
              </w:rPr>
              <w:t>Responsible roles:</w:t>
            </w:r>
            <w:r w:rsidRPr="0028348D">
              <w:rPr>
                <w:sz w:val="20"/>
                <w:szCs w:val="20"/>
                <w:lang w:val="en-GB"/>
              </w:rPr>
              <w:t xml:space="preserve"> roles and/or teams that perform the process.</w:t>
            </w:r>
          </w:p>
          <w:p w14:paraId="192AA3AE" w14:textId="77777777" w:rsidR="00182625" w:rsidRPr="0028348D" w:rsidRDefault="00182625" w:rsidP="00D9134A">
            <w:pPr>
              <w:pStyle w:val="normaltext"/>
              <w:numPr>
                <w:ilvl w:val="0"/>
                <w:numId w:val="30"/>
              </w:numPr>
              <w:jc w:val="both"/>
              <w:rPr>
                <w:sz w:val="20"/>
                <w:szCs w:val="20"/>
                <w:lang w:val="en-GB"/>
              </w:rPr>
            </w:pPr>
            <w:r w:rsidRPr="0028348D">
              <w:rPr>
                <w:i/>
                <w:sz w:val="20"/>
                <w:szCs w:val="20"/>
                <w:lang w:val="en-GB"/>
              </w:rPr>
              <w:t>Stakeholder roles</w:t>
            </w:r>
            <w:r w:rsidRPr="0028348D">
              <w:rPr>
                <w:sz w:val="20"/>
                <w:szCs w:val="20"/>
                <w:lang w:val="en-GB"/>
              </w:rPr>
              <w:t>: roles and/or teams Informed or consulted on the process execution.</w:t>
            </w:r>
          </w:p>
          <w:p w14:paraId="13D612AB" w14:textId="77777777" w:rsidR="00182625" w:rsidRPr="0028348D" w:rsidRDefault="00182625" w:rsidP="00D9134A">
            <w:pPr>
              <w:pStyle w:val="normaltext"/>
              <w:numPr>
                <w:ilvl w:val="0"/>
                <w:numId w:val="30"/>
              </w:numPr>
              <w:jc w:val="both"/>
              <w:rPr>
                <w:sz w:val="20"/>
                <w:szCs w:val="20"/>
                <w:lang w:val="en-GB"/>
              </w:rPr>
            </w:pPr>
            <w:r w:rsidRPr="0028348D">
              <w:rPr>
                <w:i/>
                <w:sz w:val="20"/>
                <w:szCs w:val="20"/>
                <w:lang w:val="en-GB"/>
              </w:rPr>
              <w:t>Tools</w:t>
            </w:r>
            <w:r w:rsidRPr="0028348D">
              <w:rPr>
                <w:sz w:val="20"/>
                <w:szCs w:val="20"/>
                <w:lang w:val="en-GB"/>
              </w:rPr>
              <w:t>: technology types used by the process to perform the function.</w:t>
            </w:r>
          </w:p>
          <w:p w14:paraId="1696F667" w14:textId="16E5122F" w:rsidR="00182625" w:rsidRPr="0028348D" w:rsidRDefault="00606C2C" w:rsidP="00D9134A">
            <w:pPr>
              <w:pStyle w:val="normaltext"/>
              <w:numPr>
                <w:ilvl w:val="0"/>
                <w:numId w:val="30"/>
              </w:numPr>
              <w:jc w:val="both"/>
              <w:rPr>
                <w:sz w:val="20"/>
                <w:szCs w:val="20"/>
                <w:lang w:val="en-GB"/>
              </w:rPr>
            </w:pPr>
            <w:r w:rsidRPr="0028348D">
              <w:rPr>
                <w:i/>
                <w:sz w:val="20"/>
                <w:szCs w:val="20"/>
                <w:lang w:val="en-GB"/>
              </w:rPr>
              <w:t>Deliverables</w:t>
            </w:r>
            <w:r w:rsidRPr="0028348D">
              <w:rPr>
                <w:sz w:val="20"/>
                <w:szCs w:val="20"/>
                <w:lang w:val="en-GB"/>
              </w:rPr>
              <w:t>:</w:t>
            </w:r>
            <w:r w:rsidR="00182625" w:rsidRPr="0028348D">
              <w:rPr>
                <w:sz w:val="20"/>
                <w:szCs w:val="20"/>
                <w:lang w:val="en-GB"/>
              </w:rPr>
              <w:t xml:space="preserve"> what is directly produced by the processes</w:t>
            </w:r>
          </w:p>
          <w:p w14:paraId="38777D73" w14:textId="77777777" w:rsidR="00182625" w:rsidRPr="0028348D" w:rsidRDefault="00182625" w:rsidP="00D9134A">
            <w:pPr>
              <w:pStyle w:val="normaltext"/>
              <w:numPr>
                <w:ilvl w:val="0"/>
                <w:numId w:val="30"/>
              </w:numPr>
              <w:jc w:val="both"/>
              <w:rPr>
                <w:sz w:val="20"/>
                <w:szCs w:val="20"/>
                <w:lang w:val="en-GB"/>
              </w:rPr>
            </w:pPr>
            <w:r w:rsidRPr="0028348D">
              <w:rPr>
                <w:i/>
                <w:sz w:val="20"/>
                <w:szCs w:val="20"/>
                <w:lang w:val="en-GB"/>
              </w:rPr>
              <w:t>Consumer roles</w:t>
            </w:r>
            <w:r w:rsidRPr="0028348D">
              <w:rPr>
                <w:sz w:val="20"/>
                <w:szCs w:val="20"/>
                <w:lang w:val="en-GB"/>
              </w:rPr>
              <w:t>: roles and/or teams that expect and receive the Deliverables.</w:t>
            </w:r>
          </w:p>
          <w:p w14:paraId="5B1468D0" w14:textId="691F52EE" w:rsidR="00182625" w:rsidRPr="0028348D" w:rsidRDefault="00606C2C" w:rsidP="00D9134A">
            <w:pPr>
              <w:pStyle w:val="normaltext"/>
              <w:numPr>
                <w:ilvl w:val="0"/>
                <w:numId w:val="30"/>
              </w:numPr>
              <w:jc w:val="both"/>
              <w:rPr>
                <w:sz w:val="20"/>
                <w:szCs w:val="20"/>
                <w:lang w:val="en-GB"/>
              </w:rPr>
            </w:pPr>
            <w:r w:rsidRPr="0028348D">
              <w:rPr>
                <w:i/>
                <w:sz w:val="20"/>
                <w:szCs w:val="20"/>
                <w:lang w:val="en-GB"/>
              </w:rPr>
              <w:t>Metrics</w:t>
            </w:r>
            <w:r w:rsidRPr="0028348D">
              <w:rPr>
                <w:sz w:val="20"/>
                <w:szCs w:val="20"/>
                <w:lang w:val="en-GB"/>
              </w:rPr>
              <w:t>:</w:t>
            </w:r>
            <w:r w:rsidR="00182625" w:rsidRPr="0028348D">
              <w:rPr>
                <w:sz w:val="20"/>
                <w:szCs w:val="20"/>
                <w:lang w:val="en-GB"/>
              </w:rPr>
              <w:t xml:space="preserve"> Measurements That quantify the success of Processes based on the Goals</w:t>
            </w:r>
          </w:p>
        </w:tc>
      </w:tr>
      <w:tr w:rsidR="00182625" w:rsidRPr="00ED7294" w14:paraId="525CB7A6" w14:textId="77777777" w:rsidTr="00B6294D">
        <w:tc>
          <w:tcPr>
            <w:tcW w:w="1969" w:type="dxa"/>
            <w:shd w:val="clear" w:color="auto" w:fill="D6E3BC" w:themeFill="accent3" w:themeFillTint="66"/>
          </w:tcPr>
          <w:p w14:paraId="2E3E3EBF" w14:textId="77777777" w:rsidR="00182625" w:rsidRPr="0028348D" w:rsidRDefault="00182625" w:rsidP="00B6294D">
            <w:pPr>
              <w:rPr>
                <w:szCs w:val="20"/>
                <w:lang w:val="en-GB"/>
              </w:rPr>
            </w:pPr>
            <w:r w:rsidRPr="0028348D">
              <w:rPr>
                <w:szCs w:val="20"/>
                <w:lang w:val="en-GB"/>
              </w:rPr>
              <w:t>Proposed use of BoK</w:t>
            </w:r>
          </w:p>
        </w:tc>
        <w:tc>
          <w:tcPr>
            <w:tcW w:w="6515" w:type="dxa"/>
          </w:tcPr>
          <w:p w14:paraId="24F9F9AF" w14:textId="77777777" w:rsidR="00182625" w:rsidRPr="0028348D" w:rsidRDefault="00182625" w:rsidP="00D9134A">
            <w:pPr>
              <w:pStyle w:val="normaltext"/>
              <w:numPr>
                <w:ilvl w:val="0"/>
                <w:numId w:val="31"/>
              </w:numPr>
              <w:jc w:val="both"/>
              <w:rPr>
                <w:sz w:val="20"/>
                <w:szCs w:val="20"/>
                <w:lang w:val="en-GB"/>
              </w:rPr>
            </w:pPr>
            <w:r w:rsidRPr="0028348D">
              <w:rPr>
                <w:sz w:val="20"/>
                <w:szCs w:val="20"/>
                <w:lang w:val="en-GB"/>
              </w:rPr>
              <w:t>Informing a diverse audience about the nature and importance of data management.</w:t>
            </w:r>
          </w:p>
          <w:p w14:paraId="24EC6F50" w14:textId="77777777" w:rsidR="00182625" w:rsidRPr="0028348D" w:rsidRDefault="00182625" w:rsidP="00D9134A">
            <w:pPr>
              <w:pStyle w:val="normaltext"/>
              <w:numPr>
                <w:ilvl w:val="0"/>
                <w:numId w:val="31"/>
              </w:numPr>
              <w:jc w:val="both"/>
              <w:rPr>
                <w:sz w:val="20"/>
                <w:szCs w:val="20"/>
                <w:lang w:val="en-GB"/>
              </w:rPr>
            </w:pPr>
            <w:r w:rsidRPr="0028348D">
              <w:rPr>
                <w:sz w:val="20"/>
                <w:szCs w:val="20"/>
                <w:lang w:val="en-GB"/>
              </w:rPr>
              <w:t>Helping build consensus within the data management community.</w:t>
            </w:r>
          </w:p>
          <w:p w14:paraId="1D772782" w14:textId="77777777" w:rsidR="00182625" w:rsidRPr="0028348D" w:rsidRDefault="00182625" w:rsidP="00D9134A">
            <w:pPr>
              <w:pStyle w:val="normaltext"/>
              <w:numPr>
                <w:ilvl w:val="0"/>
                <w:numId w:val="31"/>
              </w:numPr>
              <w:jc w:val="both"/>
              <w:rPr>
                <w:sz w:val="20"/>
                <w:szCs w:val="20"/>
                <w:lang w:val="en-GB"/>
              </w:rPr>
            </w:pPr>
            <w:r w:rsidRPr="0028348D">
              <w:rPr>
                <w:sz w:val="20"/>
                <w:szCs w:val="20"/>
                <w:lang w:val="en-GB"/>
              </w:rPr>
              <w:t>Helping data stewards, data owners, and data professionals understand their responsibilities.</w:t>
            </w:r>
          </w:p>
          <w:p w14:paraId="7F3358BA" w14:textId="77777777" w:rsidR="00182625" w:rsidRPr="0028348D" w:rsidRDefault="00182625" w:rsidP="00D9134A">
            <w:pPr>
              <w:pStyle w:val="normaltext"/>
              <w:numPr>
                <w:ilvl w:val="0"/>
                <w:numId w:val="31"/>
              </w:numPr>
              <w:jc w:val="both"/>
              <w:rPr>
                <w:sz w:val="20"/>
                <w:szCs w:val="20"/>
                <w:lang w:val="en-GB"/>
              </w:rPr>
            </w:pPr>
            <w:r w:rsidRPr="0028348D">
              <w:rPr>
                <w:sz w:val="20"/>
                <w:szCs w:val="20"/>
                <w:lang w:val="en-GB"/>
              </w:rPr>
              <w:t xml:space="preserve">Providing the basis for assessments of data management effectiveness and maturity. </w:t>
            </w:r>
          </w:p>
          <w:p w14:paraId="6FDFC1BE" w14:textId="77777777" w:rsidR="00182625" w:rsidRPr="0028348D" w:rsidRDefault="00182625" w:rsidP="00D9134A">
            <w:pPr>
              <w:pStyle w:val="normaltext"/>
              <w:numPr>
                <w:ilvl w:val="0"/>
                <w:numId w:val="31"/>
              </w:numPr>
              <w:jc w:val="both"/>
              <w:rPr>
                <w:sz w:val="20"/>
                <w:szCs w:val="20"/>
                <w:lang w:val="en-GB"/>
              </w:rPr>
            </w:pPr>
            <w:r w:rsidRPr="0028348D">
              <w:rPr>
                <w:sz w:val="20"/>
                <w:szCs w:val="20"/>
                <w:lang w:val="en-GB"/>
              </w:rPr>
              <w:t xml:space="preserve">Guiding efforts to implement and improve data management knowledge areas. </w:t>
            </w:r>
          </w:p>
          <w:p w14:paraId="76187EB2" w14:textId="77777777" w:rsidR="00182625" w:rsidRPr="0028348D" w:rsidRDefault="00182625" w:rsidP="00D9134A">
            <w:pPr>
              <w:pStyle w:val="normaltext"/>
              <w:numPr>
                <w:ilvl w:val="0"/>
                <w:numId w:val="31"/>
              </w:numPr>
              <w:jc w:val="both"/>
              <w:rPr>
                <w:sz w:val="20"/>
                <w:szCs w:val="20"/>
                <w:lang w:val="en-GB"/>
              </w:rPr>
            </w:pPr>
            <w:r w:rsidRPr="0028348D">
              <w:rPr>
                <w:sz w:val="20"/>
                <w:szCs w:val="20"/>
                <w:lang w:val="en-GB"/>
              </w:rPr>
              <w:t>Educating students, new hires, practitioners and executives on data management knowledge areas</w:t>
            </w:r>
          </w:p>
          <w:p w14:paraId="24C1696D" w14:textId="77777777" w:rsidR="00182625" w:rsidRPr="0028348D" w:rsidRDefault="00182625" w:rsidP="00D9134A">
            <w:pPr>
              <w:pStyle w:val="normaltext"/>
              <w:numPr>
                <w:ilvl w:val="0"/>
                <w:numId w:val="31"/>
              </w:numPr>
              <w:jc w:val="both"/>
              <w:rPr>
                <w:sz w:val="20"/>
                <w:szCs w:val="20"/>
                <w:lang w:val="en-GB"/>
              </w:rPr>
            </w:pPr>
            <w:r w:rsidRPr="0028348D">
              <w:rPr>
                <w:sz w:val="20"/>
                <w:szCs w:val="20"/>
                <w:lang w:val="en-GB"/>
              </w:rPr>
              <w:t>Guiding the development and delivery of data management curriculum content for higher education.</w:t>
            </w:r>
          </w:p>
          <w:p w14:paraId="2AF650B1" w14:textId="77777777" w:rsidR="00182625" w:rsidRPr="0028348D" w:rsidRDefault="00182625" w:rsidP="00D9134A">
            <w:pPr>
              <w:pStyle w:val="normaltext"/>
              <w:numPr>
                <w:ilvl w:val="0"/>
                <w:numId w:val="31"/>
              </w:numPr>
              <w:jc w:val="both"/>
              <w:rPr>
                <w:sz w:val="20"/>
                <w:szCs w:val="20"/>
                <w:lang w:val="en-GB"/>
              </w:rPr>
            </w:pPr>
            <w:r w:rsidRPr="0028348D">
              <w:rPr>
                <w:sz w:val="20"/>
                <w:szCs w:val="20"/>
                <w:lang w:val="en-GB"/>
              </w:rPr>
              <w:t>Suggesting areas of further research in the field of data management.</w:t>
            </w:r>
          </w:p>
          <w:p w14:paraId="468264D3" w14:textId="77777777" w:rsidR="00182625" w:rsidRPr="0028348D" w:rsidRDefault="00182625" w:rsidP="00D9134A">
            <w:pPr>
              <w:pStyle w:val="normaltext"/>
              <w:numPr>
                <w:ilvl w:val="0"/>
                <w:numId w:val="31"/>
              </w:numPr>
              <w:jc w:val="both"/>
              <w:rPr>
                <w:sz w:val="20"/>
                <w:szCs w:val="20"/>
                <w:lang w:val="en-GB"/>
              </w:rPr>
            </w:pPr>
            <w:r w:rsidRPr="0028348D">
              <w:rPr>
                <w:sz w:val="20"/>
                <w:szCs w:val="20"/>
                <w:lang w:val="en-GB"/>
              </w:rPr>
              <w:t xml:space="preserve">Helping data management professionals prepare for Certified Data Management Professional (CDMP) data exams. </w:t>
            </w:r>
          </w:p>
          <w:p w14:paraId="1362DA48" w14:textId="77777777" w:rsidR="00182625" w:rsidRPr="0028348D" w:rsidRDefault="00182625" w:rsidP="00D9134A">
            <w:pPr>
              <w:pStyle w:val="normaltext"/>
              <w:numPr>
                <w:ilvl w:val="0"/>
                <w:numId w:val="31"/>
              </w:numPr>
              <w:jc w:val="both"/>
              <w:rPr>
                <w:sz w:val="20"/>
                <w:szCs w:val="20"/>
                <w:lang w:val="en-GB"/>
              </w:rPr>
            </w:pPr>
            <w:r w:rsidRPr="0028348D">
              <w:rPr>
                <w:sz w:val="20"/>
                <w:szCs w:val="20"/>
                <w:lang w:val="en-GB"/>
              </w:rPr>
              <w:t>Assisting organizations in defining their enterprise data strategy.</w:t>
            </w:r>
          </w:p>
        </w:tc>
      </w:tr>
      <w:tr w:rsidR="00182625" w:rsidRPr="00ED7294" w14:paraId="41FCBDA6" w14:textId="77777777" w:rsidTr="00B6294D">
        <w:tc>
          <w:tcPr>
            <w:tcW w:w="1969" w:type="dxa"/>
            <w:shd w:val="clear" w:color="auto" w:fill="D6E3BC" w:themeFill="accent3" w:themeFillTint="66"/>
          </w:tcPr>
          <w:p w14:paraId="49FE3DAF" w14:textId="77777777" w:rsidR="00182625" w:rsidRPr="0028348D" w:rsidRDefault="00182625" w:rsidP="00B6294D">
            <w:pPr>
              <w:rPr>
                <w:szCs w:val="20"/>
                <w:lang w:val="en-GB"/>
              </w:rPr>
            </w:pPr>
            <w:r w:rsidRPr="0028348D">
              <w:rPr>
                <w:szCs w:val="20"/>
                <w:lang w:val="en-GB"/>
              </w:rPr>
              <w:t>Certification promoted</w:t>
            </w:r>
          </w:p>
        </w:tc>
        <w:tc>
          <w:tcPr>
            <w:tcW w:w="6515" w:type="dxa"/>
          </w:tcPr>
          <w:p w14:paraId="39914F5F" w14:textId="77777777" w:rsidR="00182625" w:rsidRPr="0028348D" w:rsidRDefault="00182625" w:rsidP="00B6294D">
            <w:pPr>
              <w:rPr>
                <w:szCs w:val="20"/>
                <w:lang w:val="en-GB"/>
              </w:rPr>
            </w:pPr>
            <w:r w:rsidRPr="0028348D">
              <w:rPr>
                <w:szCs w:val="20"/>
                <w:lang w:val="en-GB"/>
              </w:rPr>
              <w:t xml:space="preserve">Certified Data Management Professional (CDMP) in four levels: </w:t>
            </w:r>
          </w:p>
          <w:p w14:paraId="169EBF77" w14:textId="77777777" w:rsidR="00182625" w:rsidRPr="0028348D" w:rsidRDefault="00182625" w:rsidP="00D9134A">
            <w:pPr>
              <w:pStyle w:val="normaltext"/>
              <w:numPr>
                <w:ilvl w:val="0"/>
                <w:numId w:val="34"/>
              </w:numPr>
              <w:jc w:val="both"/>
              <w:rPr>
                <w:sz w:val="20"/>
                <w:szCs w:val="20"/>
                <w:lang w:val="en-GB"/>
              </w:rPr>
            </w:pPr>
            <w:r w:rsidRPr="0028348D">
              <w:rPr>
                <w:sz w:val="20"/>
                <w:szCs w:val="20"/>
                <w:lang w:val="en-GB"/>
              </w:rPr>
              <w:t>Associate (</w:t>
            </w:r>
            <w:hyperlink r:id="rId24" w:history="1">
              <w:r w:rsidRPr="0028348D">
                <w:rPr>
                  <w:rStyle w:val="Hyperlink"/>
                  <w:sz w:val="20"/>
                  <w:szCs w:val="20"/>
                  <w:lang w:val="en-GB"/>
                </w:rPr>
                <w:t>https://www.dama.org/content/cdmp-associate</w:t>
              </w:r>
            </w:hyperlink>
            <w:r w:rsidRPr="0028348D">
              <w:rPr>
                <w:sz w:val="20"/>
                <w:szCs w:val="20"/>
                <w:lang w:val="en-GB"/>
              </w:rPr>
              <w:t xml:space="preserve">), </w:t>
            </w:r>
          </w:p>
          <w:p w14:paraId="6323E470" w14:textId="77777777" w:rsidR="00182625" w:rsidRPr="0028348D" w:rsidRDefault="00182625" w:rsidP="00D9134A">
            <w:pPr>
              <w:pStyle w:val="normaltext"/>
              <w:numPr>
                <w:ilvl w:val="0"/>
                <w:numId w:val="34"/>
              </w:numPr>
              <w:jc w:val="both"/>
              <w:rPr>
                <w:sz w:val="20"/>
                <w:szCs w:val="20"/>
                <w:lang w:val="en-GB"/>
              </w:rPr>
            </w:pPr>
            <w:r w:rsidRPr="0028348D">
              <w:rPr>
                <w:sz w:val="20"/>
                <w:szCs w:val="20"/>
                <w:lang w:val="en-GB"/>
              </w:rPr>
              <w:t xml:space="preserve">Practitioner (https://www.dama.org/content/cdmp-practitioner), </w:t>
            </w:r>
          </w:p>
          <w:p w14:paraId="72FF7CF8" w14:textId="77777777" w:rsidR="00182625" w:rsidRPr="0028348D" w:rsidRDefault="00182625" w:rsidP="00D9134A">
            <w:pPr>
              <w:pStyle w:val="normaltext"/>
              <w:numPr>
                <w:ilvl w:val="0"/>
                <w:numId w:val="34"/>
              </w:numPr>
              <w:jc w:val="both"/>
              <w:rPr>
                <w:sz w:val="20"/>
                <w:szCs w:val="20"/>
                <w:lang w:val="en-GB"/>
              </w:rPr>
            </w:pPr>
            <w:r w:rsidRPr="0028348D">
              <w:rPr>
                <w:sz w:val="20"/>
                <w:szCs w:val="20"/>
                <w:lang w:val="en-GB"/>
              </w:rPr>
              <w:t xml:space="preserve">Master (https://www.dama.org/content/cdmp-master), </w:t>
            </w:r>
          </w:p>
          <w:p w14:paraId="4E6A1F98" w14:textId="77777777" w:rsidR="00182625" w:rsidRPr="0028348D" w:rsidRDefault="00182625" w:rsidP="00D9134A">
            <w:pPr>
              <w:pStyle w:val="normaltext"/>
              <w:numPr>
                <w:ilvl w:val="0"/>
                <w:numId w:val="34"/>
              </w:numPr>
              <w:jc w:val="both"/>
              <w:rPr>
                <w:sz w:val="20"/>
                <w:szCs w:val="20"/>
                <w:lang w:val="en-GB"/>
              </w:rPr>
            </w:pPr>
            <w:r w:rsidRPr="0028348D">
              <w:rPr>
                <w:sz w:val="20"/>
                <w:szCs w:val="20"/>
                <w:lang w:val="en-GB"/>
              </w:rPr>
              <w:t>Fellow (https://www.dama.org/content/cdmp-fellow)</w:t>
            </w:r>
          </w:p>
          <w:p w14:paraId="584ADA77" w14:textId="77777777" w:rsidR="00182625" w:rsidRPr="0028348D" w:rsidRDefault="00182625" w:rsidP="00B6294D">
            <w:pPr>
              <w:rPr>
                <w:szCs w:val="20"/>
                <w:lang w:val="en-GB"/>
              </w:rPr>
            </w:pPr>
            <w:r w:rsidRPr="0028348D">
              <w:rPr>
                <w:szCs w:val="20"/>
                <w:lang w:val="en-GB"/>
              </w:rPr>
              <w:t>Cost per exam: vary depending on the examination (from $220 of Associate till the 1560 for Master). Fellow is an assigned through nomination by peers and Chapter.</w:t>
            </w:r>
          </w:p>
          <w:p w14:paraId="4AABF5AD" w14:textId="77777777" w:rsidR="00182625" w:rsidRPr="0028348D" w:rsidRDefault="00182625" w:rsidP="00B6294D">
            <w:pPr>
              <w:rPr>
                <w:szCs w:val="20"/>
                <w:lang w:val="en-GB"/>
              </w:rPr>
            </w:pPr>
            <w:r w:rsidRPr="0028348D">
              <w:rPr>
                <w:szCs w:val="20"/>
                <w:lang w:val="en-GB"/>
              </w:rPr>
              <w:t>Requirements: member of local chapter, sign/adhere to Ethical code/ proven experiences verifiable on the CV and contributions to the Association at various level</w:t>
            </w:r>
          </w:p>
        </w:tc>
      </w:tr>
    </w:tbl>
    <w:p w14:paraId="18044DF1" w14:textId="77777777" w:rsidR="00182625" w:rsidRPr="00ED7294" w:rsidRDefault="00182625" w:rsidP="00182625">
      <w:pPr>
        <w:rPr>
          <w:lang w:val="en-GB"/>
        </w:rPr>
      </w:pPr>
    </w:p>
    <w:p w14:paraId="782ED8B6" w14:textId="6244E0B6" w:rsidR="00182625" w:rsidRPr="00ED7294" w:rsidRDefault="009F72C3" w:rsidP="00182625">
      <w:pPr>
        <w:pStyle w:val="Heading2"/>
        <w:numPr>
          <w:ilvl w:val="0"/>
          <w:numId w:val="0"/>
        </w:numPr>
        <w:rPr>
          <w:lang w:val="en-GB"/>
        </w:rPr>
      </w:pPr>
      <w:bookmarkStart w:id="52" w:name="_Toc444586602"/>
      <w:bookmarkStart w:id="53" w:name="_Toc524476413"/>
      <w:r>
        <w:rPr>
          <w:lang w:val="en-GB"/>
        </w:rPr>
        <w:t>A</w:t>
      </w:r>
      <w:r w:rsidR="00182625" w:rsidRPr="00ED7294">
        <w:rPr>
          <w:lang w:val="en-GB"/>
        </w:rPr>
        <w:t>.3. Project Management Professional Body of knowledge</w:t>
      </w:r>
      <w:bookmarkEnd w:id="52"/>
      <w:bookmarkEnd w:id="53"/>
    </w:p>
    <w:p w14:paraId="383CA6DE" w14:textId="77777777" w:rsidR="00182625" w:rsidRPr="00ED7294" w:rsidRDefault="00182625" w:rsidP="00182625">
      <w:pPr>
        <w:rPr>
          <w:lang w:val="en-GB"/>
        </w:rPr>
      </w:pPr>
    </w:p>
    <w:tbl>
      <w:tblPr>
        <w:tblW w:w="8484" w:type="dxa"/>
        <w:tblInd w:w="696" w:type="dxa"/>
        <w:tblLook w:val="04A0" w:firstRow="1" w:lastRow="0" w:firstColumn="1" w:lastColumn="0" w:noHBand="0" w:noVBand="1"/>
      </w:tblPr>
      <w:tblGrid>
        <w:gridCol w:w="2531"/>
        <w:gridCol w:w="5953"/>
      </w:tblGrid>
      <w:tr w:rsidR="00182625" w:rsidRPr="00ED7294" w14:paraId="6DE1C784" w14:textId="77777777" w:rsidTr="00B6294D">
        <w:tc>
          <w:tcPr>
            <w:tcW w:w="2531" w:type="dxa"/>
            <w:shd w:val="clear" w:color="auto" w:fill="D6E3BC" w:themeFill="accent3" w:themeFillTint="66"/>
          </w:tcPr>
          <w:p w14:paraId="09DA6A18" w14:textId="77777777" w:rsidR="00182625" w:rsidRPr="0028348D" w:rsidRDefault="00182625" w:rsidP="00B6294D">
            <w:pPr>
              <w:rPr>
                <w:szCs w:val="20"/>
                <w:lang w:val="en-GB"/>
              </w:rPr>
            </w:pPr>
            <w:r w:rsidRPr="0028348D">
              <w:rPr>
                <w:szCs w:val="20"/>
                <w:lang w:val="en-GB"/>
              </w:rPr>
              <w:t>Character</w:t>
            </w:r>
          </w:p>
        </w:tc>
        <w:tc>
          <w:tcPr>
            <w:tcW w:w="5953" w:type="dxa"/>
          </w:tcPr>
          <w:p w14:paraId="1B24CD39" w14:textId="77777777" w:rsidR="00182625" w:rsidRPr="0028348D" w:rsidRDefault="00182625" w:rsidP="00B6294D">
            <w:pPr>
              <w:rPr>
                <w:szCs w:val="20"/>
                <w:lang w:val="en-GB"/>
              </w:rPr>
            </w:pPr>
            <w:r w:rsidRPr="0028348D">
              <w:rPr>
                <w:szCs w:val="20"/>
                <w:lang w:val="en-GB"/>
              </w:rPr>
              <w:t>Explanation</w:t>
            </w:r>
          </w:p>
        </w:tc>
      </w:tr>
      <w:tr w:rsidR="00182625" w:rsidRPr="00ED7294" w14:paraId="516BD3B8" w14:textId="77777777" w:rsidTr="00B6294D">
        <w:tc>
          <w:tcPr>
            <w:tcW w:w="2531" w:type="dxa"/>
            <w:shd w:val="clear" w:color="auto" w:fill="D6E3BC" w:themeFill="accent3" w:themeFillTint="66"/>
          </w:tcPr>
          <w:p w14:paraId="09AFFB8F" w14:textId="77777777" w:rsidR="00182625" w:rsidRPr="0028348D" w:rsidRDefault="00182625" w:rsidP="00B6294D">
            <w:pPr>
              <w:rPr>
                <w:szCs w:val="20"/>
                <w:lang w:val="en-GB"/>
              </w:rPr>
            </w:pPr>
            <w:r w:rsidRPr="0028348D">
              <w:rPr>
                <w:szCs w:val="20"/>
                <w:lang w:val="en-GB"/>
              </w:rPr>
              <w:t xml:space="preserve">Name of the Profession </w:t>
            </w:r>
          </w:p>
        </w:tc>
        <w:tc>
          <w:tcPr>
            <w:tcW w:w="5953" w:type="dxa"/>
          </w:tcPr>
          <w:p w14:paraId="3F523FF1" w14:textId="77777777" w:rsidR="00182625" w:rsidRPr="0028348D" w:rsidRDefault="00182625" w:rsidP="00B6294D">
            <w:pPr>
              <w:rPr>
                <w:szCs w:val="20"/>
                <w:lang w:val="en-GB"/>
              </w:rPr>
            </w:pPr>
            <w:r w:rsidRPr="0028348D">
              <w:rPr>
                <w:szCs w:val="20"/>
                <w:lang w:val="en-GB"/>
              </w:rPr>
              <w:t>Project Management Professional</w:t>
            </w:r>
          </w:p>
        </w:tc>
      </w:tr>
      <w:tr w:rsidR="00182625" w:rsidRPr="00ED7294" w14:paraId="3ACABD82" w14:textId="77777777" w:rsidTr="00B6294D">
        <w:tc>
          <w:tcPr>
            <w:tcW w:w="2531" w:type="dxa"/>
            <w:shd w:val="clear" w:color="auto" w:fill="D6E3BC" w:themeFill="accent3" w:themeFillTint="66"/>
          </w:tcPr>
          <w:p w14:paraId="30A62B83" w14:textId="77777777" w:rsidR="00182625" w:rsidRPr="0028348D" w:rsidRDefault="00182625" w:rsidP="00B6294D">
            <w:pPr>
              <w:rPr>
                <w:szCs w:val="20"/>
                <w:lang w:val="en-GB"/>
              </w:rPr>
            </w:pPr>
            <w:r w:rsidRPr="0028348D">
              <w:rPr>
                <w:szCs w:val="20"/>
                <w:lang w:val="en-GB"/>
              </w:rPr>
              <w:t>Reference Community</w:t>
            </w:r>
          </w:p>
        </w:tc>
        <w:tc>
          <w:tcPr>
            <w:tcW w:w="5953" w:type="dxa"/>
          </w:tcPr>
          <w:p w14:paraId="71E0091E" w14:textId="77777777" w:rsidR="00182625" w:rsidRPr="0028348D" w:rsidRDefault="00182625" w:rsidP="00B6294D">
            <w:pPr>
              <w:rPr>
                <w:szCs w:val="20"/>
                <w:lang w:val="en-GB"/>
              </w:rPr>
            </w:pPr>
            <w:r w:rsidRPr="0028348D">
              <w:rPr>
                <w:szCs w:val="20"/>
                <w:lang w:val="en-GB"/>
              </w:rPr>
              <w:t>Industry-centred worldwide Project Managers</w:t>
            </w:r>
          </w:p>
        </w:tc>
      </w:tr>
      <w:tr w:rsidR="00182625" w:rsidRPr="00ED7294" w14:paraId="710725A7" w14:textId="77777777" w:rsidTr="00B6294D">
        <w:tc>
          <w:tcPr>
            <w:tcW w:w="2531" w:type="dxa"/>
            <w:shd w:val="clear" w:color="auto" w:fill="D6E3BC" w:themeFill="accent3" w:themeFillTint="66"/>
          </w:tcPr>
          <w:p w14:paraId="0ED4F693" w14:textId="77777777" w:rsidR="00182625" w:rsidRPr="0028348D" w:rsidRDefault="00182625" w:rsidP="00B6294D">
            <w:pPr>
              <w:rPr>
                <w:szCs w:val="20"/>
                <w:lang w:val="en-GB"/>
              </w:rPr>
            </w:pPr>
            <w:r w:rsidRPr="0028348D">
              <w:rPr>
                <w:szCs w:val="20"/>
                <w:lang w:val="en-GB"/>
              </w:rPr>
              <w:t>Leadership</w:t>
            </w:r>
          </w:p>
        </w:tc>
        <w:tc>
          <w:tcPr>
            <w:tcW w:w="5953" w:type="dxa"/>
          </w:tcPr>
          <w:p w14:paraId="1B0430C8" w14:textId="77777777" w:rsidR="00182625" w:rsidRPr="0028348D" w:rsidRDefault="00182625" w:rsidP="00B6294D">
            <w:pPr>
              <w:rPr>
                <w:szCs w:val="20"/>
                <w:lang w:val="en-GB"/>
              </w:rPr>
            </w:pPr>
            <w:r w:rsidRPr="0028348D">
              <w:rPr>
                <w:szCs w:val="20"/>
                <w:lang w:val="en-GB"/>
              </w:rPr>
              <w:t xml:space="preserve">Project Management Institute – </w:t>
            </w:r>
            <w:hyperlink r:id="rId25" w:history="1">
              <w:r w:rsidRPr="0028348D">
                <w:rPr>
                  <w:rStyle w:val="Hyperlink"/>
                  <w:szCs w:val="20"/>
                  <w:lang w:val="en-GB"/>
                </w:rPr>
                <w:t>www.pmi.org</w:t>
              </w:r>
            </w:hyperlink>
          </w:p>
          <w:p w14:paraId="0AD03829" w14:textId="77777777" w:rsidR="00182625" w:rsidRPr="0028348D" w:rsidRDefault="00182625" w:rsidP="00B6294D">
            <w:pPr>
              <w:rPr>
                <w:szCs w:val="20"/>
                <w:lang w:val="en-GB"/>
              </w:rPr>
            </w:pPr>
            <w:r w:rsidRPr="0028348D">
              <w:rPr>
                <w:szCs w:val="20"/>
                <w:lang w:val="en-GB"/>
              </w:rPr>
              <w:t>PMI is a worldwide not-for-profit professional membership association for the project, program and portfolio management profession. Founded in 1969, PMI delivers advocacy, collaboration, education and research to its members.</w:t>
            </w:r>
          </w:p>
        </w:tc>
      </w:tr>
      <w:tr w:rsidR="00182625" w:rsidRPr="00ED7294" w14:paraId="29772162" w14:textId="77777777" w:rsidTr="00B6294D">
        <w:tc>
          <w:tcPr>
            <w:tcW w:w="2531" w:type="dxa"/>
            <w:shd w:val="clear" w:color="auto" w:fill="D6E3BC" w:themeFill="accent3" w:themeFillTint="66"/>
          </w:tcPr>
          <w:p w14:paraId="3A3C70AE" w14:textId="77777777" w:rsidR="00182625" w:rsidRPr="0028348D" w:rsidRDefault="00182625" w:rsidP="00B6294D">
            <w:pPr>
              <w:rPr>
                <w:szCs w:val="20"/>
                <w:lang w:val="en-GB"/>
              </w:rPr>
            </w:pPr>
            <w:r w:rsidRPr="0028348D">
              <w:rPr>
                <w:szCs w:val="20"/>
                <w:lang w:val="en-GB"/>
              </w:rPr>
              <w:t>Organisation structure</w:t>
            </w:r>
          </w:p>
        </w:tc>
        <w:tc>
          <w:tcPr>
            <w:tcW w:w="5953" w:type="dxa"/>
          </w:tcPr>
          <w:p w14:paraId="3BBB842D" w14:textId="77777777" w:rsidR="00182625" w:rsidRPr="0028348D" w:rsidRDefault="00182625" w:rsidP="00B6294D">
            <w:pPr>
              <w:rPr>
                <w:szCs w:val="20"/>
                <w:lang w:val="en-GB"/>
              </w:rPr>
            </w:pPr>
            <w:r w:rsidRPr="0028348D">
              <w:rPr>
                <w:szCs w:val="20"/>
                <w:lang w:val="en-GB"/>
              </w:rPr>
              <w:t>PMI is governed by a 15-member volunteer Board of Directors. Each year PMI members elect five directors to three-year terms. Three directors elected by others on the Board serve one-year terms as officers. Day-to-day PMI operations are guided by the Executive Management Group and professional staff at the Global Operations Centre located near Philadelphia.</w:t>
            </w:r>
          </w:p>
          <w:p w14:paraId="23CA7855" w14:textId="0238DF7A" w:rsidR="00182625" w:rsidRPr="0028348D" w:rsidRDefault="00182625" w:rsidP="00B6294D">
            <w:pPr>
              <w:rPr>
                <w:szCs w:val="20"/>
                <w:lang w:val="en-GB"/>
              </w:rPr>
            </w:pPr>
            <w:r w:rsidRPr="0028348D">
              <w:rPr>
                <w:szCs w:val="20"/>
                <w:lang w:val="en-GB"/>
              </w:rPr>
              <w:t>Each member adhere</w:t>
            </w:r>
            <w:r w:rsidR="00FE29D6">
              <w:rPr>
                <w:szCs w:val="20"/>
                <w:lang w:val="en-GB"/>
              </w:rPr>
              <w:t>s</w:t>
            </w:r>
            <w:r w:rsidRPr="0028348D">
              <w:rPr>
                <w:szCs w:val="20"/>
                <w:lang w:val="en-GB"/>
              </w:rPr>
              <w:t xml:space="preserve"> through the nearest local chapter and through that (autonomous organisations affiliated with the central associations) participate to the life of the community</w:t>
            </w:r>
          </w:p>
        </w:tc>
      </w:tr>
      <w:tr w:rsidR="00182625" w:rsidRPr="00ED7294" w14:paraId="1899211B" w14:textId="77777777" w:rsidTr="00B6294D">
        <w:tc>
          <w:tcPr>
            <w:tcW w:w="2531" w:type="dxa"/>
            <w:shd w:val="clear" w:color="auto" w:fill="D6E3BC" w:themeFill="accent3" w:themeFillTint="66"/>
          </w:tcPr>
          <w:p w14:paraId="5A487189" w14:textId="77777777" w:rsidR="00182625" w:rsidRPr="0028348D" w:rsidRDefault="00182625" w:rsidP="00B6294D">
            <w:pPr>
              <w:rPr>
                <w:szCs w:val="20"/>
                <w:lang w:val="en-GB"/>
              </w:rPr>
            </w:pPr>
            <w:r w:rsidRPr="0028348D">
              <w:rPr>
                <w:szCs w:val="20"/>
                <w:lang w:val="en-GB"/>
              </w:rPr>
              <w:t>Partners</w:t>
            </w:r>
          </w:p>
        </w:tc>
        <w:tc>
          <w:tcPr>
            <w:tcW w:w="5953" w:type="dxa"/>
          </w:tcPr>
          <w:p w14:paraId="283872CE" w14:textId="77777777" w:rsidR="00182625" w:rsidRPr="0028348D" w:rsidRDefault="00182625" w:rsidP="00B6294D">
            <w:pPr>
              <w:rPr>
                <w:szCs w:val="20"/>
                <w:lang w:val="en-GB"/>
              </w:rPr>
            </w:pPr>
            <w:r w:rsidRPr="0028348D">
              <w:rPr>
                <w:szCs w:val="20"/>
                <w:lang w:val="en-GB"/>
              </w:rPr>
              <w:t>No specific partnership but some 1600 Registered Education Providers (R.E.P.s) and about 100 certified courses worldwide (http://www.pmi.org/learning/professional-development/global-accreditation-center.aspx)</w:t>
            </w:r>
          </w:p>
        </w:tc>
      </w:tr>
      <w:tr w:rsidR="00182625" w:rsidRPr="00ED7294" w14:paraId="5F967CB8" w14:textId="77777777" w:rsidTr="00B6294D">
        <w:tc>
          <w:tcPr>
            <w:tcW w:w="2531" w:type="dxa"/>
            <w:shd w:val="clear" w:color="auto" w:fill="D6E3BC" w:themeFill="accent3" w:themeFillTint="66"/>
          </w:tcPr>
          <w:p w14:paraId="4597BB3C" w14:textId="77777777" w:rsidR="00182625" w:rsidRPr="0028348D" w:rsidRDefault="00182625" w:rsidP="00B6294D">
            <w:pPr>
              <w:rPr>
                <w:szCs w:val="20"/>
                <w:lang w:val="en-GB"/>
              </w:rPr>
            </w:pPr>
            <w:r w:rsidRPr="0028348D">
              <w:rPr>
                <w:szCs w:val="20"/>
                <w:lang w:val="en-GB"/>
              </w:rPr>
              <w:t>Ethical Code</w:t>
            </w:r>
          </w:p>
        </w:tc>
        <w:tc>
          <w:tcPr>
            <w:tcW w:w="5953" w:type="dxa"/>
          </w:tcPr>
          <w:p w14:paraId="68F6D000" w14:textId="77777777" w:rsidR="00182625" w:rsidRPr="0028348D" w:rsidRDefault="00182625" w:rsidP="00B6294D">
            <w:pPr>
              <w:rPr>
                <w:szCs w:val="20"/>
                <w:lang w:val="en-GB"/>
              </w:rPr>
            </w:pPr>
            <w:r w:rsidRPr="0028348D">
              <w:rPr>
                <w:szCs w:val="20"/>
                <w:lang w:val="en-GB"/>
              </w:rPr>
              <w:t>Yes (http://www.pmi.org/About-Us/Ethics/Code-of-Ethics.aspx#)</w:t>
            </w:r>
          </w:p>
        </w:tc>
      </w:tr>
      <w:tr w:rsidR="00182625" w:rsidRPr="00ED7294" w14:paraId="462137E5" w14:textId="77777777" w:rsidTr="00B6294D">
        <w:tc>
          <w:tcPr>
            <w:tcW w:w="2531" w:type="dxa"/>
            <w:shd w:val="clear" w:color="auto" w:fill="D6E3BC" w:themeFill="accent3" w:themeFillTint="66"/>
          </w:tcPr>
          <w:p w14:paraId="2B3B8E30" w14:textId="77777777" w:rsidR="00182625" w:rsidRPr="0028348D" w:rsidRDefault="00182625" w:rsidP="00B6294D">
            <w:pPr>
              <w:rPr>
                <w:szCs w:val="20"/>
                <w:lang w:val="en-GB"/>
              </w:rPr>
            </w:pPr>
            <w:r w:rsidRPr="0028348D">
              <w:rPr>
                <w:szCs w:val="20"/>
                <w:lang w:val="en-GB"/>
              </w:rPr>
              <w:t>Estimated #members</w:t>
            </w:r>
          </w:p>
        </w:tc>
        <w:tc>
          <w:tcPr>
            <w:tcW w:w="5953" w:type="dxa"/>
          </w:tcPr>
          <w:p w14:paraId="26CA9E22" w14:textId="77777777" w:rsidR="00182625" w:rsidRPr="0028348D" w:rsidRDefault="00182625" w:rsidP="00B6294D">
            <w:pPr>
              <w:rPr>
                <w:szCs w:val="20"/>
                <w:lang w:val="en-GB"/>
              </w:rPr>
            </w:pPr>
            <w:r w:rsidRPr="0028348D">
              <w:rPr>
                <w:szCs w:val="20"/>
                <w:lang w:val="en-GB"/>
              </w:rPr>
              <w:t xml:space="preserve">700.000 in 195 countries (source </w:t>
            </w:r>
            <w:hyperlink r:id="rId26" w:history="1">
              <w:r w:rsidRPr="0028348D">
                <w:rPr>
                  <w:rStyle w:val="Hyperlink"/>
                  <w:szCs w:val="20"/>
                  <w:lang w:val="en-GB"/>
                </w:rPr>
                <w:t>www.pmi.org</w:t>
              </w:r>
            </w:hyperlink>
            <w:r w:rsidRPr="0028348D">
              <w:rPr>
                <w:szCs w:val="20"/>
                <w:lang w:val="en-GB"/>
              </w:rPr>
              <w:t>) [Estimated some 2,9 acting PM worldwide and some 1,5 million PM posts till 2020]</w:t>
            </w:r>
          </w:p>
        </w:tc>
      </w:tr>
      <w:tr w:rsidR="00182625" w:rsidRPr="00ED7294" w14:paraId="2BAC204A" w14:textId="77777777" w:rsidTr="00B6294D">
        <w:tc>
          <w:tcPr>
            <w:tcW w:w="2531" w:type="dxa"/>
            <w:shd w:val="clear" w:color="auto" w:fill="D6E3BC" w:themeFill="accent3" w:themeFillTint="66"/>
          </w:tcPr>
          <w:p w14:paraId="036A3937" w14:textId="77777777" w:rsidR="00182625" w:rsidRPr="0028348D" w:rsidRDefault="00182625" w:rsidP="00B6294D">
            <w:pPr>
              <w:rPr>
                <w:szCs w:val="20"/>
                <w:lang w:val="en-GB"/>
              </w:rPr>
            </w:pPr>
            <w:r w:rsidRPr="0028348D">
              <w:rPr>
                <w:szCs w:val="20"/>
                <w:lang w:val="en-GB"/>
              </w:rPr>
              <w:t>Link to BoK</w:t>
            </w:r>
          </w:p>
        </w:tc>
        <w:tc>
          <w:tcPr>
            <w:tcW w:w="5953" w:type="dxa"/>
          </w:tcPr>
          <w:p w14:paraId="1D21B179" w14:textId="77777777" w:rsidR="00182625" w:rsidRPr="0028348D" w:rsidRDefault="00573CDA" w:rsidP="00B6294D">
            <w:pPr>
              <w:rPr>
                <w:szCs w:val="20"/>
                <w:lang w:val="en-GB"/>
              </w:rPr>
            </w:pPr>
            <w:hyperlink r:id="rId27" w:history="1">
              <w:r w:rsidR="00182625" w:rsidRPr="0028348D">
                <w:rPr>
                  <w:rStyle w:val="Hyperlink"/>
                  <w:szCs w:val="20"/>
                  <w:lang w:val="en-GB"/>
                </w:rPr>
                <w:t>http://www.pmi.org/PMBOK-Guide-and-Standards/pmbok-guide.aspx</w:t>
              </w:r>
            </w:hyperlink>
            <w:r w:rsidR="00182625" w:rsidRPr="0028348D">
              <w:rPr>
                <w:szCs w:val="20"/>
                <w:lang w:val="en-GB"/>
              </w:rPr>
              <w:t xml:space="preserve"> (on purchase - $46,17)</w:t>
            </w:r>
          </w:p>
          <w:p w14:paraId="30A2352B" w14:textId="77777777" w:rsidR="00182625" w:rsidRPr="0028348D" w:rsidRDefault="00182625" w:rsidP="00B6294D">
            <w:pPr>
              <w:rPr>
                <w:szCs w:val="20"/>
                <w:lang w:val="en-GB"/>
              </w:rPr>
            </w:pPr>
            <w:r w:rsidRPr="0028348D">
              <w:rPr>
                <w:szCs w:val="20"/>
                <w:lang w:val="en-GB"/>
              </w:rPr>
              <w:t>other resources</w:t>
            </w:r>
          </w:p>
          <w:p w14:paraId="59DE6DAA" w14:textId="77777777" w:rsidR="00182625" w:rsidRPr="0028348D" w:rsidRDefault="00182625" w:rsidP="00D9134A">
            <w:pPr>
              <w:pStyle w:val="normaltext"/>
              <w:numPr>
                <w:ilvl w:val="0"/>
                <w:numId w:val="35"/>
              </w:numPr>
              <w:jc w:val="both"/>
              <w:rPr>
                <w:sz w:val="20"/>
                <w:szCs w:val="20"/>
                <w:lang w:val="en-GB"/>
              </w:rPr>
            </w:pPr>
            <w:r w:rsidRPr="0028348D">
              <w:rPr>
                <w:sz w:val="20"/>
                <w:szCs w:val="20"/>
                <w:lang w:val="en-GB"/>
              </w:rPr>
              <w:t>Lexicon of PM terms (</w:t>
            </w:r>
            <w:hyperlink r:id="rId28" w:history="1">
              <w:r w:rsidRPr="0028348D">
                <w:rPr>
                  <w:rStyle w:val="Hyperlink"/>
                  <w:sz w:val="20"/>
                  <w:szCs w:val="20"/>
                  <w:lang w:val="en-GB"/>
                </w:rPr>
                <w:t>http://www.pmi.org/PMBOK-Guide-and-Standards/PMI-lexicon.aspx</w:t>
              </w:r>
            </w:hyperlink>
            <w:r w:rsidRPr="0028348D">
              <w:rPr>
                <w:sz w:val="20"/>
                <w:szCs w:val="20"/>
                <w:lang w:val="en-GB"/>
              </w:rPr>
              <w:t xml:space="preserve"> - free for members)</w:t>
            </w:r>
          </w:p>
          <w:p w14:paraId="4521F1B1" w14:textId="77777777" w:rsidR="00182625" w:rsidRPr="0028348D" w:rsidRDefault="00182625" w:rsidP="00D9134A">
            <w:pPr>
              <w:pStyle w:val="normaltext"/>
              <w:numPr>
                <w:ilvl w:val="0"/>
                <w:numId w:val="35"/>
              </w:numPr>
              <w:jc w:val="both"/>
              <w:rPr>
                <w:sz w:val="20"/>
                <w:szCs w:val="20"/>
                <w:lang w:val="en-GB"/>
              </w:rPr>
            </w:pPr>
            <w:r w:rsidRPr="0028348D">
              <w:rPr>
                <w:sz w:val="20"/>
                <w:szCs w:val="20"/>
                <w:lang w:val="en-GB"/>
              </w:rPr>
              <w:t>PMBoK in other 11 languages (Arabian, Italian, Korean, Russian, Hindi, Japanese, Portuguese, Spanish, German, French, Chinese);</w:t>
            </w:r>
          </w:p>
          <w:p w14:paraId="4241F276" w14:textId="77777777" w:rsidR="00182625" w:rsidRPr="0028348D" w:rsidRDefault="00182625" w:rsidP="00D9134A">
            <w:pPr>
              <w:pStyle w:val="normaltext"/>
              <w:numPr>
                <w:ilvl w:val="0"/>
                <w:numId w:val="35"/>
              </w:numPr>
              <w:jc w:val="both"/>
              <w:rPr>
                <w:sz w:val="20"/>
                <w:szCs w:val="20"/>
                <w:lang w:val="en-GB"/>
              </w:rPr>
            </w:pPr>
            <w:r w:rsidRPr="0028348D">
              <w:rPr>
                <w:b/>
                <w:sz w:val="20"/>
                <w:szCs w:val="20"/>
                <w:lang w:val="en-GB"/>
              </w:rPr>
              <w:t>Software Extension to the PMBOK</w:t>
            </w:r>
            <w:r w:rsidRPr="0028348D">
              <w:rPr>
                <w:sz w:val="20"/>
                <w:szCs w:val="20"/>
                <w:lang w:val="en-GB"/>
              </w:rPr>
              <w:t xml:space="preserve"> Guide Fifth Edition (This standard, developed by PMI jointly with IEEE Computer Society, provides guidance on the management of software development projects, and bridges the gap between the traditional, predictive approach described in the PMBOK® Guide and iterative approaches such as agile more commonly used in software development) (on purchase – $37,07)</w:t>
            </w:r>
          </w:p>
          <w:p w14:paraId="76FF6691" w14:textId="77777777" w:rsidR="00182625" w:rsidRPr="0028348D" w:rsidRDefault="00182625" w:rsidP="00B6294D">
            <w:pPr>
              <w:rPr>
                <w:szCs w:val="20"/>
                <w:lang w:val="en-GB"/>
              </w:rPr>
            </w:pPr>
            <w:r w:rsidRPr="0028348D">
              <w:rPr>
                <w:szCs w:val="20"/>
                <w:lang w:val="en-GB"/>
              </w:rPr>
              <w:t>External sites:</w:t>
            </w:r>
          </w:p>
          <w:p w14:paraId="3F0EB060" w14:textId="77777777" w:rsidR="00182625" w:rsidRPr="0028348D" w:rsidRDefault="00573CDA" w:rsidP="00B6294D">
            <w:pPr>
              <w:rPr>
                <w:szCs w:val="20"/>
                <w:lang w:val="en-GB"/>
              </w:rPr>
            </w:pPr>
            <w:hyperlink r:id="rId29" w:history="1">
              <w:r w:rsidR="00182625" w:rsidRPr="0028348D">
                <w:rPr>
                  <w:rStyle w:val="Hyperlink"/>
                  <w:szCs w:val="20"/>
                  <w:lang w:val="en-GB"/>
                </w:rPr>
                <w:t>http://www.projectmanagement.com/Practices/PMI-Standards/</w:t>
              </w:r>
            </w:hyperlink>
          </w:p>
          <w:p w14:paraId="31913BB3" w14:textId="77777777" w:rsidR="00182625" w:rsidRPr="0028348D" w:rsidRDefault="00182625" w:rsidP="00B6294D">
            <w:pPr>
              <w:rPr>
                <w:szCs w:val="20"/>
                <w:lang w:val="en-GB"/>
              </w:rPr>
            </w:pPr>
          </w:p>
        </w:tc>
      </w:tr>
      <w:tr w:rsidR="00182625" w:rsidRPr="00ED7294" w14:paraId="48DFB2E6" w14:textId="77777777" w:rsidTr="00B6294D">
        <w:tc>
          <w:tcPr>
            <w:tcW w:w="2531" w:type="dxa"/>
            <w:shd w:val="clear" w:color="auto" w:fill="D6E3BC" w:themeFill="accent3" w:themeFillTint="66"/>
          </w:tcPr>
          <w:p w14:paraId="055F7DB2" w14:textId="77777777" w:rsidR="00182625" w:rsidRPr="0028348D" w:rsidRDefault="00182625" w:rsidP="00B6294D">
            <w:pPr>
              <w:rPr>
                <w:szCs w:val="20"/>
                <w:lang w:val="en-GB"/>
              </w:rPr>
            </w:pPr>
            <w:r w:rsidRPr="0028348D">
              <w:rPr>
                <w:szCs w:val="20"/>
                <w:lang w:val="en-GB"/>
              </w:rPr>
              <w:t>Year/Edition</w:t>
            </w:r>
          </w:p>
        </w:tc>
        <w:tc>
          <w:tcPr>
            <w:tcW w:w="5953" w:type="dxa"/>
          </w:tcPr>
          <w:p w14:paraId="3B65BBBA" w14:textId="77777777" w:rsidR="00182625" w:rsidRPr="0028348D" w:rsidRDefault="00182625" w:rsidP="00B6294D">
            <w:pPr>
              <w:rPr>
                <w:szCs w:val="20"/>
                <w:lang w:val="en-GB"/>
              </w:rPr>
            </w:pPr>
            <w:r w:rsidRPr="0028348D">
              <w:rPr>
                <w:szCs w:val="20"/>
                <w:lang w:val="en-GB"/>
              </w:rPr>
              <w:t>2014/5</w:t>
            </w:r>
            <w:r w:rsidRPr="0028348D">
              <w:rPr>
                <w:szCs w:val="20"/>
                <w:vertAlign w:val="superscript"/>
                <w:lang w:val="en-GB"/>
              </w:rPr>
              <w:t>th</w:t>
            </w:r>
            <w:r w:rsidRPr="0028348D">
              <w:rPr>
                <w:szCs w:val="20"/>
                <w:lang w:val="en-GB"/>
              </w:rPr>
              <w:t xml:space="preserve"> edition</w:t>
            </w:r>
          </w:p>
        </w:tc>
      </w:tr>
      <w:tr w:rsidR="00182625" w:rsidRPr="00ED7294" w14:paraId="0AE89F1D" w14:textId="77777777" w:rsidTr="00B6294D">
        <w:tc>
          <w:tcPr>
            <w:tcW w:w="2531" w:type="dxa"/>
            <w:shd w:val="clear" w:color="auto" w:fill="D6E3BC" w:themeFill="accent3" w:themeFillTint="66"/>
          </w:tcPr>
          <w:p w14:paraId="48DF03B6" w14:textId="77777777" w:rsidR="00182625" w:rsidRPr="0028348D" w:rsidRDefault="00182625" w:rsidP="00B6294D">
            <w:pPr>
              <w:rPr>
                <w:szCs w:val="20"/>
                <w:lang w:val="en-GB"/>
              </w:rPr>
            </w:pPr>
            <w:r w:rsidRPr="0028348D">
              <w:rPr>
                <w:szCs w:val="20"/>
                <w:lang w:val="en-GB"/>
              </w:rPr>
              <w:t>Structure of BoK</w:t>
            </w:r>
          </w:p>
        </w:tc>
        <w:tc>
          <w:tcPr>
            <w:tcW w:w="5953" w:type="dxa"/>
          </w:tcPr>
          <w:p w14:paraId="2E9E3502" w14:textId="77777777" w:rsidR="00182625" w:rsidRPr="0028348D" w:rsidRDefault="00182625" w:rsidP="00B6294D">
            <w:pPr>
              <w:rPr>
                <w:szCs w:val="20"/>
                <w:lang w:val="en-GB"/>
              </w:rPr>
            </w:pPr>
            <w:r w:rsidRPr="0028348D">
              <w:rPr>
                <w:szCs w:val="20"/>
                <w:lang w:val="en-GB"/>
              </w:rPr>
              <w:t>The Five Process Groups</w:t>
            </w:r>
          </w:p>
          <w:p w14:paraId="06646A0B" w14:textId="77777777" w:rsidR="00182625" w:rsidRPr="0028348D" w:rsidRDefault="00182625" w:rsidP="00B6294D">
            <w:pPr>
              <w:rPr>
                <w:szCs w:val="20"/>
                <w:lang w:val="en-GB"/>
              </w:rPr>
            </w:pPr>
            <w:r w:rsidRPr="0028348D">
              <w:rPr>
                <w:i/>
                <w:szCs w:val="20"/>
                <w:lang w:val="en-GB"/>
              </w:rPr>
              <w:t>Initiating</w:t>
            </w:r>
            <w:r w:rsidRPr="0028348D">
              <w:rPr>
                <w:szCs w:val="20"/>
                <w:lang w:val="en-GB"/>
              </w:rPr>
              <w:t xml:space="preserve"> - Processes to define and authorize a project or project phase</w:t>
            </w:r>
          </w:p>
          <w:p w14:paraId="5544D314" w14:textId="77777777" w:rsidR="00182625" w:rsidRPr="0028348D" w:rsidRDefault="00182625" w:rsidP="00B6294D">
            <w:pPr>
              <w:rPr>
                <w:szCs w:val="20"/>
                <w:lang w:val="en-GB"/>
              </w:rPr>
            </w:pPr>
            <w:r w:rsidRPr="0028348D">
              <w:rPr>
                <w:i/>
                <w:szCs w:val="20"/>
                <w:lang w:val="en-GB"/>
              </w:rPr>
              <w:t>Planning</w:t>
            </w:r>
            <w:r w:rsidRPr="0028348D">
              <w:rPr>
                <w:szCs w:val="20"/>
                <w:lang w:val="en-GB"/>
              </w:rPr>
              <w:t xml:space="preserve"> - Processes to define the project scope, objectives and steps to achieve the required results.</w:t>
            </w:r>
          </w:p>
          <w:p w14:paraId="4C62911D" w14:textId="77777777" w:rsidR="00182625" w:rsidRPr="0028348D" w:rsidRDefault="00182625" w:rsidP="00B6294D">
            <w:pPr>
              <w:rPr>
                <w:szCs w:val="20"/>
                <w:lang w:val="en-GB"/>
              </w:rPr>
            </w:pPr>
            <w:r w:rsidRPr="0028348D">
              <w:rPr>
                <w:i/>
                <w:szCs w:val="20"/>
                <w:lang w:val="en-GB"/>
              </w:rPr>
              <w:t>Executing</w:t>
            </w:r>
            <w:r w:rsidRPr="0028348D">
              <w:rPr>
                <w:szCs w:val="20"/>
                <w:lang w:val="en-GB"/>
              </w:rPr>
              <w:t xml:space="preserve"> - Processes to complete the work documented within the Project Management Plan.</w:t>
            </w:r>
          </w:p>
          <w:p w14:paraId="7C65E01F" w14:textId="77777777" w:rsidR="00182625" w:rsidRPr="0028348D" w:rsidRDefault="00182625" w:rsidP="00B6294D">
            <w:pPr>
              <w:rPr>
                <w:szCs w:val="20"/>
                <w:lang w:val="en-GB"/>
              </w:rPr>
            </w:pPr>
            <w:r w:rsidRPr="0028348D">
              <w:rPr>
                <w:i/>
                <w:szCs w:val="20"/>
                <w:lang w:val="en-GB"/>
              </w:rPr>
              <w:t>Monitoring and Controlling</w:t>
            </w:r>
            <w:r w:rsidRPr="0028348D">
              <w:rPr>
                <w:szCs w:val="20"/>
                <w:lang w:val="en-GB"/>
              </w:rPr>
              <w:t xml:space="preserve"> - Processes to track and review the project progress and performance. This group contains the Change Management.</w:t>
            </w:r>
          </w:p>
          <w:p w14:paraId="6B53F640" w14:textId="77777777" w:rsidR="00182625" w:rsidRPr="0028348D" w:rsidRDefault="00182625" w:rsidP="00B6294D">
            <w:pPr>
              <w:rPr>
                <w:szCs w:val="20"/>
                <w:lang w:val="en-GB"/>
              </w:rPr>
            </w:pPr>
            <w:r w:rsidRPr="0028348D">
              <w:rPr>
                <w:i/>
                <w:szCs w:val="20"/>
                <w:lang w:val="en-GB"/>
              </w:rPr>
              <w:t>Closing</w:t>
            </w:r>
            <w:r w:rsidRPr="0028348D">
              <w:rPr>
                <w:szCs w:val="20"/>
                <w:lang w:val="en-GB"/>
              </w:rPr>
              <w:t xml:space="preserve"> - Processes to formalize the project or phase closure.</w:t>
            </w:r>
          </w:p>
          <w:p w14:paraId="0F1AF229" w14:textId="77777777" w:rsidR="00182625" w:rsidRPr="0028348D" w:rsidRDefault="00182625" w:rsidP="00B6294D">
            <w:pPr>
              <w:rPr>
                <w:szCs w:val="20"/>
                <w:lang w:val="en-GB"/>
              </w:rPr>
            </w:pPr>
          </w:p>
          <w:p w14:paraId="17C8BA95" w14:textId="77777777" w:rsidR="00182625" w:rsidRPr="0028348D" w:rsidRDefault="00182625" w:rsidP="00B6294D">
            <w:pPr>
              <w:rPr>
                <w:szCs w:val="20"/>
                <w:lang w:val="en-GB"/>
              </w:rPr>
            </w:pPr>
            <w:r w:rsidRPr="0028348D">
              <w:rPr>
                <w:szCs w:val="20"/>
                <w:lang w:val="en-GB"/>
              </w:rPr>
              <w:t>The Nine Knowledge Areas</w:t>
            </w:r>
          </w:p>
          <w:p w14:paraId="0AAA95A3" w14:textId="77777777" w:rsidR="00182625" w:rsidRPr="0028348D" w:rsidRDefault="00182625" w:rsidP="00B6294D">
            <w:pPr>
              <w:rPr>
                <w:szCs w:val="20"/>
                <w:lang w:val="en-GB"/>
              </w:rPr>
            </w:pPr>
            <w:r w:rsidRPr="0028348D">
              <w:rPr>
                <w:i/>
                <w:szCs w:val="20"/>
                <w:lang w:val="en-GB"/>
              </w:rPr>
              <w:t>Project Integration Management</w:t>
            </w:r>
            <w:r w:rsidRPr="0028348D">
              <w:rPr>
                <w:szCs w:val="20"/>
                <w:lang w:val="en-GB"/>
              </w:rPr>
              <w:t xml:space="preserve"> - Processes to integrate various parts of the Project Management.</w:t>
            </w:r>
          </w:p>
          <w:p w14:paraId="4D3B47D6" w14:textId="77777777" w:rsidR="00182625" w:rsidRPr="0028348D" w:rsidRDefault="00182625" w:rsidP="00B6294D">
            <w:pPr>
              <w:rPr>
                <w:szCs w:val="20"/>
                <w:lang w:val="en-GB"/>
              </w:rPr>
            </w:pPr>
            <w:r w:rsidRPr="0028348D">
              <w:rPr>
                <w:i/>
                <w:szCs w:val="20"/>
                <w:lang w:val="en-GB"/>
              </w:rPr>
              <w:t>Project Scope Management</w:t>
            </w:r>
            <w:r w:rsidRPr="0028348D">
              <w:rPr>
                <w:szCs w:val="20"/>
                <w:lang w:val="en-GB"/>
              </w:rPr>
              <w:t xml:space="preserve"> - Processes to ensure that all of the work required is completed for a successful Project and manages additional "scope creep".</w:t>
            </w:r>
          </w:p>
          <w:p w14:paraId="763FAA5D" w14:textId="77777777" w:rsidR="00182625" w:rsidRPr="0028348D" w:rsidRDefault="00182625" w:rsidP="00B6294D">
            <w:pPr>
              <w:rPr>
                <w:szCs w:val="20"/>
                <w:lang w:val="en-GB"/>
              </w:rPr>
            </w:pPr>
            <w:r w:rsidRPr="0028348D">
              <w:rPr>
                <w:i/>
                <w:szCs w:val="20"/>
                <w:lang w:val="en-GB"/>
              </w:rPr>
              <w:t>Project Time Management</w:t>
            </w:r>
            <w:r w:rsidRPr="0028348D">
              <w:rPr>
                <w:szCs w:val="20"/>
                <w:lang w:val="en-GB"/>
              </w:rPr>
              <w:t xml:space="preserve"> - Processes to ensure the project is completed in a timely manner.</w:t>
            </w:r>
          </w:p>
          <w:p w14:paraId="0377B8E3" w14:textId="77777777" w:rsidR="00182625" w:rsidRPr="0028348D" w:rsidRDefault="00182625" w:rsidP="00B6294D">
            <w:pPr>
              <w:rPr>
                <w:szCs w:val="20"/>
                <w:lang w:val="en-GB"/>
              </w:rPr>
            </w:pPr>
            <w:r w:rsidRPr="0028348D">
              <w:rPr>
                <w:i/>
                <w:szCs w:val="20"/>
                <w:lang w:val="en-GB"/>
              </w:rPr>
              <w:t>Project Cost Management</w:t>
            </w:r>
            <w:r w:rsidRPr="0028348D">
              <w:rPr>
                <w:szCs w:val="20"/>
                <w:lang w:val="en-GB"/>
              </w:rPr>
              <w:t xml:space="preserve"> - Processes to manage the planning, estimation, budgeting and management of costs for the duration of the project.</w:t>
            </w:r>
          </w:p>
          <w:p w14:paraId="22FC7CC3" w14:textId="77777777" w:rsidR="00182625" w:rsidRPr="0028348D" w:rsidRDefault="00182625" w:rsidP="00B6294D">
            <w:pPr>
              <w:rPr>
                <w:szCs w:val="20"/>
                <w:lang w:val="en-GB"/>
              </w:rPr>
            </w:pPr>
            <w:r w:rsidRPr="0028348D">
              <w:rPr>
                <w:i/>
                <w:szCs w:val="20"/>
                <w:lang w:val="en-GB"/>
              </w:rPr>
              <w:t>Project Quality Management</w:t>
            </w:r>
            <w:r w:rsidRPr="0028348D">
              <w:rPr>
                <w:szCs w:val="20"/>
                <w:lang w:val="en-GB"/>
              </w:rPr>
              <w:t xml:space="preserve"> - Processes to plan, manage and control the quality and to provide assurance the quality standards are met.</w:t>
            </w:r>
          </w:p>
          <w:p w14:paraId="4B4B0354" w14:textId="77777777" w:rsidR="00182625" w:rsidRPr="0028348D" w:rsidRDefault="00182625" w:rsidP="00B6294D">
            <w:pPr>
              <w:rPr>
                <w:szCs w:val="20"/>
                <w:lang w:val="en-GB"/>
              </w:rPr>
            </w:pPr>
            <w:r w:rsidRPr="0028348D">
              <w:rPr>
                <w:i/>
                <w:szCs w:val="20"/>
                <w:lang w:val="en-GB"/>
              </w:rPr>
              <w:t>Project Human Resource Management</w:t>
            </w:r>
            <w:r w:rsidRPr="0028348D">
              <w:rPr>
                <w:szCs w:val="20"/>
                <w:lang w:val="en-GB"/>
              </w:rPr>
              <w:t xml:space="preserve"> - Processes to plan, acquire, develop and manage the project team.</w:t>
            </w:r>
          </w:p>
          <w:p w14:paraId="17CB9A17" w14:textId="77777777" w:rsidR="00182625" w:rsidRPr="0028348D" w:rsidRDefault="00182625" w:rsidP="00B6294D">
            <w:pPr>
              <w:rPr>
                <w:szCs w:val="20"/>
                <w:lang w:val="en-GB"/>
              </w:rPr>
            </w:pPr>
            <w:r w:rsidRPr="0028348D">
              <w:rPr>
                <w:szCs w:val="20"/>
                <w:lang w:val="en-GB"/>
              </w:rPr>
              <w:t>Project Communications Management - Processes to plan, manage, control, distribute and final disposal of project documentation and communication.</w:t>
            </w:r>
          </w:p>
          <w:p w14:paraId="78E31F65" w14:textId="77777777" w:rsidR="00182625" w:rsidRPr="0028348D" w:rsidRDefault="00182625" w:rsidP="00B6294D">
            <w:pPr>
              <w:rPr>
                <w:szCs w:val="20"/>
                <w:lang w:val="en-GB"/>
              </w:rPr>
            </w:pPr>
            <w:r w:rsidRPr="0028348D">
              <w:rPr>
                <w:i/>
                <w:szCs w:val="20"/>
                <w:lang w:val="en-GB"/>
              </w:rPr>
              <w:t>Project Risk Management</w:t>
            </w:r>
            <w:r w:rsidRPr="0028348D">
              <w:rPr>
                <w:szCs w:val="20"/>
                <w:lang w:val="en-GB"/>
              </w:rPr>
              <w:t xml:space="preserve"> - Processes to identify, analyse and management of project risks.</w:t>
            </w:r>
          </w:p>
          <w:p w14:paraId="3C386AFD" w14:textId="77777777" w:rsidR="00182625" w:rsidRPr="0028348D" w:rsidRDefault="00182625" w:rsidP="00B6294D">
            <w:pPr>
              <w:rPr>
                <w:szCs w:val="20"/>
                <w:lang w:val="en-GB"/>
              </w:rPr>
            </w:pPr>
            <w:r w:rsidRPr="0028348D">
              <w:rPr>
                <w:i/>
                <w:szCs w:val="20"/>
                <w:lang w:val="en-GB"/>
              </w:rPr>
              <w:t>Project Procurement Management</w:t>
            </w:r>
            <w:r w:rsidRPr="0028348D">
              <w:rPr>
                <w:szCs w:val="20"/>
                <w:lang w:val="en-GB"/>
              </w:rPr>
              <w:t xml:space="preserve"> - Processes to manage the purchase or acquisition of products and service, or result to complete the project.</w:t>
            </w:r>
          </w:p>
          <w:p w14:paraId="5B6D4B25" w14:textId="77777777" w:rsidR="00182625" w:rsidRPr="0028348D" w:rsidRDefault="00182625" w:rsidP="00B6294D">
            <w:pPr>
              <w:rPr>
                <w:szCs w:val="20"/>
                <w:lang w:val="en-GB"/>
              </w:rPr>
            </w:pPr>
            <w:r w:rsidRPr="0028348D">
              <w:rPr>
                <w:szCs w:val="20"/>
                <w:lang w:val="en-GB"/>
              </w:rPr>
              <w:t>Each Process Group contains processes within some or all of the Knowledge Areas.  Each of the 42 processes has Inputs, Tools &amp; Techniques and Outputs. (It is not the scope of this analysis enter into the details of each process).</w:t>
            </w:r>
          </w:p>
        </w:tc>
      </w:tr>
      <w:tr w:rsidR="00182625" w:rsidRPr="00ED7294" w14:paraId="30D71304" w14:textId="77777777" w:rsidTr="00B6294D">
        <w:tc>
          <w:tcPr>
            <w:tcW w:w="2531" w:type="dxa"/>
            <w:shd w:val="clear" w:color="auto" w:fill="D6E3BC" w:themeFill="accent3" w:themeFillTint="66"/>
          </w:tcPr>
          <w:p w14:paraId="192CD8C1" w14:textId="77777777" w:rsidR="00182625" w:rsidRPr="0028348D" w:rsidRDefault="00182625" w:rsidP="00B6294D">
            <w:pPr>
              <w:rPr>
                <w:szCs w:val="20"/>
                <w:lang w:val="en-GB"/>
              </w:rPr>
            </w:pPr>
            <w:r w:rsidRPr="0028348D">
              <w:rPr>
                <w:szCs w:val="20"/>
                <w:lang w:val="en-GB"/>
              </w:rPr>
              <w:t>Proposed use of BoK</w:t>
            </w:r>
          </w:p>
        </w:tc>
        <w:tc>
          <w:tcPr>
            <w:tcW w:w="5953" w:type="dxa"/>
          </w:tcPr>
          <w:p w14:paraId="688426F2" w14:textId="77777777" w:rsidR="00182625" w:rsidRPr="0028348D" w:rsidRDefault="00182625" w:rsidP="00B6294D">
            <w:pPr>
              <w:rPr>
                <w:szCs w:val="20"/>
                <w:lang w:val="en-GB"/>
              </w:rPr>
            </w:pPr>
            <w:r w:rsidRPr="0028348D">
              <w:rPr>
                <w:szCs w:val="20"/>
                <w:lang w:val="en-GB"/>
              </w:rPr>
              <w:t>It provides project managers with the fundamental practices needed to achieve organizational results and excellence in the practice of project management. It’s a competence framework to support the PM practices. It’s used also as “one of the books” to pass the examination.</w:t>
            </w:r>
          </w:p>
        </w:tc>
      </w:tr>
      <w:tr w:rsidR="00182625" w:rsidRPr="00ED7294" w14:paraId="63083F53" w14:textId="77777777" w:rsidTr="00B6294D">
        <w:tc>
          <w:tcPr>
            <w:tcW w:w="2531" w:type="dxa"/>
            <w:shd w:val="clear" w:color="auto" w:fill="D6E3BC" w:themeFill="accent3" w:themeFillTint="66"/>
          </w:tcPr>
          <w:p w14:paraId="46015905" w14:textId="77777777" w:rsidR="00182625" w:rsidRPr="0028348D" w:rsidRDefault="00182625" w:rsidP="00B6294D">
            <w:pPr>
              <w:rPr>
                <w:szCs w:val="20"/>
                <w:lang w:val="en-GB"/>
              </w:rPr>
            </w:pPr>
            <w:r w:rsidRPr="0028348D">
              <w:rPr>
                <w:szCs w:val="20"/>
                <w:lang w:val="en-GB"/>
              </w:rPr>
              <w:t>Certification promoted</w:t>
            </w:r>
          </w:p>
        </w:tc>
        <w:tc>
          <w:tcPr>
            <w:tcW w:w="5953" w:type="dxa"/>
          </w:tcPr>
          <w:p w14:paraId="3CC0E31E" w14:textId="77777777" w:rsidR="00182625" w:rsidRPr="0028348D" w:rsidRDefault="00182625" w:rsidP="00B6294D">
            <w:pPr>
              <w:rPr>
                <w:szCs w:val="20"/>
                <w:lang w:val="en-GB"/>
              </w:rPr>
            </w:pPr>
            <w:r w:rsidRPr="0028348D">
              <w:rPr>
                <w:szCs w:val="20"/>
                <w:lang w:val="en-GB"/>
              </w:rPr>
              <w:t>Several certification other than the basic about Project Management Professional in correspondence of specific roles that the PM may adopt in the carrier or depending on the type of project (</w:t>
            </w:r>
            <w:hyperlink r:id="rId30" w:history="1">
              <w:r w:rsidRPr="0028348D">
                <w:rPr>
                  <w:rStyle w:val="Hyperlink"/>
                  <w:szCs w:val="20"/>
                  <w:lang w:val="en-GB"/>
                </w:rPr>
                <w:t>http://www.pmi.org/certification.aspx</w:t>
              </w:r>
            </w:hyperlink>
            <w:r w:rsidRPr="0028348D">
              <w:rPr>
                <w:szCs w:val="20"/>
                <w:lang w:val="en-GB"/>
              </w:rPr>
              <w:t>):</w:t>
            </w:r>
          </w:p>
          <w:p w14:paraId="4ED5C89E" w14:textId="77777777" w:rsidR="00182625" w:rsidRPr="0028348D" w:rsidRDefault="00182625" w:rsidP="00B6294D">
            <w:pPr>
              <w:rPr>
                <w:szCs w:val="20"/>
                <w:lang w:val="en-GB"/>
              </w:rPr>
            </w:pPr>
            <w:r w:rsidRPr="0028348D">
              <w:rPr>
                <w:szCs w:val="20"/>
                <w:lang w:val="en-GB"/>
              </w:rPr>
              <w:t>CAPM – Certified Associate Project Management</w:t>
            </w:r>
          </w:p>
          <w:p w14:paraId="7A7E439D" w14:textId="77777777" w:rsidR="00182625" w:rsidRPr="0028348D" w:rsidRDefault="00182625" w:rsidP="00B6294D">
            <w:pPr>
              <w:rPr>
                <w:szCs w:val="20"/>
                <w:lang w:val="en-GB"/>
              </w:rPr>
            </w:pPr>
            <w:r w:rsidRPr="0028348D">
              <w:rPr>
                <w:szCs w:val="20"/>
                <w:lang w:val="en-GB"/>
              </w:rPr>
              <w:t>PMP – Project Management Professional</w:t>
            </w:r>
          </w:p>
          <w:p w14:paraId="58F4E5A7" w14:textId="77777777" w:rsidR="00182625" w:rsidRPr="0028348D" w:rsidRDefault="00182625" w:rsidP="00B6294D">
            <w:pPr>
              <w:rPr>
                <w:szCs w:val="20"/>
                <w:lang w:val="en-GB"/>
              </w:rPr>
            </w:pPr>
            <w:r w:rsidRPr="0028348D">
              <w:rPr>
                <w:szCs w:val="20"/>
                <w:lang w:val="en-GB"/>
              </w:rPr>
              <w:t>PgMP – Program Management Professional</w:t>
            </w:r>
          </w:p>
          <w:p w14:paraId="461B2F2E" w14:textId="77777777" w:rsidR="00182625" w:rsidRPr="0028348D" w:rsidRDefault="00182625" w:rsidP="00B6294D">
            <w:pPr>
              <w:rPr>
                <w:szCs w:val="20"/>
                <w:lang w:val="en-GB"/>
              </w:rPr>
            </w:pPr>
            <w:r w:rsidRPr="0028348D">
              <w:rPr>
                <w:szCs w:val="20"/>
                <w:lang w:val="en-GB"/>
              </w:rPr>
              <w:t>PfMP – Portfolio Management Professional</w:t>
            </w:r>
          </w:p>
          <w:p w14:paraId="1BEDC6B0" w14:textId="77777777" w:rsidR="00182625" w:rsidRPr="0028348D" w:rsidRDefault="00182625" w:rsidP="00B6294D">
            <w:pPr>
              <w:rPr>
                <w:szCs w:val="20"/>
                <w:lang w:val="en-GB"/>
              </w:rPr>
            </w:pPr>
            <w:r w:rsidRPr="0028348D">
              <w:rPr>
                <w:szCs w:val="20"/>
                <w:lang w:val="en-GB"/>
              </w:rPr>
              <w:t>PMI–PBA – PMI-Professional Business Analyst</w:t>
            </w:r>
          </w:p>
          <w:p w14:paraId="0BEC12A6" w14:textId="77777777" w:rsidR="00182625" w:rsidRPr="0028348D" w:rsidRDefault="00182625" w:rsidP="00B6294D">
            <w:pPr>
              <w:rPr>
                <w:szCs w:val="20"/>
                <w:lang w:val="en-GB"/>
              </w:rPr>
            </w:pPr>
            <w:r w:rsidRPr="0028348D">
              <w:rPr>
                <w:szCs w:val="20"/>
                <w:lang w:val="en-GB"/>
              </w:rPr>
              <w:t>PMI-ACP – PMI Agile Certified Professional</w:t>
            </w:r>
          </w:p>
          <w:p w14:paraId="7A94336E" w14:textId="77777777" w:rsidR="00182625" w:rsidRPr="0028348D" w:rsidRDefault="00182625" w:rsidP="00B6294D">
            <w:pPr>
              <w:rPr>
                <w:szCs w:val="20"/>
                <w:lang w:val="en-GB"/>
              </w:rPr>
            </w:pPr>
            <w:r w:rsidRPr="0028348D">
              <w:rPr>
                <w:szCs w:val="20"/>
                <w:lang w:val="en-GB"/>
              </w:rPr>
              <w:t>PMI-RMP – PMI Risk Management Professional</w:t>
            </w:r>
          </w:p>
          <w:p w14:paraId="22860DF4" w14:textId="77777777" w:rsidR="00182625" w:rsidRPr="0028348D" w:rsidRDefault="00182625" w:rsidP="00B6294D">
            <w:pPr>
              <w:rPr>
                <w:szCs w:val="20"/>
                <w:lang w:val="en-GB"/>
              </w:rPr>
            </w:pPr>
            <w:r w:rsidRPr="0028348D">
              <w:rPr>
                <w:szCs w:val="20"/>
                <w:lang w:val="en-GB"/>
              </w:rPr>
              <w:t>PMI-SP – Scheduling Professional</w:t>
            </w:r>
          </w:p>
          <w:p w14:paraId="0BD22163" w14:textId="77777777" w:rsidR="00182625" w:rsidRPr="0028348D" w:rsidRDefault="00182625" w:rsidP="00B6294D">
            <w:pPr>
              <w:rPr>
                <w:szCs w:val="20"/>
                <w:lang w:val="en-GB"/>
              </w:rPr>
            </w:pPr>
          </w:p>
          <w:p w14:paraId="17577AFB" w14:textId="77777777" w:rsidR="00182625" w:rsidRPr="0028348D" w:rsidRDefault="00182625" w:rsidP="00B6294D">
            <w:pPr>
              <w:rPr>
                <w:szCs w:val="20"/>
                <w:lang w:val="en-GB"/>
              </w:rPr>
            </w:pPr>
            <w:r w:rsidRPr="0028348D">
              <w:rPr>
                <w:i/>
                <w:szCs w:val="20"/>
                <w:lang w:val="en-GB"/>
              </w:rPr>
              <w:t>Cost</w:t>
            </w:r>
            <w:r w:rsidRPr="0028348D">
              <w:rPr>
                <w:szCs w:val="20"/>
                <w:lang w:val="en-GB"/>
              </w:rPr>
              <w:t>: it may vary from the $225 of CAPM till the $900 for PgMP and PfMP of non-Members;</w:t>
            </w:r>
          </w:p>
          <w:p w14:paraId="1215A283" w14:textId="77777777" w:rsidR="00182625" w:rsidRPr="0028348D" w:rsidRDefault="00182625" w:rsidP="00B6294D">
            <w:pPr>
              <w:rPr>
                <w:szCs w:val="20"/>
                <w:lang w:val="en-GB"/>
              </w:rPr>
            </w:pPr>
            <w:r w:rsidRPr="0028348D">
              <w:rPr>
                <w:i/>
                <w:szCs w:val="20"/>
                <w:lang w:val="en-GB"/>
              </w:rPr>
              <w:t>Requirements</w:t>
            </w:r>
            <w:r w:rsidRPr="0028348D">
              <w:rPr>
                <w:szCs w:val="20"/>
                <w:lang w:val="en-GB"/>
              </w:rPr>
              <w:t>: general Education (Secondary school or Degree) + Experience on the field of certification + specific Education on the field of certification.</w:t>
            </w:r>
          </w:p>
        </w:tc>
      </w:tr>
    </w:tbl>
    <w:p w14:paraId="4E7234C9" w14:textId="77777777" w:rsidR="00182625" w:rsidRPr="00ED7294" w:rsidRDefault="00182625" w:rsidP="00182625">
      <w:pPr>
        <w:rPr>
          <w:lang w:val="en-GB"/>
        </w:rPr>
      </w:pPr>
    </w:p>
    <w:p w14:paraId="30AA9128" w14:textId="77777777" w:rsidR="00182625" w:rsidRDefault="00182625" w:rsidP="00182625">
      <w:pPr>
        <w:rPr>
          <w:lang w:val="en-GB"/>
        </w:rPr>
      </w:pPr>
    </w:p>
    <w:p w14:paraId="79A64DC0" w14:textId="623C4EBE" w:rsidR="006A588B" w:rsidRDefault="006A588B" w:rsidP="006A588B">
      <w:pPr>
        <w:pStyle w:val="Heading1"/>
        <w:numPr>
          <w:ilvl w:val="0"/>
          <w:numId w:val="0"/>
        </w:numPr>
        <w:ind w:left="432" w:hanging="432"/>
      </w:pPr>
      <w:bookmarkStart w:id="54" w:name="_Toc460413791"/>
      <w:bookmarkStart w:id="55" w:name="_Toc461210169"/>
      <w:bookmarkStart w:id="56" w:name="_Toc524476414"/>
      <w:r>
        <w:t>Appendix B. Subset of ACM/IEEE CCS2012 for Data Science</w:t>
      </w:r>
      <w:bookmarkEnd w:id="54"/>
      <w:bookmarkEnd w:id="55"/>
      <w:r w:rsidR="00A1355E">
        <w:t xml:space="preserve"> (</w:t>
      </w:r>
      <w:r w:rsidR="00735C2A">
        <w:t>as defined in DS-BoK Release 1</w:t>
      </w:r>
      <w:r w:rsidR="00A1355E">
        <w:t>)</w:t>
      </w:r>
      <w:bookmarkEnd w:id="56"/>
    </w:p>
    <w:p w14:paraId="3D8DFC0D" w14:textId="5A76A934" w:rsidR="00735C2A" w:rsidRDefault="006A588B" w:rsidP="006A588B">
      <w:r w:rsidRPr="00606347">
        <w:t>Th</w:t>
      </w:r>
      <w:r w:rsidR="00735C2A">
        <w:t>is Appendix</w:t>
      </w:r>
      <w:r w:rsidRPr="00606347">
        <w:t xml:space="preserve"> </w:t>
      </w:r>
      <w:r w:rsidR="00735C2A">
        <w:t xml:space="preserve">provides historical information about subset of the ACM/IEEE CCS2012 taxonomy used in the DS-BoK Release 1. This information is provided for those who build their Data Science curriculum definition on the previous DS-BoK version. The new DS-BoK Release </w:t>
      </w:r>
      <w:r w:rsidR="00BF6B95">
        <w:t>3</w:t>
      </w:r>
      <w:r w:rsidR="00735C2A">
        <w:t xml:space="preserve"> version has the whole set of the generically defined </w:t>
      </w:r>
      <w:r w:rsidR="00BF6B95">
        <w:t xml:space="preserve">knowledge </w:t>
      </w:r>
      <w:r w:rsidR="00735C2A">
        <w:t xml:space="preserve">areas and knowledge units that can be partly mapped to CCS2012 but primarily based on the knowledge </w:t>
      </w:r>
      <w:r w:rsidR="00BF6B95">
        <w:t xml:space="preserve">topics </w:t>
      </w:r>
      <w:r w:rsidR="00735C2A">
        <w:t xml:space="preserve">defined in CF-DS </w:t>
      </w:r>
      <w:r w:rsidR="00BF6B95">
        <w:t>document</w:t>
      </w:r>
      <w:r w:rsidR="00735C2A">
        <w:t xml:space="preserve">. </w:t>
      </w:r>
    </w:p>
    <w:p w14:paraId="3D7D63AB" w14:textId="77777777" w:rsidR="00735C2A" w:rsidRDefault="00735C2A" w:rsidP="006A588B"/>
    <w:p w14:paraId="7C01B775" w14:textId="3F6DE8E0" w:rsidR="006A588B" w:rsidRPr="00606347" w:rsidRDefault="00735C2A" w:rsidP="006A588B">
      <w:r>
        <w:t xml:space="preserve">The defined below subset of </w:t>
      </w:r>
      <w:r w:rsidR="006A588B" w:rsidRPr="00606347">
        <w:t xml:space="preserve">ACM CCS (2012) classification can provide a basis for its </w:t>
      </w:r>
      <w:r>
        <w:t xml:space="preserve">future </w:t>
      </w:r>
      <w:r w:rsidR="006A588B" w:rsidRPr="00606347">
        <w:t>extension with a new classification group related to Data Science and individual disciplines that are missing in the current ACM</w:t>
      </w:r>
      <w:r>
        <w:t>/IEEE</w:t>
      </w:r>
      <w:r w:rsidR="006A588B" w:rsidRPr="00606347">
        <w:t xml:space="preserve"> classification. </w:t>
      </w:r>
    </w:p>
    <w:p w14:paraId="68E7F551" w14:textId="77777777" w:rsidR="006A588B" w:rsidRDefault="006A588B" w:rsidP="006A588B"/>
    <w:p w14:paraId="25BB2155" w14:textId="77777777" w:rsidR="006A588B" w:rsidRPr="00606347" w:rsidRDefault="006A588B" w:rsidP="006A588B">
      <w:pPr>
        <w:pStyle w:val="Heading2"/>
        <w:numPr>
          <w:ilvl w:val="0"/>
          <w:numId w:val="0"/>
        </w:numPr>
        <w:ind w:left="696" w:hanging="576"/>
      </w:pPr>
      <w:bookmarkStart w:id="57" w:name="_Toc444586553"/>
      <w:bookmarkStart w:id="58" w:name="_Toc445362361"/>
      <w:bookmarkStart w:id="59" w:name="_Toc460413792"/>
      <w:bookmarkStart w:id="60" w:name="_Toc461210170"/>
      <w:bookmarkStart w:id="61" w:name="_Toc524476415"/>
      <w:bookmarkStart w:id="62" w:name="_Toc444586587"/>
      <w:r>
        <w:t xml:space="preserve">B.1. </w:t>
      </w:r>
      <w:r w:rsidRPr="00606347">
        <w:t xml:space="preserve">ACM </w:t>
      </w:r>
      <w:r>
        <w:t xml:space="preserve">Classification </w:t>
      </w:r>
      <w:r w:rsidRPr="00606347">
        <w:t xml:space="preserve">Computer Science </w:t>
      </w:r>
      <w:bookmarkEnd w:id="57"/>
      <w:bookmarkEnd w:id="58"/>
      <w:r>
        <w:t>(2012)</w:t>
      </w:r>
      <w:r w:rsidRPr="00606347">
        <w:t xml:space="preserve"> structure</w:t>
      </w:r>
      <w:r>
        <w:t xml:space="preserve"> and Data Science related Knowledge Areas</w:t>
      </w:r>
      <w:bookmarkEnd w:id="59"/>
      <w:bookmarkEnd w:id="60"/>
      <w:bookmarkEnd w:id="61"/>
    </w:p>
    <w:p w14:paraId="16FA8BDA" w14:textId="62CE1990" w:rsidR="006A588B" w:rsidRPr="00606347" w:rsidRDefault="006A588B" w:rsidP="006A588B">
      <w:r w:rsidRPr="00606347">
        <w:t>The 2012 ACM Computing Classification System (CCS) [</w:t>
      </w:r>
      <w:r w:rsidR="007D7C40">
        <w:t>6</w:t>
      </w:r>
      <w:r w:rsidRPr="00606347">
        <w:t>] has been developed as a poly-hierarchical ontology that can be utilized in semantic web applications. It replaces the traditional 1998 version of the ACM Computing Classification System (CCS), which has served as the de facto standard classification system for the computing field for many years (also been more human readable). The ACM CCS (2012) is being integrated into the search capabilities and visual topic displays of the ACM Digital Library. It relies on a semantic vocabulary as the single source of categories and concepts that reflect the state of the art of the computing discipline and is receptive to structural change as it evolves in the future. ACM provides a tool within the visual display format to facilitate the application of 2012 CCS categories to forthcoming papers and a process to ensure that the CCS stays current and relevant.</w:t>
      </w:r>
    </w:p>
    <w:p w14:paraId="24D3F919" w14:textId="77777777" w:rsidR="006A588B" w:rsidRPr="00606347" w:rsidRDefault="006A588B" w:rsidP="006A588B"/>
    <w:p w14:paraId="7307F1D2" w14:textId="77777777" w:rsidR="006A588B" w:rsidRPr="00606347" w:rsidRDefault="006A588B" w:rsidP="006A588B">
      <w:r w:rsidRPr="00606347">
        <w:t>However, at the moment none of Data Science, Big Data or Data Intensive Science technologies are reflected in the ACM classification. The following is an extraction of possible classification facets from ACM CCS (2012) related to Data Science what reflects multi-subject areas nature of Data Science:</w:t>
      </w:r>
    </w:p>
    <w:p w14:paraId="12D4F8E8" w14:textId="77777777" w:rsidR="006A588B" w:rsidRPr="00606347" w:rsidRDefault="006A588B" w:rsidP="006A588B"/>
    <w:p w14:paraId="0F5D9A40" w14:textId="77777777" w:rsidR="006A588B" w:rsidRPr="00606347" w:rsidRDefault="006A588B" w:rsidP="006A588B">
      <w:r w:rsidRPr="00606347">
        <w:t>As an example, the Cloud Computing that is also a new technology and closely related to Big Data technologies, currently is classified in ACM CCS (2012) into 3 groups:</w:t>
      </w:r>
    </w:p>
    <w:p w14:paraId="14F3450C" w14:textId="77777777" w:rsidR="006A588B" w:rsidRPr="00606347" w:rsidRDefault="006A588B" w:rsidP="006A588B"/>
    <w:p w14:paraId="53AC8EE3" w14:textId="1E98DD1D" w:rsidR="006A588B" w:rsidRPr="00606347" w:rsidRDefault="006A588B" w:rsidP="006A588B">
      <w:pPr>
        <w:ind w:left="708"/>
      </w:pPr>
      <w:r w:rsidRPr="00606347">
        <w:rPr>
          <w:b/>
        </w:rPr>
        <w:t>Networks</w:t>
      </w:r>
      <w:r w:rsidRPr="00606347">
        <w:t xml:space="preserve"> :: Network </w:t>
      </w:r>
      <w:r w:rsidR="00FC11F2" w:rsidRPr="00606347">
        <w:t>services</w:t>
      </w:r>
      <w:r w:rsidR="00FC11F2">
        <w:t xml:space="preserve"> </w:t>
      </w:r>
      <w:r w:rsidR="00FC11F2" w:rsidRPr="00606347">
        <w:t>:</w:t>
      </w:r>
      <w:r w:rsidRPr="00606347">
        <w:t>: Cloud Computing</w:t>
      </w:r>
    </w:p>
    <w:p w14:paraId="1DF276C7" w14:textId="77777777" w:rsidR="006A588B" w:rsidRPr="00606347" w:rsidRDefault="006A588B" w:rsidP="006A588B">
      <w:pPr>
        <w:ind w:left="708"/>
      </w:pPr>
      <w:bookmarkStart w:id="63" w:name="_Toc320886567"/>
      <w:r w:rsidRPr="00606347">
        <w:rPr>
          <w:b/>
        </w:rPr>
        <w:t>Computer systems organization</w:t>
      </w:r>
      <w:bookmarkEnd w:id="63"/>
      <w:r w:rsidRPr="00606347">
        <w:t xml:space="preserve"> :: Architectures :: Distributed architectures :: Cloud Computing</w:t>
      </w:r>
    </w:p>
    <w:p w14:paraId="79C381BD" w14:textId="77777777" w:rsidR="006A588B" w:rsidRPr="00606347" w:rsidRDefault="006A588B" w:rsidP="006A588B">
      <w:pPr>
        <w:ind w:left="708"/>
      </w:pPr>
      <w:r w:rsidRPr="00606347">
        <w:rPr>
          <w:b/>
        </w:rPr>
        <w:t>Software and its</w:t>
      </w:r>
      <w:r w:rsidRPr="00606347">
        <w:t xml:space="preserve"> </w:t>
      </w:r>
      <w:r w:rsidRPr="00606347">
        <w:rPr>
          <w:b/>
        </w:rPr>
        <w:t>engineering</w:t>
      </w:r>
      <w:r w:rsidRPr="00606347">
        <w:t xml:space="preserve"> :: Software organization and properties :: Software Systems Structures :: Distributed systems organizing principles :: Cloud Computing</w:t>
      </w:r>
    </w:p>
    <w:p w14:paraId="5C551A82" w14:textId="77777777" w:rsidR="006A588B" w:rsidRPr="00606347" w:rsidRDefault="006A588B" w:rsidP="006A588B"/>
    <w:bookmarkEnd w:id="62"/>
    <w:p w14:paraId="47E6C7F7" w14:textId="77777777" w:rsidR="006A588B" w:rsidRPr="00606347" w:rsidRDefault="006A588B" w:rsidP="006A588B">
      <w:r w:rsidRPr="00606347">
        <w:t xml:space="preserve">Taxonomy is required to consistently present information about scientific disciplines and knowledge areas related to Data Science. Taxonomy is important component to link such components as Data Science competences and knowledge areas, Body of Knowledge, and corresponding academic disciplines. From practical point of view, taxonomy includes vocabulary of names (or keywords) and hierarchy of their relations. </w:t>
      </w:r>
    </w:p>
    <w:p w14:paraId="7B92274B" w14:textId="77777777" w:rsidR="006A588B" w:rsidRPr="00606347" w:rsidRDefault="006A588B" w:rsidP="006A588B"/>
    <w:p w14:paraId="30FA5CE9" w14:textId="0A25294B" w:rsidR="006A588B" w:rsidRPr="00606347" w:rsidRDefault="006A588B" w:rsidP="006A588B">
      <w:r w:rsidRPr="00606347">
        <w:t xml:space="preserve">The presented here initial taxonomy of Data Science disciplines and knowledge areas is based on the 2012 ACM Computing Classification System (ACM CCS (2012)). Refer to initial analysis of ACM CCS (2012) classification and subset of data related disciplines in </w:t>
      </w:r>
      <w:r w:rsidR="003904D7">
        <w:t>the DS-BoK Release 1</w:t>
      </w:r>
      <w:r w:rsidRPr="00606347">
        <w:t>. Table B.</w:t>
      </w:r>
      <w:r w:rsidR="00B70A8D">
        <w:t>1</w:t>
      </w:r>
      <w:r w:rsidR="00B70A8D" w:rsidRPr="00606347">
        <w:t xml:space="preserve"> </w:t>
      </w:r>
      <w:r w:rsidR="00B70A8D">
        <w:t xml:space="preserve">below </w:t>
      </w:r>
      <w:r w:rsidRPr="00606347">
        <w:t xml:space="preserve">includes ACM CCS (2012) subsets/subtrees that contain scientific disciplines that are related to Data Science Knowledge Area groups as defined in </w:t>
      </w:r>
      <w:r w:rsidR="007D5EB7">
        <w:t xml:space="preserve">DS-BoK Release 1, </w:t>
      </w:r>
      <w:r w:rsidR="00B70A8D">
        <w:t xml:space="preserve">which are </w:t>
      </w:r>
      <w:r w:rsidR="007D5EB7">
        <w:t xml:space="preserve">compatible with </w:t>
      </w:r>
      <w:r w:rsidR="00B70A8D">
        <w:t xml:space="preserve">the </w:t>
      </w:r>
      <w:r w:rsidR="007D5EB7">
        <w:t>DS-BoK Release 2</w:t>
      </w:r>
      <w:r w:rsidR="00B70A8D">
        <w:t xml:space="preserve"> and later</w:t>
      </w:r>
      <w:r w:rsidRPr="00606347">
        <w:t>:</w:t>
      </w:r>
    </w:p>
    <w:p w14:paraId="0FCB2972" w14:textId="4209598F" w:rsidR="006A588B" w:rsidRPr="00606347" w:rsidRDefault="006A588B" w:rsidP="006A588B">
      <w:pPr>
        <w:pStyle w:val="ListParagraph"/>
        <w:numPr>
          <w:ilvl w:val="0"/>
          <w:numId w:val="19"/>
        </w:numPr>
        <w:jc w:val="both"/>
      </w:pPr>
      <w:r w:rsidRPr="00606347">
        <w:t>KAG1-DS</w:t>
      </w:r>
      <w:r w:rsidR="00735C2A">
        <w:t>D</w:t>
      </w:r>
      <w:r w:rsidRPr="00606347">
        <w:t>A: Data Analytics group including Machine Learning, statistical methods, and Business Analytics</w:t>
      </w:r>
    </w:p>
    <w:p w14:paraId="0001A2E1" w14:textId="467FDF71" w:rsidR="006A588B" w:rsidRPr="00606347" w:rsidRDefault="006A588B" w:rsidP="006A588B">
      <w:pPr>
        <w:pStyle w:val="ListParagraph"/>
        <w:numPr>
          <w:ilvl w:val="0"/>
          <w:numId w:val="19"/>
        </w:numPr>
        <w:jc w:val="both"/>
      </w:pPr>
      <w:r w:rsidRPr="00606347">
        <w:t>KAG2-DSE</w:t>
      </w:r>
      <w:r w:rsidR="00735C2A">
        <w:t>NG</w:t>
      </w:r>
      <w:r w:rsidRPr="00606347">
        <w:t xml:space="preserve">: Data Science Engineering group including Software </w:t>
      </w:r>
      <w:r w:rsidR="00B70A8D">
        <w:t xml:space="preserve">Engineering </w:t>
      </w:r>
      <w:r w:rsidRPr="00606347">
        <w:t xml:space="preserve">and infrastructure engineering </w:t>
      </w:r>
    </w:p>
    <w:p w14:paraId="59D24882" w14:textId="77777777" w:rsidR="006A588B" w:rsidRPr="00606347" w:rsidRDefault="006A588B" w:rsidP="006A588B">
      <w:pPr>
        <w:pStyle w:val="ListParagraph"/>
        <w:numPr>
          <w:ilvl w:val="0"/>
          <w:numId w:val="19"/>
        </w:numPr>
        <w:jc w:val="both"/>
      </w:pPr>
      <w:r w:rsidRPr="00606347">
        <w:t>KAG3-DSDM: Data Management group including data curation, preservation and data infrastructure</w:t>
      </w:r>
    </w:p>
    <w:p w14:paraId="73349AF6" w14:textId="77777777" w:rsidR="006A588B" w:rsidRPr="00606347" w:rsidRDefault="006A588B" w:rsidP="006A588B"/>
    <w:p w14:paraId="4429C11C" w14:textId="294C05C9" w:rsidR="006A588B" w:rsidRPr="00606347" w:rsidRDefault="006A588B" w:rsidP="006A588B">
      <w:r w:rsidRPr="00606347">
        <w:t>Two other groups KAG4-DSRM</w:t>
      </w:r>
      <w:r w:rsidR="007D5EB7">
        <w:t xml:space="preserve">P: </w:t>
      </w:r>
      <w:r w:rsidRPr="00606347">
        <w:t xml:space="preserve">Research Methods </w:t>
      </w:r>
      <w:r w:rsidR="007D5EB7">
        <w:t xml:space="preserve">and Project Management </w:t>
      </w:r>
      <w:r w:rsidRPr="00606347">
        <w:t>and KAG5-DSBP</w:t>
      </w:r>
      <w:r w:rsidR="00B70A8D">
        <w:t>M</w:t>
      </w:r>
      <w:r w:rsidRPr="00606347">
        <w:t xml:space="preserve">: Business </w:t>
      </w:r>
      <w:r w:rsidR="00B70A8D">
        <w:t>P</w:t>
      </w:r>
      <w:r w:rsidR="00B70A8D" w:rsidRPr="00606347">
        <w:t xml:space="preserve">rocess </w:t>
      </w:r>
      <w:r w:rsidR="00B70A8D">
        <w:t>M</w:t>
      </w:r>
      <w:r w:rsidR="00B70A8D" w:rsidRPr="00606347">
        <w:t xml:space="preserve">anagement </w:t>
      </w:r>
      <w:r w:rsidRPr="00606347">
        <w:t xml:space="preserve">cannot be mapped to ACM CCS (2012) and their taxonomy is </w:t>
      </w:r>
      <w:r w:rsidR="00B70A8D">
        <w:t>defined based on other bodies of knowledge</w:t>
      </w:r>
      <w:r w:rsidRPr="00606347">
        <w:t xml:space="preserve">. It is important to notice that ACM CCS (2012) provides a top level classification entry “Applied computing” that can be used as an extension point </w:t>
      </w:r>
      <w:r w:rsidR="00B70A8D">
        <w:t xml:space="preserve">for </w:t>
      </w:r>
      <w:r w:rsidRPr="00606347">
        <w:t>domain related knowledge area group KAG6-DSDK.</w:t>
      </w:r>
    </w:p>
    <w:p w14:paraId="10E21ED3" w14:textId="77777777" w:rsidR="006A588B" w:rsidRPr="00606347" w:rsidRDefault="006A588B" w:rsidP="006A588B"/>
    <w:p w14:paraId="4DC53B59" w14:textId="77777777" w:rsidR="006A588B" w:rsidRPr="00606347" w:rsidRDefault="006A588B" w:rsidP="006A588B">
      <w:r w:rsidRPr="00606347">
        <w:t xml:space="preserve">The following approach was used when constructing the proposed taxonomy: </w:t>
      </w:r>
    </w:p>
    <w:p w14:paraId="2282B61A" w14:textId="77777777" w:rsidR="006A588B" w:rsidRPr="00606347" w:rsidRDefault="006A588B" w:rsidP="00B06F52">
      <w:pPr>
        <w:pStyle w:val="MyList"/>
      </w:pPr>
      <w:r w:rsidRPr="00606347">
        <w:t>ACM CCS (2012) provides almost full coverage of Data Science related knowledge areas or disciplines related to KAG1, KAG2, and KAG3. The following top level classification groups are used:</w:t>
      </w:r>
    </w:p>
    <w:p w14:paraId="0B90C516" w14:textId="77777777" w:rsidR="006A588B" w:rsidRPr="00606347" w:rsidRDefault="006A588B" w:rsidP="00FC74BF">
      <w:pPr>
        <w:pStyle w:val="MyList"/>
      </w:pPr>
      <w:r w:rsidRPr="00606347">
        <w:t>Theory of computation</w:t>
      </w:r>
    </w:p>
    <w:p w14:paraId="4BE594F7" w14:textId="77777777" w:rsidR="006A588B" w:rsidRPr="00606347" w:rsidRDefault="006A588B" w:rsidP="00FC74BF">
      <w:pPr>
        <w:pStyle w:val="MyList"/>
      </w:pPr>
      <w:r w:rsidRPr="00606347">
        <w:t>Mathematics of computing</w:t>
      </w:r>
    </w:p>
    <w:p w14:paraId="41909582" w14:textId="77777777" w:rsidR="006A588B" w:rsidRPr="00606347" w:rsidRDefault="006A588B" w:rsidP="00FC74BF">
      <w:pPr>
        <w:pStyle w:val="MyList"/>
      </w:pPr>
      <w:r w:rsidRPr="00606347">
        <w:t>Computing methodologies</w:t>
      </w:r>
    </w:p>
    <w:p w14:paraId="62C46488" w14:textId="77777777" w:rsidR="006A588B" w:rsidRPr="00606347" w:rsidRDefault="006A588B" w:rsidP="00FC74BF">
      <w:pPr>
        <w:pStyle w:val="MyList"/>
      </w:pPr>
      <w:r w:rsidRPr="00606347">
        <w:t>Information systems</w:t>
      </w:r>
    </w:p>
    <w:p w14:paraId="23519A1D" w14:textId="77777777" w:rsidR="006A588B" w:rsidRPr="00606347" w:rsidRDefault="006A588B" w:rsidP="00FC74BF">
      <w:pPr>
        <w:pStyle w:val="MyList"/>
      </w:pPr>
      <w:r w:rsidRPr="00606347">
        <w:t>Computer systems organization</w:t>
      </w:r>
    </w:p>
    <w:p w14:paraId="0C9202CF" w14:textId="77777777" w:rsidR="006A588B" w:rsidRPr="00606347" w:rsidRDefault="006A588B" w:rsidP="00FC74BF">
      <w:pPr>
        <w:pStyle w:val="MyList"/>
      </w:pPr>
      <w:r w:rsidRPr="00606347">
        <w:t>Software and its engineering</w:t>
      </w:r>
    </w:p>
    <w:p w14:paraId="5882827C" w14:textId="77777777" w:rsidR="006A588B" w:rsidRPr="00606347" w:rsidRDefault="006A588B" w:rsidP="00B06F52">
      <w:pPr>
        <w:pStyle w:val="MyList"/>
      </w:pPr>
      <w:r w:rsidRPr="00606347">
        <w:t>Each of KAGs includes subsets from few ACM CCS (2012) classification groups to cover theoretical, technology, engineering and technical management aspects.</w:t>
      </w:r>
    </w:p>
    <w:p w14:paraId="21D4AD3C" w14:textId="77777777" w:rsidR="006A588B" w:rsidRPr="00606347" w:rsidRDefault="006A588B" w:rsidP="00C1680C">
      <w:pPr>
        <w:pStyle w:val="MyList"/>
      </w:pPr>
      <w:r w:rsidRPr="00606347">
        <w:t>Extension points are suggested for possible future extensions of related KAGs together with their hierarchies.</w:t>
      </w:r>
    </w:p>
    <w:p w14:paraId="770696A2" w14:textId="6486C5F6" w:rsidR="006A588B" w:rsidRPr="00606347" w:rsidRDefault="006A588B" w:rsidP="00C1680C">
      <w:pPr>
        <w:pStyle w:val="MyList"/>
      </w:pPr>
      <w:r w:rsidRPr="00606347">
        <w:t xml:space="preserve">KAG3-DSDM: Data Management group is extended with new concepts and technologies developed by Research Data </w:t>
      </w:r>
      <w:r w:rsidR="00B70A8D">
        <w:t xml:space="preserve">Alliance </w:t>
      </w:r>
      <w:r w:rsidRPr="00606347">
        <w:t>community and documented in community best practices.</w:t>
      </w:r>
    </w:p>
    <w:p w14:paraId="52CDBBC3" w14:textId="77777777" w:rsidR="006A588B" w:rsidRPr="00606347" w:rsidRDefault="006A588B" w:rsidP="006A588B"/>
    <w:p w14:paraId="4DC3C686" w14:textId="3A6F2716" w:rsidR="006A588B" w:rsidRPr="00606347" w:rsidRDefault="006A588B" w:rsidP="006A588B">
      <w:pPr>
        <w:tabs>
          <w:tab w:val="left" w:pos="7486"/>
        </w:tabs>
      </w:pPr>
      <w:r w:rsidRPr="00606347">
        <w:tab/>
      </w:r>
    </w:p>
    <w:p w14:paraId="2539304C" w14:textId="7C29716E" w:rsidR="006A588B" w:rsidRPr="00606347" w:rsidRDefault="006A588B" w:rsidP="006A588B">
      <w:pPr>
        <w:pStyle w:val="Caption"/>
        <w:jc w:val="center"/>
        <w:rPr>
          <w:lang w:val="en-US"/>
        </w:rPr>
      </w:pPr>
      <w:bookmarkStart w:id="64" w:name="_Toc460413814"/>
      <w:r w:rsidRPr="00606347">
        <w:rPr>
          <w:lang w:val="en-US"/>
        </w:rPr>
        <w:t>Table</w:t>
      </w:r>
      <w:r w:rsidR="001F13D4">
        <w:rPr>
          <w:lang w:val="en-US"/>
        </w:rPr>
        <w:t xml:space="preserve"> B</w:t>
      </w:r>
      <w:r w:rsidR="00BF6B95">
        <w:rPr>
          <w:lang w:val="en-US"/>
        </w:rPr>
        <w:t>.</w:t>
      </w:r>
      <w:r w:rsidRPr="00606347">
        <w:rPr>
          <w:lang w:val="en-US"/>
        </w:rPr>
        <w:fldChar w:fldCharType="begin"/>
      </w:r>
      <w:r w:rsidRPr="00606347">
        <w:rPr>
          <w:lang w:val="en-US"/>
        </w:rPr>
        <w:instrText xml:space="preserve"> SEQ Table \* ARABIC </w:instrText>
      </w:r>
      <w:r w:rsidRPr="00606347">
        <w:rPr>
          <w:lang w:val="en-US"/>
        </w:rPr>
        <w:fldChar w:fldCharType="separate"/>
      </w:r>
      <w:r w:rsidR="00573CDA">
        <w:rPr>
          <w:noProof/>
          <w:lang w:val="en-US"/>
        </w:rPr>
        <w:t>1</w:t>
      </w:r>
      <w:r w:rsidRPr="00606347">
        <w:rPr>
          <w:lang w:val="en-US"/>
        </w:rPr>
        <w:fldChar w:fldCharType="end"/>
      </w:r>
      <w:r w:rsidRPr="00606347">
        <w:rPr>
          <w:lang w:val="en-US"/>
        </w:rPr>
        <w:t xml:space="preserve"> Data Science classification based on ACM Classification (2012)</w:t>
      </w:r>
      <w:bookmarkEnd w:id="64"/>
    </w:p>
    <w:p w14:paraId="1DFE95A0" w14:textId="77777777" w:rsidR="006A588B" w:rsidRPr="00606347" w:rsidRDefault="006A588B" w:rsidP="006A588B">
      <w:pPr>
        <w:jc w:val="center"/>
      </w:pPr>
    </w:p>
    <w:tbl>
      <w:tblPr>
        <w:tblW w:w="9070" w:type="dxa"/>
        <w:jc w:val="center"/>
        <w:tblLook w:val="04A0" w:firstRow="1" w:lastRow="0" w:firstColumn="1" w:lastColumn="0" w:noHBand="0" w:noVBand="1"/>
      </w:tblPr>
      <w:tblGrid>
        <w:gridCol w:w="2126"/>
        <w:gridCol w:w="6944"/>
      </w:tblGrid>
      <w:tr w:rsidR="006A588B" w:rsidRPr="00606347" w14:paraId="24A5D65E" w14:textId="77777777" w:rsidTr="006A588B">
        <w:trPr>
          <w:tblHeader/>
          <w:jc w:val="center"/>
        </w:trPr>
        <w:tc>
          <w:tcPr>
            <w:tcW w:w="2126" w:type="dxa"/>
            <w:shd w:val="clear" w:color="auto" w:fill="EEECE1" w:themeFill="background2"/>
          </w:tcPr>
          <w:p w14:paraId="4ABECF93" w14:textId="77777777" w:rsidR="006A588B" w:rsidRPr="00606347" w:rsidRDefault="006A588B" w:rsidP="006A588B">
            <w:pPr>
              <w:spacing w:after="60" w:line="192" w:lineRule="auto"/>
            </w:pPr>
            <w:r>
              <w:t>DS-BoK</w:t>
            </w:r>
            <w:r w:rsidRPr="00606347">
              <w:t xml:space="preserve"> Knowledge Groups</w:t>
            </w:r>
            <w:r>
              <w:t xml:space="preserve"> *)</w:t>
            </w:r>
          </w:p>
        </w:tc>
        <w:tc>
          <w:tcPr>
            <w:tcW w:w="6944" w:type="dxa"/>
            <w:shd w:val="clear" w:color="auto" w:fill="EEECE1" w:themeFill="background2"/>
          </w:tcPr>
          <w:p w14:paraId="152E19F0" w14:textId="77777777" w:rsidR="006A588B" w:rsidRPr="00606347" w:rsidRDefault="006A588B" w:rsidP="006A588B">
            <w:pPr>
              <w:spacing w:after="60" w:line="192" w:lineRule="auto"/>
            </w:pPr>
            <w:r w:rsidRPr="00606347">
              <w:t>ACM (2012) Classification facets related to Data Science</w:t>
            </w:r>
          </w:p>
        </w:tc>
      </w:tr>
      <w:tr w:rsidR="006A588B" w:rsidRPr="00606347" w14:paraId="2721840E" w14:textId="77777777" w:rsidTr="006A588B">
        <w:trPr>
          <w:jc w:val="center"/>
        </w:trPr>
        <w:tc>
          <w:tcPr>
            <w:tcW w:w="2126" w:type="dxa"/>
          </w:tcPr>
          <w:p w14:paraId="091DA73F" w14:textId="77777777" w:rsidR="006A588B" w:rsidRPr="00606347" w:rsidRDefault="006A588B" w:rsidP="006A588B">
            <w:pPr>
              <w:spacing w:line="192" w:lineRule="auto"/>
            </w:pPr>
            <w:r w:rsidRPr="00606347">
              <w:t>Data Science Analytics (DS</w:t>
            </w:r>
            <w:r>
              <w:t>D</w:t>
            </w:r>
            <w:r w:rsidRPr="00606347">
              <w:t>A)</w:t>
            </w:r>
          </w:p>
          <w:p w14:paraId="51A5E038" w14:textId="77777777" w:rsidR="006A588B" w:rsidRPr="00606347" w:rsidRDefault="006A588B" w:rsidP="006A588B"/>
        </w:tc>
        <w:tc>
          <w:tcPr>
            <w:tcW w:w="6944" w:type="dxa"/>
          </w:tcPr>
          <w:p w14:paraId="6397B75B" w14:textId="77777777" w:rsidR="006A588B" w:rsidRPr="00606347" w:rsidRDefault="006A588B" w:rsidP="006A588B">
            <w:pPr>
              <w:spacing w:line="192" w:lineRule="auto"/>
            </w:pPr>
            <w:r w:rsidRPr="00606347">
              <w:t>Theory of computation</w:t>
            </w:r>
          </w:p>
          <w:p w14:paraId="4E62174B"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t xml:space="preserve"> Design and analysis of algorithms</w:t>
            </w:r>
          </w:p>
          <w:p w14:paraId="24246E0A"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Data structures design and analysis</w:t>
            </w:r>
          </w:p>
          <w:p w14:paraId="249E4EA6"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t xml:space="preserve"> Theory and algorithms for application domains</w:t>
            </w:r>
          </w:p>
          <w:p w14:paraId="683C080D"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Machine learning theory</w:t>
            </w:r>
          </w:p>
          <w:p w14:paraId="620DBB14"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Algorithmic game theory and mechanism design</w:t>
            </w:r>
          </w:p>
          <w:p w14:paraId="43CEDEBC"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Database theory</w:t>
            </w:r>
          </w:p>
          <w:p w14:paraId="72439E6C"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t xml:space="preserve"> Semantics and reasoning</w:t>
            </w:r>
          </w:p>
        </w:tc>
      </w:tr>
      <w:tr w:rsidR="006A588B" w:rsidRPr="00606347" w14:paraId="23E54704" w14:textId="77777777" w:rsidTr="006A588B">
        <w:trPr>
          <w:jc w:val="center"/>
        </w:trPr>
        <w:tc>
          <w:tcPr>
            <w:tcW w:w="2126" w:type="dxa"/>
          </w:tcPr>
          <w:p w14:paraId="4BD3D970" w14:textId="77777777" w:rsidR="006A588B" w:rsidRPr="00606347" w:rsidRDefault="006A588B" w:rsidP="006A588B">
            <w:pPr>
              <w:spacing w:line="192" w:lineRule="auto"/>
            </w:pPr>
            <w:r w:rsidRPr="00606347">
              <w:t>Data Science Analytics (DS</w:t>
            </w:r>
            <w:r>
              <w:t>D</w:t>
            </w:r>
            <w:r w:rsidRPr="00606347">
              <w:t>A)</w:t>
            </w:r>
          </w:p>
          <w:p w14:paraId="19497B0D" w14:textId="77777777" w:rsidR="006A588B" w:rsidRPr="00606347" w:rsidRDefault="006A588B" w:rsidP="006A588B">
            <w:pPr>
              <w:spacing w:line="192" w:lineRule="auto"/>
            </w:pPr>
          </w:p>
        </w:tc>
        <w:tc>
          <w:tcPr>
            <w:tcW w:w="6944" w:type="dxa"/>
          </w:tcPr>
          <w:p w14:paraId="330261A3" w14:textId="77777777" w:rsidR="006A588B" w:rsidRPr="00606347" w:rsidRDefault="006A588B" w:rsidP="006A588B">
            <w:pPr>
              <w:spacing w:line="192" w:lineRule="auto"/>
            </w:pPr>
            <w:r w:rsidRPr="00606347">
              <w:t>Mathematics of computing</w:t>
            </w:r>
          </w:p>
          <w:p w14:paraId="7D6881BA"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t xml:space="preserve"> Discrete mathematics</w:t>
            </w:r>
          </w:p>
          <w:p w14:paraId="2D45C2C5"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Graph theory</w:t>
            </w:r>
          </w:p>
          <w:p w14:paraId="684DBF54" w14:textId="77777777" w:rsidR="006A588B" w:rsidRPr="00606347" w:rsidRDefault="006A588B" w:rsidP="006A588B">
            <w:pPr>
              <w:spacing w:line="192" w:lineRule="auto"/>
            </w:pPr>
            <w:r w:rsidRPr="00606347">
              <w:tab/>
            </w:r>
            <w:r w:rsidRPr="00606347">
              <w:tab/>
              <w:t xml:space="preserve"> Probability and statistics</w:t>
            </w:r>
          </w:p>
          <w:p w14:paraId="09B1E976" w14:textId="77777777" w:rsidR="006A588B" w:rsidRPr="00606347" w:rsidRDefault="006A588B" w:rsidP="006A588B">
            <w:pPr>
              <w:spacing w:line="192" w:lineRule="auto"/>
            </w:pPr>
            <w:r w:rsidRPr="00606347">
              <w:tab/>
            </w:r>
            <w:r w:rsidRPr="00606347">
              <w:tab/>
            </w:r>
            <w:r w:rsidRPr="00606347">
              <w:tab/>
              <w:t xml:space="preserve"> Probabilistic representations</w:t>
            </w:r>
          </w:p>
          <w:p w14:paraId="09561595" w14:textId="77777777" w:rsidR="006A588B" w:rsidRPr="00606347" w:rsidRDefault="006A588B" w:rsidP="006A588B">
            <w:pPr>
              <w:spacing w:line="192" w:lineRule="auto"/>
            </w:pPr>
            <w:r w:rsidRPr="00606347">
              <w:tab/>
            </w:r>
            <w:r w:rsidRPr="00606347">
              <w:tab/>
            </w:r>
            <w:r w:rsidRPr="00606347">
              <w:tab/>
              <w:t xml:space="preserve"> Probabilistic inference problems</w:t>
            </w:r>
          </w:p>
          <w:p w14:paraId="4686B412" w14:textId="77777777" w:rsidR="006A588B" w:rsidRPr="00606347" w:rsidRDefault="006A588B" w:rsidP="006A588B">
            <w:pPr>
              <w:spacing w:line="192" w:lineRule="auto"/>
            </w:pPr>
            <w:r w:rsidRPr="00606347">
              <w:tab/>
            </w:r>
            <w:r w:rsidRPr="00606347">
              <w:tab/>
            </w:r>
            <w:r w:rsidRPr="00606347">
              <w:tab/>
              <w:t xml:space="preserve"> Probabilistic reasoning algorithms</w:t>
            </w:r>
          </w:p>
          <w:p w14:paraId="38B6E032" w14:textId="77777777" w:rsidR="006A588B" w:rsidRPr="00606347" w:rsidRDefault="006A588B" w:rsidP="006A588B">
            <w:pPr>
              <w:spacing w:line="192" w:lineRule="auto"/>
            </w:pPr>
            <w:r w:rsidRPr="00606347">
              <w:tab/>
            </w:r>
            <w:r w:rsidRPr="00606347">
              <w:tab/>
            </w:r>
            <w:r w:rsidRPr="00606347">
              <w:tab/>
              <w:t xml:space="preserve"> Probabilistic algorithms</w:t>
            </w:r>
          </w:p>
          <w:p w14:paraId="5AC3A6D8" w14:textId="77777777" w:rsidR="006A588B" w:rsidRPr="00606347" w:rsidRDefault="006A588B" w:rsidP="006A588B">
            <w:pPr>
              <w:spacing w:line="192" w:lineRule="auto"/>
            </w:pPr>
            <w:r w:rsidRPr="00606347">
              <w:tab/>
            </w:r>
            <w:r w:rsidRPr="00606347">
              <w:tab/>
            </w:r>
            <w:r w:rsidRPr="00606347">
              <w:tab/>
              <w:t xml:space="preserve"> Statistical paradigms</w:t>
            </w:r>
          </w:p>
          <w:p w14:paraId="1EE48DA7" w14:textId="77777777" w:rsidR="006A588B" w:rsidRPr="00606347" w:rsidRDefault="006A588B" w:rsidP="006A588B">
            <w:pPr>
              <w:spacing w:line="192" w:lineRule="auto"/>
            </w:pPr>
            <w:r w:rsidRPr="00606347">
              <w:tab/>
            </w:r>
            <w:r w:rsidRPr="00606347">
              <w:tab/>
              <w:t xml:space="preserve"> Mathematical software</w:t>
            </w:r>
          </w:p>
          <w:p w14:paraId="411B09B3" w14:textId="77777777" w:rsidR="006A588B" w:rsidRPr="00606347" w:rsidRDefault="006A588B" w:rsidP="006A588B">
            <w:pPr>
              <w:spacing w:line="192" w:lineRule="auto"/>
            </w:pPr>
            <w:r w:rsidRPr="00606347">
              <w:tab/>
            </w:r>
            <w:r w:rsidRPr="00606347">
              <w:tab/>
              <w:t xml:space="preserve"> Information theory</w:t>
            </w:r>
          </w:p>
          <w:p w14:paraId="454FDD30" w14:textId="77777777" w:rsidR="006A588B" w:rsidRPr="00606347" w:rsidRDefault="006A588B" w:rsidP="006A588B">
            <w:pPr>
              <w:spacing w:line="192" w:lineRule="auto"/>
            </w:pPr>
            <w:r w:rsidRPr="00606347">
              <w:tab/>
            </w:r>
            <w:r w:rsidRPr="00606347">
              <w:tab/>
              <w:t xml:space="preserve"> Mathematical analysis</w:t>
            </w:r>
          </w:p>
        </w:tc>
      </w:tr>
      <w:tr w:rsidR="006A588B" w:rsidRPr="00606347" w14:paraId="5D6C479D" w14:textId="77777777" w:rsidTr="006A588B">
        <w:trPr>
          <w:jc w:val="center"/>
        </w:trPr>
        <w:tc>
          <w:tcPr>
            <w:tcW w:w="2126" w:type="dxa"/>
          </w:tcPr>
          <w:p w14:paraId="2DE2305B" w14:textId="77777777" w:rsidR="006A588B" w:rsidRPr="00606347" w:rsidRDefault="006A588B" w:rsidP="006A588B">
            <w:pPr>
              <w:spacing w:line="192" w:lineRule="auto"/>
            </w:pPr>
            <w:r w:rsidRPr="00606347">
              <w:t>Data Science Analytics (DS</w:t>
            </w:r>
            <w:r>
              <w:t>D</w:t>
            </w:r>
            <w:r w:rsidRPr="00606347">
              <w:t>A)</w:t>
            </w:r>
          </w:p>
          <w:p w14:paraId="5965ECF9" w14:textId="77777777" w:rsidR="006A588B" w:rsidRPr="00606347" w:rsidRDefault="006A588B" w:rsidP="006A588B">
            <w:pPr>
              <w:spacing w:line="192" w:lineRule="auto"/>
            </w:pPr>
          </w:p>
        </w:tc>
        <w:tc>
          <w:tcPr>
            <w:tcW w:w="6944" w:type="dxa"/>
          </w:tcPr>
          <w:p w14:paraId="3640E519" w14:textId="77777777" w:rsidR="006A588B" w:rsidRPr="00606347" w:rsidRDefault="006A588B" w:rsidP="006A588B">
            <w:pPr>
              <w:spacing w:line="192" w:lineRule="auto"/>
            </w:pPr>
            <w:r w:rsidRPr="00606347">
              <w:t>Computing methodologies</w:t>
            </w:r>
          </w:p>
          <w:p w14:paraId="72A1C559" w14:textId="77777777" w:rsidR="006A588B" w:rsidRPr="00606347" w:rsidRDefault="006A588B" w:rsidP="006A588B">
            <w:pPr>
              <w:spacing w:line="192" w:lineRule="auto"/>
            </w:pPr>
            <w:r w:rsidRPr="00606347">
              <w:tab/>
            </w:r>
            <w:r w:rsidRPr="00606347">
              <w:tab/>
              <w:t xml:space="preserve"> Artificial intelligence</w:t>
            </w:r>
          </w:p>
          <w:p w14:paraId="431CDC4C" w14:textId="77777777" w:rsidR="006A588B" w:rsidRPr="00606347" w:rsidRDefault="006A588B" w:rsidP="006A588B">
            <w:pPr>
              <w:spacing w:line="192" w:lineRule="auto"/>
            </w:pPr>
            <w:r w:rsidRPr="00606347">
              <w:tab/>
            </w:r>
            <w:r w:rsidRPr="00606347">
              <w:tab/>
            </w:r>
            <w:r w:rsidRPr="00606347">
              <w:tab/>
              <w:t xml:space="preserve"> Natural language processing</w:t>
            </w:r>
          </w:p>
          <w:p w14:paraId="453C17EA" w14:textId="77777777" w:rsidR="006A588B" w:rsidRPr="00606347" w:rsidRDefault="006A588B" w:rsidP="006A588B">
            <w:pPr>
              <w:spacing w:line="192" w:lineRule="auto"/>
            </w:pPr>
            <w:r w:rsidRPr="00606347">
              <w:tab/>
            </w:r>
            <w:r w:rsidRPr="00606347">
              <w:tab/>
            </w:r>
            <w:r w:rsidRPr="00606347">
              <w:tab/>
              <w:t xml:space="preserve"> Knowledge representation and reasoning</w:t>
            </w:r>
          </w:p>
          <w:p w14:paraId="2D6E50B7" w14:textId="77777777" w:rsidR="006A588B" w:rsidRPr="00606347" w:rsidRDefault="006A588B" w:rsidP="006A588B">
            <w:pPr>
              <w:spacing w:line="192" w:lineRule="auto"/>
            </w:pPr>
            <w:r w:rsidRPr="00606347">
              <w:tab/>
            </w:r>
            <w:r w:rsidRPr="00606347">
              <w:tab/>
            </w:r>
            <w:r w:rsidRPr="00606347">
              <w:tab/>
              <w:t xml:space="preserve"> Search methodologies</w:t>
            </w:r>
          </w:p>
          <w:p w14:paraId="7C1B34C0" w14:textId="77777777" w:rsidR="006A588B" w:rsidRPr="00606347" w:rsidRDefault="006A588B" w:rsidP="006A588B">
            <w:pPr>
              <w:spacing w:line="192" w:lineRule="auto"/>
            </w:pPr>
            <w:r w:rsidRPr="00606347">
              <w:tab/>
            </w:r>
            <w:r w:rsidRPr="00606347">
              <w:tab/>
              <w:t xml:space="preserve"> Machine learning</w:t>
            </w:r>
          </w:p>
          <w:p w14:paraId="3AC39366" w14:textId="77777777" w:rsidR="006A588B" w:rsidRPr="00606347" w:rsidRDefault="006A588B" w:rsidP="006A588B">
            <w:pPr>
              <w:spacing w:line="192" w:lineRule="auto"/>
            </w:pPr>
            <w:r w:rsidRPr="00606347">
              <w:tab/>
            </w:r>
            <w:r w:rsidRPr="00606347">
              <w:tab/>
            </w:r>
            <w:r w:rsidRPr="00606347">
              <w:tab/>
              <w:t xml:space="preserve"> Learning paradigms</w:t>
            </w:r>
          </w:p>
          <w:p w14:paraId="7BFA8E63" w14:textId="77777777" w:rsidR="006A588B" w:rsidRPr="00606347" w:rsidRDefault="006A588B" w:rsidP="006A588B">
            <w:pPr>
              <w:spacing w:line="192" w:lineRule="auto"/>
            </w:pPr>
            <w:r w:rsidRPr="00606347">
              <w:tab/>
            </w:r>
            <w:r w:rsidRPr="00606347">
              <w:tab/>
            </w:r>
            <w:r w:rsidRPr="00606347">
              <w:tab/>
            </w:r>
            <w:r w:rsidRPr="00606347">
              <w:tab/>
              <w:t xml:space="preserve"> Supervised learning</w:t>
            </w:r>
          </w:p>
          <w:p w14:paraId="5635601A" w14:textId="77777777" w:rsidR="006A588B" w:rsidRPr="00606347" w:rsidRDefault="006A588B" w:rsidP="006A588B">
            <w:pPr>
              <w:spacing w:line="192" w:lineRule="auto"/>
            </w:pPr>
            <w:r w:rsidRPr="00606347">
              <w:tab/>
            </w:r>
            <w:r w:rsidRPr="00606347">
              <w:tab/>
            </w:r>
            <w:r w:rsidRPr="00606347">
              <w:tab/>
            </w:r>
            <w:r w:rsidRPr="00606347">
              <w:tab/>
              <w:t xml:space="preserve"> Unsupervised learning</w:t>
            </w:r>
          </w:p>
          <w:p w14:paraId="58B4B443" w14:textId="77777777" w:rsidR="006A588B" w:rsidRPr="00606347" w:rsidRDefault="006A588B" w:rsidP="006A588B">
            <w:pPr>
              <w:spacing w:line="192" w:lineRule="auto"/>
            </w:pPr>
            <w:r w:rsidRPr="00606347">
              <w:tab/>
            </w:r>
            <w:r w:rsidRPr="00606347">
              <w:tab/>
            </w:r>
            <w:r w:rsidRPr="00606347">
              <w:tab/>
            </w:r>
            <w:r w:rsidRPr="00606347">
              <w:tab/>
              <w:t xml:space="preserve"> Reinforcement learning</w:t>
            </w:r>
          </w:p>
          <w:p w14:paraId="277460FB" w14:textId="77777777" w:rsidR="006A588B" w:rsidRPr="00606347" w:rsidRDefault="006A588B" w:rsidP="006A588B">
            <w:pPr>
              <w:spacing w:line="192" w:lineRule="auto"/>
            </w:pPr>
            <w:r w:rsidRPr="00606347">
              <w:tab/>
            </w:r>
            <w:r w:rsidRPr="00606347">
              <w:tab/>
            </w:r>
            <w:r w:rsidRPr="00606347">
              <w:tab/>
            </w:r>
            <w:r w:rsidRPr="00606347">
              <w:tab/>
              <w:t xml:space="preserve"> Multi-task learning</w:t>
            </w:r>
          </w:p>
          <w:p w14:paraId="36B95394" w14:textId="77777777" w:rsidR="006A588B" w:rsidRPr="00606347" w:rsidRDefault="006A588B" w:rsidP="006A588B">
            <w:pPr>
              <w:spacing w:line="192" w:lineRule="auto"/>
            </w:pPr>
            <w:r w:rsidRPr="00606347">
              <w:tab/>
            </w:r>
            <w:r w:rsidRPr="00606347">
              <w:tab/>
            </w:r>
            <w:r w:rsidRPr="00606347">
              <w:tab/>
              <w:t xml:space="preserve"> Machine learning approaches</w:t>
            </w:r>
          </w:p>
          <w:p w14:paraId="7EC818CC" w14:textId="77777777" w:rsidR="006A588B" w:rsidRPr="00606347" w:rsidRDefault="006A588B" w:rsidP="006A588B">
            <w:pPr>
              <w:spacing w:line="192" w:lineRule="auto"/>
            </w:pPr>
            <w:r w:rsidRPr="00606347">
              <w:tab/>
            </w:r>
            <w:r w:rsidRPr="00606347">
              <w:tab/>
            </w:r>
            <w:r w:rsidRPr="00606347">
              <w:tab/>
              <w:t xml:space="preserve"> Machine learning algorithms</w:t>
            </w:r>
          </w:p>
        </w:tc>
      </w:tr>
      <w:tr w:rsidR="006A588B" w:rsidRPr="00606347" w14:paraId="0E3633A5" w14:textId="77777777" w:rsidTr="006A588B">
        <w:trPr>
          <w:jc w:val="center"/>
        </w:trPr>
        <w:tc>
          <w:tcPr>
            <w:tcW w:w="2126" w:type="dxa"/>
          </w:tcPr>
          <w:p w14:paraId="1E043578" w14:textId="77777777" w:rsidR="006A588B" w:rsidRPr="00606347" w:rsidRDefault="006A588B" w:rsidP="006A588B">
            <w:pPr>
              <w:spacing w:line="192" w:lineRule="auto"/>
            </w:pPr>
            <w:r w:rsidRPr="00606347">
              <w:t>Data Science Analytics (DS</w:t>
            </w:r>
            <w:r>
              <w:t>D</w:t>
            </w:r>
            <w:r w:rsidRPr="00606347">
              <w:t>A)</w:t>
            </w:r>
          </w:p>
          <w:p w14:paraId="2283F17F" w14:textId="77777777" w:rsidR="006A588B" w:rsidRPr="00606347" w:rsidRDefault="006A588B" w:rsidP="006A588B">
            <w:pPr>
              <w:spacing w:line="192" w:lineRule="auto"/>
            </w:pPr>
          </w:p>
        </w:tc>
        <w:tc>
          <w:tcPr>
            <w:tcW w:w="6944" w:type="dxa"/>
          </w:tcPr>
          <w:p w14:paraId="3AD451C1" w14:textId="77777777" w:rsidR="006A588B" w:rsidRPr="00606347" w:rsidRDefault="006A588B" w:rsidP="006A588B">
            <w:pPr>
              <w:spacing w:line="192" w:lineRule="auto"/>
            </w:pPr>
            <w:r w:rsidRPr="00606347">
              <w:t>Information systems</w:t>
            </w:r>
          </w:p>
          <w:p w14:paraId="7E5130ED"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t xml:space="preserve"> Information systems applications</w:t>
            </w:r>
          </w:p>
          <w:p w14:paraId="0BCEEFCF" w14:textId="77777777" w:rsidR="006A588B" w:rsidRPr="00606347" w:rsidRDefault="006A588B" w:rsidP="006A588B">
            <w:pPr>
              <w:spacing w:line="192" w:lineRule="auto"/>
            </w:pPr>
            <w:r w:rsidRPr="00606347">
              <w:tab/>
            </w:r>
            <w:r w:rsidRPr="00606347">
              <w:tab/>
            </w:r>
            <w:r w:rsidRPr="00606347">
              <w:tab/>
              <w:t xml:space="preserve"> Decision support systems</w:t>
            </w:r>
          </w:p>
          <w:p w14:paraId="1CD2877B" w14:textId="77777777" w:rsidR="006A588B" w:rsidRPr="00606347" w:rsidRDefault="006A588B" w:rsidP="006A588B">
            <w:pPr>
              <w:spacing w:line="192" w:lineRule="auto"/>
            </w:pPr>
            <w:r w:rsidRPr="00606347">
              <w:tab/>
            </w:r>
            <w:r w:rsidRPr="00606347">
              <w:tab/>
            </w:r>
            <w:r w:rsidRPr="00606347">
              <w:tab/>
            </w:r>
            <w:r w:rsidRPr="00606347">
              <w:tab/>
              <w:t xml:space="preserve"> Data warehouses</w:t>
            </w:r>
          </w:p>
          <w:p w14:paraId="53A444C3" w14:textId="77777777" w:rsidR="006A588B" w:rsidRPr="00606347" w:rsidRDefault="006A588B" w:rsidP="006A588B">
            <w:pPr>
              <w:spacing w:line="192" w:lineRule="auto"/>
            </w:pPr>
            <w:r w:rsidRPr="00606347">
              <w:tab/>
            </w:r>
            <w:r w:rsidRPr="00606347">
              <w:tab/>
            </w:r>
            <w:r w:rsidRPr="00606347">
              <w:tab/>
            </w:r>
            <w:r w:rsidRPr="00606347">
              <w:tab/>
              <w:t xml:space="preserve"> Expert systems</w:t>
            </w:r>
          </w:p>
          <w:p w14:paraId="5FEEC6D4" w14:textId="77777777" w:rsidR="006A588B" w:rsidRPr="00606347" w:rsidRDefault="006A588B" w:rsidP="006A588B">
            <w:pPr>
              <w:spacing w:line="192" w:lineRule="auto"/>
            </w:pPr>
            <w:r w:rsidRPr="00606347">
              <w:tab/>
            </w:r>
            <w:r w:rsidRPr="00606347">
              <w:tab/>
            </w:r>
            <w:r w:rsidRPr="00606347">
              <w:tab/>
            </w:r>
            <w:r w:rsidRPr="00606347">
              <w:tab/>
              <w:t xml:space="preserve"> Data analytics</w:t>
            </w:r>
          </w:p>
          <w:p w14:paraId="664E929F" w14:textId="77777777" w:rsidR="006A588B" w:rsidRPr="00606347" w:rsidRDefault="006A588B" w:rsidP="006A588B">
            <w:pPr>
              <w:spacing w:line="192" w:lineRule="auto"/>
            </w:pPr>
            <w:r w:rsidRPr="00606347">
              <w:tab/>
            </w:r>
            <w:r w:rsidRPr="00606347">
              <w:tab/>
            </w:r>
            <w:r w:rsidRPr="00606347">
              <w:tab/>
            </w:r>
            <w:r w:rsidRPr="00606347">
              <w:tab/>
              <w:t xml:space="preserve"> Online analytical processing</w:t>
            </w:r>
          </w:p>
          <w:p w14:paraId="6F5BD545" w14:textId="77777777" w:rsidR="006A588B" w:rsidRPr="00606347" w:rsidRDefault="006A588B" w:rsidP="006A588B">
            <w:pPr>
              <w:spacing w:line="192" w:lineRule="auto"/>
            </w:pPr>
            <w:r w:rsidRPr="00606347">
              <w:tab/>
            </w:r>
            <w:r w:rsidRPr="00606347">
              <w:tab/>
            </w:r>
            <w:r w:rsidRPr="00606347">
              <w:tab/>
              <w:t xml:space="preserve"> Multimedia information systems</w:t>
            </w:r>
          </w:p>
          <w:p w14:paraId="3111AD68" w14:textId="77777777" w:rsidR="006A588B" w:rsidRPr="00606347" w:rsidRDefault="006A588B" w:rsidP="006A588B">
            <w:pPr>
              <w:spacing w:line="192" w:lineRule="auto"/>
            </w:pPr>
            <w:r w:rsidRPr="00606347">
              <w:tab/>
            </w:r>
            <w:r w:rsidRPr="00606347">
              <w:tab/>
            </w:r>
            <w:r w:rsidRPr="00606347">
              <w:tab/>
              <w:t xml:space="preserve"> Data mining</w:t>
            </w:r>
          </w:p>
        </w:tc>
      </w:tr>
      <w:tr w:rsidR="006A588B" w:rsidRPr="00606347" w14:paraId="0FA8F7B6" w14:textId="77777777" w:rsidTr="006A588B">
        <w:trPr>
          <w:jc w:val="center"/>
        </w:trPr>
        <w:tc>
          <w:tcPr>
            <w:tcW w:w="2126" w:type="dxa"/>
          </w:tcPr>
          <w:p w14:paraId="5067F1A5" w14:textId="77777777" w:rsidR="006A588B" w:rsidRPr="00606347" w:rsidRDefault="006A588B" w:rsidP="006A588B">
            <w:pPr>
              <w:spacing w:line="192" w:lineRule="auto"/>
            </w:pPr>
            <w:r w:rsidRPr="00606347">
              <w:t>Data Science Analytics (DS</w:t>
            </w:r>
            <w:r>
              <w:t>D</w:t>
            </w:r>
            <w:r w:rsidRPr="00606347">
              <w:t xml:space="preserve">A) </w:t>
            </w:r>
          </w:p>
          <w:p w14:paraId="3EAE2354" w14:textId="77777777" w:rsidR="006A588B" w:rsidRPr="00606347" w:rsidRDefault="006A588B" w:rsidP="006A588B">
            <w:pPr>
              <w:spacing w:line="192" w:lineRule="auto"/>
            </w:pPr>
          </w:p>
          <w:p w14:paraId="398E25EF" w14:textId="77777777" w:rsidR="006A588B" w:rsidRPr="00606347" w:rsidRDefault="006A588B" w:rsidP="006A588B">
            <w:pPr>
              <w:spacing w:line="192" w:lineRule="auto"/>
            </w:pPr>
            <w:r w:rsidRPr="00606347">
              <w:t>EXTENSION POINT</w:t>
            </w:r>
          </w:p>
        </w:tc>
        <w:tc>
          <w:tcPr>
            <w:tcW w:w="6944" w:type="dxa"/>
          </w:tcPr>
          <w:p w14:paraId="1D520231" w14:textId="77777777" w:rsidR="006A588B" w:rsidRPr="00606347" w:rsidRDefault="006A588B" w:rsidP="006A588B">
            <w:pPr>
              <w:spacing w:line="192" w:lineRule="auto"/>
            </w:pPr>
            <w:r w:rsidRPr="00606347">
              <w:t>Theory of computation</w:t>
            </w:r>
          </w:p>
          <w:p w14:paraId="6E2AC666" w14:textId="77777777" w:rsidR="006A588B" w:rsidRPr="00606347" w:rsidRDefault="006A588B" w:rsidP="006A588B">
            <w:pPr>
              <w:spacing w:line="192" w:lineRule="auto"/>
            </w:pPr>
            <w:r w:rsidRPr="00606347">
              <w:rPr>
                <w:rFonts w:cs="Calibri"/>
                <w:color w:val="000000"/>
              </w:rPr>
              <w:tab/>
            </w:r>
            <w:r w:rsidRPr="00606347">
              <w:rPr>
                <w:rFonts w:cs="Calibri"/>
                <w:color w:val="000000"/>
              </w:rPr>
              <w:tab/>
              <w:t>DSA Extension point: Algorithms for Big Data computation</w:t>
            </w:r>
          </w:p>
          <w:p w14:paraId="7A0A2486" w14:textId="77777777" w:rsidR="006A588B" w:rsidRPr="00606347" w:rsidRDefault="006A588B" w:rsidP="006A588B">
            <w:pPr>
              <w:spacing w:line="192" w:lineRule="auto"/>
            </w:pPr>
            <w:r w:rsidRPr="00606347">
              <w:t>Mathematics of computing</w:t>
            </w:r>
          </w:p>
          <w:p w14:paraId="7228110D" w14:textId="77777777" w:rsidR="006A588B" w:rsidRPr="00606347" w:rsidRDefault="006A588B" w:rsidP="006A588B">
            <w:pPr>
              <w:spacing w:line="192" w:lineRule="auto"/>
            </w:pPr>
            <w:r w:rsidRPr="00606347">
              <w:rPr>
                <w:rFonts w:cs="Calibri"/>
                <w:color w:val="000000"/>
              </w:rPr>
              <w:tab/>
            </w:r>
            <w:r w:rsidRPr="00606347">
              <w:rPr>
                <w:rFonts w:cs="Calibri"/>
                <w:color w:val="000000"/>
              </w:rPr>
              <w:tab/>
              <w:t xml:space="preserve">DSA Extension point: Mathematical software for </w:t>
            </w:r>
            <w:r w:rsidRPr="00606347">
              <w:rPr>
                <w:rFonts w:cs="Calibri"/>
                <w:color w:val="000000"/>
              </w:rPr>
              <w:br/>
            </w:r>
            <w:r w:rsidRPr="00606347">
              <w:rPr>
                <w:rFonts w:cs="Calibri"/>
                <w:color w:val="000000"/>
              </w:rPr>
              <w:tab/>
            </w:r>
            <w:r w:rsidRPr="00606347">
              <w:rPr>
                <w:rFonts w:cs="Calibri"/>
                <w:color w:val="000000"/>
              </w:rPr>
              <w:tab/>
            </w:r>
            <w:r w:rsidRPr="00606347">
              <w:rPr>
                <w:rFonts w:cs="Calibri"/>
                <w:color w:val="000000"/>
              </w:rPr>
              <w:tab/>
              <w:t>Big Data computation</w:t>
            </w:r>
          </w:p>
          <w:p w14:paraId="062320FA" w14:textId="77777777" w:rsidR="006A588B" w:rsidRPr="00606347" w:rsidRDefault="006A588B" w:rsidP="006A588B">
            <w:pPr>
              <w:spacing w:line="192" w:lineRule="auto"/>
            </w:pPr>
            <w:r w:rsidRPr="00606347">
              <w:t>Computing methodologies</w:t>
            </w:r>
          </w:p>
          <w:p w14:paraId="0CB4D70A" w14:textId="77777777" w:rsidR="006A588B" w:rsidRPr="00606347" w:rsidRDefault="006A588B" w:rsidP="006A588B">
            <w:pPr>
              <w:spacing w:line="192" w:lineRule="auto"/>
            </w:pPr>
            <w:r w:rsidRPr="00606347">
              <w:rPr>
                <w:rFonts w:cs="Calibri"/>
                <w:color w:val="000000"/>
              </w:rPr>
              <w:tab/>
            </w:r>
            <w:r w:rsidRPr="00606347">
              <w:rPr>
                <w:rFonts w:cs="Calibri"/>
                <w:color w:val="000000"/>
              </w:rPr>
              <w:tab/>
              <w:t xml:space="preserve">DSA Extension point: New DSA computing </w:t>
            </w:r>
          </w:p>
          <w:p w14:paraId="10AA414D" w14:textId="77777777" w:rsidR="006A588B" w:rsidRPr="00606347" w:rsidRDefault="006A588B" w:rsidP="006A588B">
            <w:pPr>
              <w:spacing w:line="192" w:lineRule="auto"/>
            </w:pPr>
            <w:r w:rsidRPr="00606347">
              <w:t>Information systems</w:t>
            </w:r>
          </w:p>
          <w:p w14:paraId="6E97CFF5"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t>DSA Extension point: Big Data systems (e.g. cloud based)</w:t>
            </w:r>
          </w:p>
          <w:p w14:paraId="5111D18E"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t>Information systems applications</w:t>
            </w:r>
          </w:p>
          <w:p w14:paraId="33A10FA0" w14:textId="77777777" w:rsidR="006A588B" w:rsidRPr="00606347" w:rsidRDefault="006A588B" w:rsidP="006A588B">
            <w:pPr>
              <w:spacing w:line="192" w:lineRule="auto"/>
            </w:pPr>
            <w:r w:rsidRPr="00606347">
              <w:tab/>
            </w:r>
            <w:r w:rsidRPr="00606347">
              <w:tab/>
            </w:r>
            <w:r w:rsidRPr="00606347">
              <w:tab/>
            </w:r>
            <w:r w:rsidRPr="00606347">
              <w:rPr>
                <w:rFonts w:cs="Calibri"/>
                <w:color w:val="000000"/>
              </w:rPr>
              <w:t>DSA Extension point: Big Data applications</w:t>
            </w:r>
          </w:p>
          <w:p w14:paraId="44E13B33" w14:textId="77777777" w:rsidR="006A588B" w:rsidRPr="00606347" w:rsidRDefault="006A588B" w:rsidP="006A588B">
            <w:pPr>
              <w:spacing w:line="192" w:lineRule="auto"/>
            </w:pPr>
            <w:r w:rsidRPr="00606347">
              <w:tab/>
            </w:r>
            <w:r w:rsidRPr="00606347">
              <w:tab/>
            </w:r>
            <w:r w:rsidRPr="00606347">
              <w:tab/>
            </w:r>
            <w:r w:rsidRPr="00606347">
              <w:rPr>
                <w:rFonts w:cs="Calibri"/>
                <w:color w:val="000000"/>
              </w:rPr>
              <w:t>DSA Extension point: Doman specific Data applications</w:t>
            </w:r>
          </w:p>
        </w:tc>
      </w:tr>
      <w:tr w:rsidR="006A588B" w:rsidRPr="00606347" w14:paraId="39E7CF73" w14:textId="77777777" w:rsidTr="006A588B">
        <w:trPr>
          <w:jc w:val="center"/>
        </w:trPr>
        <w:tc>
          <w:tcPr>
            <w:tcW w:w="2126" w:type="dxa"/>
          </w:tcPr>
          <w:p w14:paraId="6033AEF9" w14:textId="77777777" w:rsidR="006A588B" w:rsidRPr="00606347" w:rsidRDefault="006A588B" w:rsidP="006A588B">
            <w:pPr>
              <w:spacing w:line="192" w:lineRule="auto"/>
            </w:pPr>
            <w:r w:rsidRPr="00606347">
              <w:t>Data Science Data Management (DSDM)</w:t>
            </w:r>
          </w:p>
          <w:p w14:paraId="39CC6697" w14:textId="77777777" w:rsidR="006A588B" w:rsidRPr="00606347" w:rsidRDefault="006A588B" w:rsidP="006A588B">
            <w:pPr>
              <w:spacing w:line="192" w:lineRule="auto"/>
            </w:pPr>
          </w:p>
        </w:tc>
        <w:tc>
          <w:tcPr>
            <w:tcW w:w="6944" w:type="dxa"/>
          </w:tcPr>
          <w:p w14:paraId="71888A6A" w14:textId="77777777" w:rsidR="006A588B" w:rsidRPr="00606347" w:rsidRDefault="006A588B" w:rsidP="006A588B">
            <w:pPr>
              <w:spacing w:line="192" w:lineRule="auto"/>
            </w:pPr>
            <w:r w:rsidRPr="00606347">
              <w:t>Information systems</w:t>
            </w:r>
          </w:p>
          <w:p w14:paraId="1E33035D" w14:textId="77777777" w:rsidR="006A588B" w:rsidRPr="00606347" w:rsidRDefault="006A588B" w:rsidP="006A588B">
            <w:pPr>
              <w:spacing w:line="192" w:lineRule="auto"/>
            </w:pPr>
            <w:r w:rsidRPr="00606347">
              <w:tab/>
            </w:r>
            <w:r w:rsidRPr="00606347">
              <w:tab/>
              <w:t xml:space="preserve"> Data management systems</w:t>
            </w:r>
          </w:p>
          <w:p w14:paraId="2614CE32" w14:textId="77777777" w:rsidR="006A588B" w:rsidRPr="00606347" w:rsidRDefault="006A588B" w:rsidP="006A588B">
            <w:pPr>
              <w:spacing w:line="192" w:lineRule="auto"/>
            </w:pPr>
            <w:r w:rsidRPr="00606347">
              <w:tab/>
            </w:r>
            <w:r w:rsidRPr="00606347">
              <w:tab/>
            </w:r>
            <w:r w:rsidRPr="00606347">
              <w:tab/>
              <w:t xml:space="preserve"> Database design and models</w:t>
            </w:r>
          </w:p>
          <w:p w14:paraId="07370B9D" w14:textId="77777777" w:rsidR="006A588B" w:rsidRPr="00606347" w:rsidRDefault="006A588B" w:rsidP="006A588B">
            <w:pPr>
              <w:spacing w:line="192" w:lineRule="auto"/>
            </w:pPr>
            <w:r w:rsidRPr="00606347">
              <w:tab/>
            </w:r>
            <w:r w:rsidRPr="00606347">
              <w:tab/>
            </w:r>
            <w:r w:rsidRPr="00606347">
              <w:tab/>
              <w:t xml:space="preserve"> Data structures</w:t>
            </w:r>
          </w:p>
          <w:p w14:paraId="65C54965" w14:textId="77777777" w:rsidR="006A588B" w:rsidRPr="00606347" w:rsidRDefault="006A588B" w:rsidP="006A588B">
            <w:pPr>
              <w:spacing w:line="192" w:lineRule="auto"/>
            </w:pPr>
            <w:r w:rsidRPr="00606347">
              <w:tab/>
            </w:r>
            <w:r w:rsidRPr="00606347">
              <w:tab/>
            </w:r>
            <w:r w:rsidRPr="00606347">
              <w:tab/>
              <w:t xml:space="preserve"> Database management system engines</w:t>
            </w:r>
          </w:p>
          <w:p w14:paraId="5C9D8CD8" w14:textId="77777777" w:rsidR="006A588B" w:rsidRPr="00606347" w:rsidRDefault="006A588B" w:rsidP="006A588B">
            <w:pPr>
              <w:spacing w:line="192" w:lineRule="auto"/>
            </w:pPr>
            <w:r w:rsidRPr="00606347">
              <w:tab/>
            </w:r>
            <w:r w:rsidRPr="00606347">
              <w:tab/>
            </w:r>
            <w:r w:rsidRPr="00606347">
              <w:tab/>
              <w:t xml:space="preserve"> Query languages</w:t>
            </w:r>
          </w:p>
          <w:p w14:paraId="23311C8D"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Database administration</w:t>
            </w:r>
          </w:p>
          <w:p w14:paraId="2E211E26"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Middleware for databases</w:t>
            </w:r>
          </w:p>
          <w:p w14:paraId="478E51E0" w14:textId="77777777" w:rsidR="006A588B" w:rsidRPr="00606347" w:rsidRDefault="006A588B" w:rsidP="006A588B">
            <w:pPr>
              <w:tabs>
                <w:tab w:val="left" w:pos="708"/>
                <w:tab w:val="left" w:pos="1416"/>
                <w:tab w:val="left" w:pos="2124"/>
                <w:tab w:val="left" w:pos="2832"/>
                <w:tab w:val="left" w:pos="3540"/>
                <w:tab w:val="left" w:pos="4667"/>
              </w:tabs>
              <w:spacing w:line="192" w:lineRule="auto"/>
            </w:pPr>
            <w:r w:rsidRPr="00606347">
              <w:tab/>
            </w:r>
            <w:r w:rsidRPr="00606347">
              <w:tab/>
            </w:r>
            <w:r w:rsidRPr="00606347">
              <w:tab/>
              <w:t xml:space="preserve"> Information integration</w:t>
            </w:r>
            <w:r w:rsidRPr="00606347">
              <w:tab/>
            </w:r>
          </w:p>
        </w:tc>
      </w:tr>
      <w:tr w:rsidR="006A588B" w:rsidRPr="00606347" w14:paraId="405C80EA" w14:textId="77777777" w:rsidTr="006A588B">
        <w:trPr>
          <w:jc w:val="center"/>
        </w:trPr>
        <w:tc>
          <w:tcPr>
            <w:tcW w:w="2126" w:type="dxa"/>
          </w:tcPr>
          <w:p w14:paraId="0D0E36C9" w14:textId="77777777" w:rsidR="006A588B" w:rsidRPr="00606347" w:rsidRDefault="006A588B" w:rsidP="006A588B">
            <w:pPr>
              <w:spacing w:line="192" w:lineRule="auto"/>
            </w:pPr>
            <w:r w:rsidRPr="00606347">
              <w:t>Data Science Data Management (DSDM)</w:t>
            </w:r>
          </w:p>
          <w:p w14:paraId="755885D9" w14:textId="77777777" w:rsidR="006A588B" w:rsidRPr="00606347" w:rsidRDefault="006A588B" w:rsidP="006A588B">
            <w:pPr>
              <w:spacing w:line="192" w:lineRule="auto"/>
            </w:pPr>
          </w:p>
        </w:tc>
        <w:tc>
          <w:tcPr>
            <w:tcW w:w="6944" w:type="dxa"/>
          </w:tcPr>
          <w:p w14:paraId="6013C4F3" w14:textId="77777777" w:rsidR="006A588B" w:rsidRPr="00606347" w:rsidRDefault="006A588B" w:rsidP="006A588B">
            <w:pPr>
              <w:tabs>
                <w:tab w:val="center" w:pos="3364"/>
              </w:tabs>
              <w:spacing w:line="192" w:lineRule="auto"/>
            </w:pPr>
            <w:r w:rsidRPr="00606347">
              <w:t>Information systems</w:t>
            </w:r>
            <w:r w:rsidRPr="00606347">
              <w:tab/>
            </w:r>
          </w:p>
          <w:p w14:paraId="71778680" w14:textId="77777777" w:rsidR="006A588B" w:rsidRPr="00606347" w:rsidRDefault="006A588B" w:rsidP="006A588B">
            <w:pPr>
              <w:spacing w:line="192" w:lineRule="auto"/>
            </w:pPr>
            <w:r w:rsidRPr="00606347">
              <w:tab/>
            </w:r>
            <w:r w:rsidRPr="00606347">
              <w:tab/>
              <w:t xml:space="preserve"> Information systems applications</w:t>
            </w:r>
          </w:p>
          <w:p w14:paraId="116FCFBE" w14:textId="77777777" w:rsidR="006A588B" w:rsidRPr="00606347" w:rsidRDefault="006A588B" w:rsidP="006A588B">
            <w:pPr>
              <w:spacing w:line="192" w:lineRule="auto"/>
            </w:pPr>
            <w:r w:rsidRPr="00606347">
              <w:tab/>
            </w:r>
            <w:r w:rsidRPr="00606347">
              <w:tab/>
            </w:r>
            <w:r w:rsidRPr="00606347">
              <w:tab/>
              <w:t xml:space="preserve"> Digital libraries and archives</w:t>
            </w:r>
          </w:p>
          <w:p w14:paraId="09816D97" w14:textId="77777777" w:rsidR="006A588B" w:rsidRPr="00606347" w:rsidRDefault="006A588B" w:rsidP="006A588B">
            <w:pPr>
              <w:spacing w:line="192" w:lineRule="auto"/>
            </w:pPr>
            <w:r w:rsidRPr="00606347">
              <w:tab/>
            </w:r>
            <w:r w:rsidRPr="00606347">
              <w:tab/>
              <w:t xml:space="preserve"> Information retrieval</w:t>
            </w:r>
          </w:p>
          <w:p w14:paraId="4555EADC"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Document representation</w:t>
            </w:r>
          </w:p>
          <w:p w14:paraId="0C1FCBD2"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Retrieval models and ranking</w:t>
            </w:r>
          </w:p>
          <w:p w14:paraId="3ADAFF39"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Search engine architectures and scalability</w:t>
            </w:r>
          </w:p>
          <w:p w14:paraId="7E7DEF91" w14:textId="77777777" w:rsidR="006A588B" w:rsidRPr="00606347" w:rsidRDefault="006A588B" w:rsidP="006A588B">
            <w:pPr>
              <w:spacing w:line="192" w:lineRule="auto"/>
            </w:pPr>
            <w:r w:rsidRPr="00606347">
              <w:tab/>
            </w:r>
            <w:r w:rsidRPr="00606347">
              <w:tab/>
            </w:r>
            <w:r w:rsidRPr="00606347">
              <w:tab/>
              <w:t xml:space="preserve"> Specialized information retrieval</w:t>
            </w:r>
          </w:p>
        </w:tc>
      </w:tr>
      <w:tr w:rsidR="006A588B" w:rsidRPr="00606347" w14:paraId="538415F2" w14:textId="77777777" w:rsidTr="006A588B">
        <w:trPr>
          <w:jc w:val="center"/>
        </w:trPr>
        <w:tc>
          <w:tcPr>
            <w:tcW w:w="2126" w:type="dxa"/>
          </w:tcPr>
          <w:p w14:paraId="37CA78EF" w14:textId="77777777" w:rsidR="006A588B" w:rsidRPr="00606347" w:rsidRDefault="006A588B" w:rsidP="006A588B">
            <w:pPr>
              <w:spacing w:line="192" w:lineRule="auto"/>
            </w:pPr>
            <w:r w:rsidRPr="00606347">
              <w:t>Data Science Data Management (DSDM)</w:t>
            </w:r>
          </w:p>
          <w:p w14:paraId="6D8E4030" w14:textId="77777777" w:rsidR="006A588B" w:rsidRPr="00606347" w:rsidRDefault="006A588B" w:rsidP="006A588B">
            <w:pPr>
              <w:spacing w:line="192" w:lineRule="auto"/>
            </w:pPr>
          </w:p>
          <w:p w14:paraId="054169B4" w14:textId="77777777" w:rsidR="006A588B" w:rsidRPr="00606347" w:rsidRDefault="006A588B" w:rsidP="006A588B">
            <w:pPr>
              <w:spacing w:line="192" w:lineRule="auto"/>
            </w:pPr>
            <w:r w:rsidRPr="00606347">
              <w:t>EXTENSION POINT</w:t>
            </w:r>
          </w:p>
        </w:tc>
        <w:tc>
          <w:tcPr>
            <w:tcW w:w="6944" w:type="dxa"/>
          </w:tcPr>
          <w:p w14:paraId="3980C009" w14:textId="77777777" w:rsidR="006A588B" w:rsidRPr="00606347" w:rsidRDefault="006A588B" w:rsidP="006A588B">
            <w:pPr>
              <w:spacing w:line="192" w:lineRule="auto"/>
            </w:pPr>
            <w:r w:rsidRPr="00606347">
              <w:t>Information systems</w:t>
            </w:r>
          </w:p>
          <w:p w14:paraId="1B53E21A" w14:textId="77777777" w:rsidR="006A588B" w:rsidRPr="00606347" w:rsidRDefault="006A588B" w:rsidP="006A588B">
            <w:pPr>
              <w:spacing w:line="192" w:lineRule="auto"/>
            </w:pPr>
            <w:r w:rsidRPr="00606347">
              <w:tab/>
            </w:r>
            <w:r w:rsidRPr="00606347">
              <w:tab/>
              <w:t>Data management systems</w:t>
            </w:r>
          </w:p>
          <w:p w14:paraId="7C15C833" w14:textId="77777777" w:rsidR="006A588B" w:rsidRPr="00606347" w:rsidRDefault="006A588B" w:rsidP="006A588B">
            <w:pPr>
              <w:spacing w:line="192" w:lineRule="auto"/>
            </w:pPr>
            <w:r w:rsidRPr="00606347">
              <w:tab/>
            </w:r>
            <w:r w:rsidRPr="00606347">
              <w:tab/>
            </w:r>
            <w:r w:rsidRPr="00606347">
              <w:tab/>
              <w:t>Data types and structures description</w:t>
            </w:r>
          </w:p>
          <w:p w14:paraId="6AAE34AD" w14:textId="77777777" w:rsidR="006A588B" w:rsidRPr="00606347" w:rsidRDefault="006A588B" w:rsidP="006A588B">
            <w:pPr>
              <w:spacing w:line="192" w:lineRule="auto"/>
            </w:pPr>
            <w:r w:rsidRPr="00606347">
              <w:tab/>
            </w:r>
            <w:r w:rsidRPr="00606347">
              <w:tab/>
            </w:r>
            <w:r w:rsidRPr="00606347">
              <w:tab/>
              <w:t>Metadata standards</w:t>
            </w:r>
          </w:p>
          <w:p w14:paraId="3827BD45" w14:textId="77777777" w:rsidR="006A588B" w:rsidRPr="00606347" w:rsidRDefault="006A588B" w:rsidP="006A588B">
            <w:pPr>
              <w:spacing w:line="192" w:lineRule="auto"/>
            </w:pPr>
            <w:r w:rsidRPr="00606347">
              <w:tab/>
            </w:r>
            <w:r w:rsidRPr="00606347">
              <w:tab/>
            </w:r>
            <w:r w:rsidRPr="00606347">
              <w:tab/>
              <w:t>Persistent identifiers (PID)</w:t>
            </w:r>
          </w:p>
          <w:p w14:paraId="6794D389" w14:textId="77777777" w:rsidR="006A588B" w:rsidRPr="00606347" w:rsidRDefault="006A588B" w:rsidP="006A588B">
            <w:pPr>
              <w:spacing w:line="192" w:lineRule="auto"/>
            </w:pPr>
            <w:r w:rsidRPr="00606347">
              <w:tab/>
            </w:r>
            <w:r w:rsidRPr="00606347">
              <w:tab/>
            </w:r>
            <w:r w:rsidRPr="00606347">
              <w:tab/>
              <w:t>Data types registries</w:t>
            </w:r>
          </w:p>
        </w:tc>
      </w:tr>
      <w:tr w:rsidR="006A588B" w:rsidRPr="00606347" w14:paraId="78303AF8" w14:textId="77777777" w:rsidTr="006A588B">
        <w:trPr>
          <w:jc w:val="center"/>
        </w:trPr>
        <w:tc>
          <w:tcPr>
            <w:tcW w:w="2126" w:type="dxa"/>
          </w:tcPr>
          <w:p w14:paraId="0D4AC354" w14:textId="77777777" w:rsidR="006A588B" w:rsidRPr="00606347" w:rsidRDefault="006A588B" w:rsidP="006A588B">
            <w:pPr>
              <w:spacing w:line="192" w:lineRule="auto"/>
            </w:pPr>
            <w:r w:rsidRPr="00606347">
              <w:t>Data Science Engineering (DSE)</w:t>
            </w:r>
          </w:p>
        </w:tc>
        <w:tc>
          <w:tcPr>
            <w:tcW w:w="6944" w:type="dxa"/>
          </w:tcPr>
          <w:p w14:paraId="08341BE6" w14:textId="77777777" w:rsidR="006A588B" w:rsidRPr="00606347" w:rsidRDefault="006A588B" w:rsidP="006A588B">
            <w:pPr>
              <w:spacing w:line="192" w:lineRule="auto"/>
            </w:pPr>
            <w:r w:rsidRPr="00606347">
              <w:t>Computer systems organization</w:t>
            </w:r>
          </w:p>
          <w:p w14:paraId="521F0ABD" w14:textId="77777777" w:rsidR="006A588B" w:rsidRPr="00606347" w:rsidRDefault="006A588B" w:rsidP="006A588B">
            <w:pPr>
              <w:spacing w:line="192" w:lineRule="auto"/>
            </w:pPr>
            <w:r w:rsidRPr="00606347">
              <w:rPr>
                <w:rFonts w:cs="Calibri"/>
                <w:color w:val="000000"/>
              </w:rPr>
              <w:tab/>
            </w:r>
            <w:r w:rsidRPr="00606347">
              <w:tab/>
              <w:t>Architectures</w:t>
            </w:r>
          </w:p>
          <w:p w14:paraId="0BEBD9BE" w14:textId="77777777" w:rsidR="006A588B" w:rsidRPr="00606347" w:rsidRDefault="006A588B" w:rsidP="006A588B">
            <w:pPr>
              <w:spacing w:line="192" w:lineRule="auto"/>
            </w:pPr>
            <w:r w:rsidRPr="00606347">
              <w:rPr>
                <w:rFonts w:cs="Calibri"/>
                <w:color w:val="000000"/>
              </w:rPr>
              <w:tab/>
            </w:r>
            <w:r w:rsidRPr="00606347">
              <w:tab/>
            </w:r>
            <w:r w:rsidRPr="00606347">
              <w:tab/>
              <w:t xml:space="preserve"> Parallel architectures</w:t>
            </w:r>
          </w:p>
          <w:p w14:paraId="720D02C5" w14:textId="77777777" w:rsidR="006A588B" w:rsidRPr="00606347" w:rsidRDefault="006A588B" w:rsidP="006A588B">
            <w:pPr>
              <w:spacing w:line="192" w:lineRule="auto"/>
            </w:pPr>
            <w:r w:rsidRPr="00606347">
              <w:rPr>
                <w:rFonts w:cs="Calibri"/>
                <w:color w:val="000000"/>
              </w:rPr>
              <w:tab/>
            </w:r>
            <w:r w:rsidRPr="00606347">
              <w:tab/>
            </w:r>
            <w:r w:rsidRPr="00606347">
              <w:tab/>
              <w:t xml:space="preserve"> Distributed architectures</w:t>
            </w:r>
          </w:p>
        </w:tc>
      </w:tr>
      <w:tr w:rsidR="006A588B" w:rsidRPr="00606347" w14:paraId="46D5B314" w14:textId="77777777" w:rsidTr="006A588B">
        <w:trPr>
          <w:jc w:val="center"/>
        </w:trPr>
        <w:tc>
          <w:tcPr>
            <w:tcW w:w="2126" w:type="dxa"/>
          </w:tcPr>
          <w:p w14:paraId="6D534296" w14:textId="77777777" w:rsidR="006A588B" w:rsidRPr="00606347" w:rsidRDefault="006A588B" w:rsidP="006A588B">
            <w:pPr>
              <w:spacing w:line="192" w:lineRule="auto"/>
            </w:pPr>
            <w:r w:rsidRPr="00606347">
              <w:t>Data Science Engineering (DSE</w:t>
            </w:r>
            <w:r>
              <w:t>NG</w:t>
            </w:r>
            <w:r w:rsidRPr="00606347">
              <w:t xml:space="preserve">) </w:t>
            </w:r>
          </w:p>
        </w:tc>
        <w:tc>
          <w:tcPr>
            <w:tcW w:w="6944" w:type="dxa"/>
          </w:tcPr>
          <w:p w14:paraId="2E2E767F" w14:textId="77777777" w:rsidR="006A588B" w:rsidRPr="00606347" w:rsidRDefault="006A588B" w:rsidP="006A588B">
            <w:r w:rsidRPr="00606347">
              <w:t xml:space="preserve">Networks </w:t>
            </w:r>
            <w:r>
              <w:t>*</w:t>
            </w:r>
            <w:r w:rsidRPr="00606347">
              <w:t>*)</w:t>
            </w:r>
          </w:p>
          <w:p w14:paraId="47849F4F" w14:textId="77777777" w:rsidR="006A588B" w:rsidRPr="00606347" w:rsidRDefault="006A588B" w:rsidP="006A588B">
            <w:r w:rsidRPr="00606347">
              <w:tab/>
            </w:r>
            <w:r w:rsidRPr="00606347">
              <w:tab/>
              <w:t>Network Architectures</w:t>
            </w:r>
          </w:p>
          <w:p w14:paraId="45E063E1" w14:textId="77777777" w:rsidR="006A588B" w:rsidRPr="00606347" w:rsidRDefault="006A588B" w:rsidP="006A588B">
            <w:r w:rsidRPr="00606347">
              <w:tab/>
            </w:r>
            <w:r w:rsidRPr="00606347">
              <w:tab/>
              <w:t>Network Services</w:t>
            </w:r>
          </w:p>
          <w:p w14:paraId="4C6481D5" w14:textId="77777777" w:rsidR="006A588B" w:rsidRPr="00606347" w:rsidRDefault="006A588B" w:rsidP="006A588B">
            <w:pPr>
              <w:spacing w:line="192" w:lineRule="auto"/>
            </w:pPr>
            <w:r w:rsidRPr="00606347">
              <w:tab/>
            </w:r>
            <w:r w:rsidRPr="00606347">
              <w:tab/>
            </w:r>
            <w:r w:rsidRPr="00606347">
              <w:tab/>
              <w:t>Cloud Computing</w:t>
            </w:r>
          </w:p>
        </w:tc>
      </w:tr>
      <w:tr w:rsidR="006A588B" w:rsidRPr="00606347" w14:paraId="693D4AF4" w14:textId="77777777" w:rsidTr="006A588B">
        <w:trPr>
          <w:jc w:val="center"/>
        </w:trPr>
        <w:tc>
          <w:tcPr>
            <w:tcW w:w="2126" w:type="dxa"/>
          </w:tcPr>
          <w:p w14:paraId="0F43D2EC" w14:textId="77777777" w:rsidR="006A588B" w:rsidRPr="00606347" w:rsidRDefault="006A588B" w:rsidP="006A588B">
            <w:pPr>
              <w:spacing w:line="192" w:lineRule="auto"/>
            </w:pPr>
            <w:r w:rsidRPr="00606347">
              <w:t>Data Science Engineering (DSE</w:t>
            </w:r>
            <w:r>
              <w:t>NG</w:t>
            </w:r>
            <w:r w:rsidRPr="00606347">
              <w:t>)</w:t>
            </w:r>
          </w:p>
          <w:p w14:paraId="37FF543E" w14:textId="77777777" w:rsidR="006A588B" w:rsidRPr="00606347" w:rsidRDefault="006A588B" w:rsidP="006A588B">
            <w:pPr>
              <w:spacing w:line="192" w:lineRule="auto"/>
            </w:pPr>
          </w:p>
        </w:tc>
        <w:tc>
          <w:tcPr>
            <w:tcW w:w="6944" w:type="dxa"/>
          </w:tcPr>
          <w:p w14:paraId="594FA451" w14:textId="77777777" w:rsidR="006A588B" w:rsidRPr="00606347" w:rsidRDefault="006A588B" w:rsidP="006A588B">
            <w:pPr>
              <w:spacing w:line="192" w:lineRule="auto"/>
            </w:pPr>
            <w:r w:rsidRPr="00606347">
              <w:t>Software and its engineering</w:t>
            </w:r>
          </w:p>
          <w:p w14:paraId="5F5F9070" w14:textId="77777777" w:rsidR="006A588B" w:rsidRPr="00606347" w:rsidRDefault="006A588B" w:rsidP="006A588B">
            <w:pPr>
              <w:spacing w:line="192" w:lineRule="auto"/>
            </w:pPr>
            <w:r w:rsidRPr="00606347">
              <w:rPr>
                <w:rFonts w:cs="Calibri"/>
                <w:color w:val="000000"/>
              </w:rPr>
              <w:tab/>
            </w:r>
            <w:r w:rsidRPr="00606347">
              <w:tab/>
              <w:t>Software organization and properties</w:t>
            </w:r>
          </w:p>
          <w:p w14:paraId="703510CC" w14:textId="77777777" w:rsidR="006A588B" w:rsidRPr="00606347" w:rsidRDefault="006A588B" w:rsidP="006A588B">
            <w:pPr>
              <w:spacing w:line="192" w:lineRule="auto"/>
            </w:pPr>
            <w:r w:rsidRPr="00606347">
              <w:rPr>
                <w:rFonts w:cs="Calibri"/>
                <w:color w:val="000000"/>
              </w:rPr>
              <w:tab/>
            </w:r>
            <w:r w:rsidRPr="00606347">
              <w:tab/>
            </w:r>
            <w:r w:rsidRPr="00606347">
              <w:tab/>
              <w:t xml:space="preserve"> Software system structures</w:t>
            </w:r>
          </w:p>
          <w:p w14:paraId="3ED24278" w14:textId="77777777" w:rsidR="006A588B" w:rsidRPr="00606347" w:rsidRDefault="006A588B" w:rsidP="006A588B">
            <w:pPr>
              <w:spacing w:line="192" w:lineRule="auto"/>
            </w:pPr>
            <w:r w:rsidRPr="00606347">
              <w:tab/>
            </w:r>
            <w:r w:rsidRPr="00606347">
              <w:tab/>
            </w:r>
            <w:r w:rsidRPr="00606347">
              <w:tab/>
            </w:r>
            <w:r w:rsidRPr="00606347">
              <w:tab/>
              <w:t xml:space="preserve"> Software architectures</w:t>
            </w:r>
          </w:p>
          <w:p w14:paraId="234CBFDA" w14:textId="77777777" w:rsidR="006A588B" w:rsidRPr="00606347" w:rsidRDefault="006A588B" w:rsidP="006A588B">
            <w:pPr>
              <w:spacing w:line="192" w:lineRule="auto"/>
            </w:pPr>
            <w:r w:rsidRPr="00606347">
              <w:tab/>
            </w:r>
            <w:r w:rsidRPr="00606347">
              <w:tab/>
            </w:r>
            <w:r w:rsidRPr="00606347">
              <w:tab/>
            </w:r>
            <w:r w:rsidRPr="00606347">
              <w:tab/>
              <w:t xml:space="preserve"> Software system models</w:t>
            </w:r>
          </w:p>
          <w:p w14:paraId="5268C1E5" w14:textId="77777777" w:rsidR="006A588B" w:rsidRPr="00606347" w:rsidRDefault="006A588B" w:rsidP="006A588B">
            <w:pPr>
              <w:spacing w:line="192" w:lineRule="auto"/>
            </w:pPr>
            <w:r w:rsidRPr="00606347">
              <w:tab/>
            </w:r>
            <w:r w:rsidRPr="00606347">
              <w:tab/>
            </w:r>
            <w:r w:rsidRPr="00606347">
              <w:tab/>
            </w:r>
            <w:r w:rsidRPr="00606347">
              <w:tab/>
              <w:t xml:space="preserve"> Ultra-large-scale systems</w:t>
            </w:r>
          </w:p>
          <w:p w14:paraId="17E354C5" w14:textId="77777777" w:rsidR="006A588B" w:rsidRPr="00606347" w:rsidRDefault="006A588B" w:rsidP="006A588B">
            <w:pPr>
              <w:spacing w:line="192" w:lineRule="auto"/>
            </w:pPr>
            <w:r w:rsidRPr="00606347">
              <w:tab/>
            </w:r>
            <w:r w:rsidRPr="00606347">
              <w:tab/>
            </w:r>
            <w:r w:rsidRPr="00606347">
              <w:tab/>
            </w:r>
            <w:r w:rsidRPr="00606347">
              <w:tab/>
              <w:t xml:space="preserve"> Distributed systems organizing principles</w:t>
            </w:r>
          </w:p>
          <w:p w14:paraId="0737D699" w14:textId="77777777" w:rsidR="006A588B" w:rsidRPr="00606347" w:rsidRDefault="006A588B" w:rsidP="006A588B">
            <w:pPr>
              <w:spacing w:line="192" w:lineRule="auto"/>
            </w:pPr>
            <w:r w:rsidRPr="00606347">
              <w:tab/>
            </w:r>
            <w:r w:rsidRPr="00606347">
              <w:tab/>
            </w:r>
            <w:r w:rsidRPr="00606347">
              <w:tab/>
            </w:r>
            <w:r w:rsidRPr="00606347">
              <w:tab/>
            </w:r>
            <w:r w:rsidRPr="00606347">
              <w:tab/>
              <w:t xml:space="preserve"> Cloud computing</w:t>
            </w:r>
          </w:p>
          <w:p w14:paraId="04305492"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r>
            <w:r w:rsidRPr="00606347">
              <w:rPr>
                <w:rFonts w:cs="Calibri"/>
                <w:color w:val="000000"/>
              </w:rPr>
              <w:tab/>
            </w:r>
            <w:r w:rsidRPr="00606347">
              <w:rPr>
                <w:rFonts w:cs="Calibri"/>
                <w:color w:val="000000"/>
              </w:rPr>
              <w:tab/>
              <w:t xml:space="preserve"> Grid computing</w:t>
            </w:r>
          </w:p>
          <w:p w14:paraId="4D29263A" w14:textId="77777777" w:rsidR="006A588B" w:rsidRPr="00606347" w:rsidRDefault="006A588B" w:rsidP="006A588B">
            <w:pPr>
              <w:spacing w:line="192" w:lineRule="auto"/>
            </w:pPr>
            <w:r w:rsidRPr="00606347">
              <w:tab/>
            </w:r>
            <w:r w:rsidRPr="00606347">
              <w:tab/>
            </w:r>
            <w:r w:rsidRPr="00606347">
              <w:tab/>
            </w:r>
            <w:r w:rsidRPr="00606347">
              <w:tab/>
              <w:t xml:space="preserve"> Abstraction, modeling and modularity</w:t>
            </w:r>
          </w:p>
          <w:p w14:paraId="3EAC59F5"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r>
            <w:r w:rsidRPr="00606347">
              <w:rPr>
                <w:rFonts w:cs="Calibri"/>
                <w:color w:val="000000"/>
              </w:rPr>
              <w:tab/>
              <w:t xml:space="preserve"> Real-time systems software</w:t>
            </w:r>
          </w:p>
          <w:p w14:paraId="7503F281" w14:textId="77777777" w:rsidR="006A588B" w:rsidRPr="00606347" w:rsidRDefault="006A588B" w:rsidP="006A588B">
            <w:pPr>
              <w:spacing w:line="192" w:lineRule="auto"/>
            </w:pPr>
            <w:r w:rsidRPr="00606347">
              <w:tab/>
            </w:r>
            <w:r w:rsidRPr="00606347">
              <w:tab/>
              <w:t>Software notations and tools</w:t>
            </w:r>
          </w:p>
          <w:p w14:paraId="337B2B49" w14:textId="77777777" w:rsidR="006A588B" w:rsidRPr="00606347" w:rsidRDefault="006A588B" w:rsidP="006A588B">
            <w:pPr>
              <w:spacing w:line="192" w:lineRule="auto"/>
            </w:pPr>
            <w:r w:rsidRPr="00606347">
              <w:tab/>
            </w:r>
            <w:r w:rsidRPr="00606347">
              <w:tab/>
            </w:r>
            <w:r w:rsidRPr="00606347">
              <w:tab/>
              <w:t xml:space="preserve"> General programming languages</w:t>
            </w:r>
          </w:p>
          <w:p w14:paraId="17386311" w14:textId="77777777" w:rsidR="006A588B" w:rsidRPr="00606347" w:rsidRDefault="006A588B" w:rsidP="006A588B">
            <w:pPr>
              <w:spacing w:line="192" w:lineRule="auto"/>
            </w:pPr>
            <w:r w:rsidRPr="00606347">
              <w:tab/>
            </w:r>
            <w:r w:rsidRPr="00606347">
              <w:tab/>
              <w:t>Software creation and management</w:t>
            </w:r>
          </w:p>
        </w:tc>
      </w:tr>
      <w:tr w:rsidR="006A588B" w:rsidRPr="00606347" w14:paraId="4F6BB1FC" w14:textId="77777777" w:rsidTr="006A588B">
        <w:trPr>
          <w:jc w:val="center"/>
        </w:trPr>
        <w:tc>
          <w:tcPr>
            <w:tcW w:w="2126" w:type="dxa"/>
          </w:tcPr>
          <w:p w14:paraId="6F71734A" w14:textId="77777777" w:rsidR="006A588B" w:rsidRPr="00606347" w:rsidRDefault="006A588B" w:rsidP="006A588B">
            <w:pPr>
              <w:spacing w:line="192" w:lineRule="auto"/>
            </w:pPr>
            <w:r w:rsidRPr="00606347">
              <w:t>Data Science Engineering (DSE</w:t>
            </w:r>
            <w:r>
              <w:t>NG</w:t>
            </w:r>
            <w:r w:rsidRPr="00606347">
              <w:t>)</w:t>
            </w:r>
          </w:p>
        </w:tc>
        <w:tc>
          <w:tcPr>
            <w:tcW w:w="6944" w:type="dxa"/>
          </w:tcPr>
          <w:p w14:paraId="6E60D95D" w14:textId="77777777" w:rsidR="006A588B" w:rsidRPr="00606347" w:rsidRDefault="006A588B" w:rsidP="006A588B">
            <w:pPr>
              <w:spacing w:line="192" w:lineRule="auto"/>
            </w:pPr>
            <w:r w:rsidRPr="00606347">
              <w:t>Computing methodologies</w:t>
            </w:r>
          </w:p>
          <w:p w14:paraId="147FABD1" w14:textId="77777777" w:rsidR="006A588B" w:rsidRPr="00606347" w:rsidRDefault="006A588B" w:rsidP="006A588B">
            <w:pPr>
              <w:spacing w:line="192" w:lineRule="auto"/>
            </w:pPr>
            <w:r w:rsidRPr="00606347">
              <w:tab/>
            </w:r>
            <w:r w:rsidRPr="00606347">
              <w:tab/>
              <w:t>Modeling and simulation</w:t>
            </w:r>
          </w:p>
          <w:p w14:paraId="00EF1B1D" w14:textId="77777777" w:rsidR="006A588B" w:rsidRPr="00606347" w:rsidRDefault="006A588B" w:rsidP="006A588B">
            <w:pPr>
              <w:spacing w:line="192" w:lineRule="auto"/>
            </w:pPr>
            <w:r w:rsidRPr="00606347">
              <w:tab/>
            </w:r>
            <w:r w:rsidRPr="00606347">
              <w:tab/>
            </w:r>
            <w:r w:rsidRPr="00606347">
              <w:tab/>
              <w:t xml:space="preserve"> Model development and analysis</w:t>
            </w:r>
          </w:p>
          <w:p w14:paraId="6FEFE520" w14:textId="77777777" w:rsidR="006A588B" w:rsidRPr="00606347" w:rsidRDefault="006A588B" w:rsidP="006A588B">
            <w:pPr>
              <w:spacing w:line="192" w:lineRule="auto"/>
            </w:pPr>
            <w:r w:rsidRPr="00606347">
              <w:tab/>
            </w:r>
            <w:r w:rsidRPr="00606347">
              <w:tab/>
            </w:r>
            <w:r w:rsidRPr="00606347">
              <w:tab/>
              <w:t xml:space="preserve"> Simulation theory</w:t>
            </w:r>
          </w:p>
          <w:p w14:paraId="6135E24D" w14:textId="77777777" w:rsidR="006A588B" w:rsidRPr="00606347" w:rsidRDefault="006A588B" w:rsidP="006A588B">
            <w:pPr>
              <w:spacing w:line="192" w:lineRule="auto"/>
            </w:pPr>
            <w:r w:rsidRPr="00606347">
              <w:tab/>
            </w:r>
            <w:r w:rsidRPr="00606347">
              <w:tab/>
            </w:r>
            <w:r w:rsidRPr="00606347">
              <w:tab/>
              <w:t xml:space="preserve"> Simulation types and techniques</w:t>
            </w:r>
          </w:p>
          <w:p w14:paraId="6B379C15" w14:textId="77777777" w:rsidR="006A588B" w:rsidRPr="00606347" w:rsidRDefault="006A588B" w:rsidP="006A588B">
            <w:pPr>
              <w:spacing w:line="192" w:lineRule="auto"/>
            </w:pPr>
            <w:r w:rsidRPr="00606347">
              <w:tab/>
            </w:r>
            <w:r w:rsidRPr="00606347">
              <w:tab/>
            </w:r>
            <w:r w:rsidRPr="00606347">
              <w:tab/>
              <w:t xml:space="preserve"> Simulation support systems</w:t>
            </w:r>
          </w:p>
        </w:tc>
      </w:tr>
      <w:tr w:rsidR="006A588B" w:rsidRPr="00606347" w14:paraId="0303D3A6" w14:textId="77777777" w:rsidTr="006A588B">
        <w:trPr>
          <w:jc w:val="center"/>
        </w:trPr>
        <w:tc>
          <w:tcPr>
            <w:tcW w:w="2126" w:type="dxa"/>
          </w:tcPr>
          <w:p w14:paraId="71980129" w14:textId="77777777" w:rsidR="006A588B" w:rsidRPr="00606347" w:rsidRDefault="006A588B" w:rsidP="006A588B">
            <w:pPr>
              <w:spacing w:line="192" w:lineRule="auto"/>
            </w:pPr>
            <w:r w:rsidRPr="00606347">
              <w:t>Data Science Engineering (DSE</w:t>
            </w:r>
            <w:r>
              <w:t>NG</w:t>
            </w:r>
            <w:r w:rsidRPr="00606347">
              <w:t>)</w:t>
            </w:r>
          </w:p>
        </w:tc>
        <w:tc>
          <w:tcPr>
            <w:tcW w:w="6944" w:type="dxa"/>
          </w:tcPr>
          <w:p w14:paraId="6F718252" w14:textId="77777777" w:rsidR="006A588B" w:rsidRPr="00606347" w:rsidRDefault="006A588B" w:rsidP="006A588B">
            <w:pPr>
              <w:tabs>
                <w:tab w:val="center" w:pos="3364"/>
              </w:tabs>
              <w:spacing w:line="192" w:lineRule="auto"/>
            </w:pPr>
            <w:r w:rsidRPr="00606347">
              <w:t>Information systems</w:t>
            </w:r>
            <w:r w:rsidRPr="00606347">
              <w:tab/>
            </w:r>
          </w:p>
          <w:p w14:paraId="70A16A83" w14:textId="77777777" w:rsidR="006A588B" w:rsidRPr="00606347" w:rsidRDefault="006A588B" w:rsidP="006A588B">
            <w:pPr>
              <w:spacing w:line="192" w:lineRule="auto"/>
            </w:pPr>
            <w:r w:rsidRPr="00606347">
              <w:tab/>
            </w:r>
            <w:r w:rsidRPr="00606347">
              <w:tab/>
              <w:t>Information storage systems</w:t>
            </w:r>
          </w:p>
          <w:p w14:paraId="7B8024FD" w14:textId="77777777" w:rsidR="006A588B" w:rsidRPr="00606347" w:rsidRDefault="006A588B" w:rsidP="006A588B">
            <w:pPr>
              <w:spacing w:line="192" w:lineRule="auto"/>
            </w:pPr>
            <w:r w:rsidRPr="00606347">
              <w:tab/>
            </w:r>
            <w:r w:rsidRPr="00606347">
              <w:tab/>
              <w:t>Information systems applications</w:t>
            </w:r>
          </w:p>
          <w:p w14:paraId="7E17F26C" w14:textId="77777777" w:rsidR="006A588B" w:rsidRPr="00606347" w:rsidRDefault="006A588B" w:rsidP="006A588B">
            <w:pPr>
              <w:spacing w:line="192" w:lineRule="auto"/>
            </w:pPr>
            <w:r w:rsidRPr="00606347">
              <w:tab/>
            </w:r>
            <w:r w:rsidRPr="00606347">
              <w:tab/>
            </w:r>
            <w:r w:rsidRPr="00606347">
              <w:tab/>
              <w:t xml:space="preserve"> Enterprise information systems</w:t>
            </w:r>
          </w:p>
          <w:p w14:paraId="77BC0474" w14:textId="77777777" w:rsidR="006A588B" w:rsidRPr="00606347" w:rsidRDefault="006A588B" w:rsidP="006A588B">
            <w:pPr>
              <w:spacing w:line="192" w:lineRule="auto"/>
            </w:pPr>
            <w:r w:rsidRPr="00606347">
              <w:tab/>
            </w:r>
            <w:r w:rsidRPr="00606347">
              <w:tab/>
            </w:r>
            <w:r w:rsidRPr="00606347">
              <w:tab/>
              <w:t xml:space="preserve"> Collaborative and social computing systems and tools</w:t>
            </w:r>
          </w:p>
        </w:tc>
      </w:tr>
      <w:tr w:rsidR="006A588B" w:rsidRPr="00606347" w14:paraId="3F1190A2" w14:textId="77777777" w:rsidTr="006A588B">
        <w:trPr>
          <w:jc w:val="center"/>
        </w:trPr>
        <w:tc>
          <w:tcPr>
            <w:tcW w:w="2126" w:type="dxa"/>
          </w:tcPr>
          <w:p w14:paraId="44DB445F" w14:textId="77777777" w:rsidR="006A588B" w:rsidRPr="00606347" w:rsidRDefault="006A588B" w:rsidP="006A588B">
            <w:pPr>
              <w:spacing w:line="192" w:lineRule="auto"/>
            </w:pPr>
            <w:r w:rsidRPr="00606347">
              <w:t>Data Science Engineering (DSE</w:t>
            </w:r>
            <w:r>
              <w:t>NG</w:t>
            </w:r>
            <w:r w:rsidRPr="00606347">
              <w:t>)</w:t>
            </w:r>
          </w:p>
          <w:p w14:paraId="2ADACBC7" w14:textId="77777777" w:rsidR="006A588B" w:rsidRPr="00606347" w:rsidRDefault="006A588B" w:rsidP="006A588B">
            <w:pPr>
              <w:spacing w:line="192" w:lineRule="auto"/>
            </w:pPr>
          </w:p>
          <w:p w14:paraId="26C864EA" w14:textId="77777777" w:rsidR="006A588B" w:rsidRPr="00606347" w:rsidRDefault="006A588B" w:rsidP="006A588B">
            <w:pPr>
              <w:spacing w:line="192" w:lineRule="auto"/>
            </w:pPr>
            <w:r w:rsidRPr="00606347">
              <w:t>EXTENSION POINT</w:t>
            </w:r>
          </w:p>
          <w:p w14:paraId="70D433C1" w14:textId="77777777" w:rsidR="006A588B" w:rsidRPr="00606347" w:rsidRDefault="006A588B" w:rsidP="006A588B">
            <w:pPr>
              <w:spacing w:line="192" w:lineRule="auto"/>
            </w:pPr>
          </w:p>
        </w:tc>
        <w:tc>
          <w:tcPr>
            <w:tcW w:w="6944" w:type="dxa"/>
          </w:tcPr>
          <w:p w14:paraId="17D26FA6" w14:textId="77777777" w:rsidR="006A588B" w:rsidRPr="00606347" w:rsidRDefault="006A588B" w:rsidP="006A588B">
            <w:pPr>
              <w:spacing w:line="192" w:lineRule="auto"/>
            </w:pPr>
            <w:r w:rsidRPr="00606347">
              <w:t>Software and its engineering</w:t>
            </w:r>
          </w:p>
          <w:p w14:paraId="7F11E295" w14:textId="77777777" w:rsidR="006A588B" w:rsidRPr="00606347" w:rsidRDefault="006A588B" w:rsidP="006A588B">
            <w:pPr>
              <w:spacing w:line="192" w:lineRule="auto"/>
            </w:pPr>
            <w:r w:rsidRPr="00606347">
              <w:rPr>
                <w:rFonts w:cs="Calibri"/>
                <w:color w:val="000000"/>
              </w:rPr>
              <w:tab/>
            </w:r>
            <w:r w:rsidRPr="00606347">
              <w:tab/>
              <w:t>Software organization and properties</w:t>
            </w:r>
          </w:p>
          <w:p w14:paraId="6C2E5F91" w14:textId="77777777" w:rsidR="006A588B" w:rsidRPr="00606347" w:rsidRDefault="006A588B" w:rsidP="006A588B">
            <w:pPr>
              <w:spacing w:line="192" w:lineRule="auto"/>
            </w:pPr>
            <w:r w:rsidRPr="00606347">
              <w:tab/>
            </w:r>
            <w:r w:rsidRPr="00606347">
              <w:tab/>
            </w:r>
            <w:r w:rsidRPr="00606347">
              <w:tab/>
            </w:r>
            <w:r w:rsidRPr="00606347">
              <w:rPr>
                <w:rFonts w:cs="Calibri"/>
                <w:color w:val="000000"/>
              </w:rPr>
              <w:t>DSE Extension point: Big Data applications design</w:t>
            </w:r>
          </w:p>
          <w:p w14:paraId="4A153E2D" w14:textId="77777777" w:rsidR="006A588B" w:rsidRPr="00606347" w:rsidRDefault="006A588B" w:rsidP="006A588B">
            <w:pPr>
              <w:spacing w:line="192" w:lineRule="auto"/>
            </w:pPr>
            <w:r w:rsidRPr="00606347">
              <w:tab/>
            </w:r>
            <w:r w:rsidRPr="00606347">
              <w:tab/>
            </w:r>
            <w:r w:rsidRPr="00606347">
              <w:tab/>
              <w:t>Data Analytics programming languages</w:t>
            </w:r>
          </w:p>
          <w:p w14:paraId="2BFF31F8" w14:textId="77777777" w:rsidR="006A588B" w:rsidRPr="00606347" w:rsidRDefault="006A588B" w:rsidP="006A588B">
            <w:pPr>
              <w:spacing w:line="192" w:lineRule="auto"/>
            </w:pPr>
            <w:r w:rsidRPr="00606347">
              <w:t>Information systems</w:t>
            </w:r>
          </w:p>
          <w:p w14:paraId="782CC6F7"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t>DSE Extension point: Big Data and cloud based systems design</w:t>
            </w:r>
          </w:p>
          <w:p w14:paraId="68D9E3B2"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t>Information systems applications</w:t>
            </w:r>
          </w:p>
          <w:p w14:paraId="0A010826" w14:textId="77777777" w:rsidR="006A588B" w:rsidRPr="00606347" w:rsidRDefault="006A588B" w:rsidP="006A588B">
            <w:pPr>
              <w:spacing w:line="192" w:lineRule="auto"/>
            </w:pPr>
            <w:r w:rsidRPr="00606347">
              <w:tab/>
            </w:r>
            <w:r w:rsidRPr="00606347">
              <w:tab/>
            </w:r>
            <w:r w:rsidRPr="00606347">
              <w:tab/>
            </w:r>
            <w:r w:rsidRPr="00606347">
              <w:rPr>
                <w:rFonts w:cs="Calibri"/>
                <w:color w:val="000000"/>
              </w:rPr>
              <w:t>DSA Extension point: Big Data applications</w:t>
            </w:r>
          </w:p>
          <w:p w14:paraId="64A23D2B" w14:textId="77777777" w:rsidR="006A588B" w:rsidRPr="00606347" w:rsidRDefault="006A588B" w:rsidP="006A588B">
            <w:pPr>
              <w:spacing w:line="192" w:lineRule="auto"/>
            </w:pPr>
            <w:r w:rsidRPr="00606347">
              <w:tab/>
            </w:r>
            <w:r w:rsidRPr="00606347">
              <w:tab/>
            </w:r>
            <w:r w:rsidRPr="00606347">
              <w:tab/>
            </w:r>
            <w:r w:rsidRPr="00606347">
              <w:rPr>
                <w:rFonts w:cs="Calibri"/>
                <w:color w:val="000000"/>
              </w:rPr>
              <w:t>DSA Extension point: Doman specific Data applications</w:t>
            </w:r>
          </w:p>
        </w:tc>
      </w:tr>
      <w:tr w:rsidR="006A588B" w:rsidRPr="00606347" w14:paraId="71DF3FBC" w14:textId="77777777" w:rsidTr="006A588B">
        <w:trPr>
          <w:jc w:val="center"/>
        </w:trPr>
        <w:tc>
          <w:tcPr>
            <w:tcW w:w="2126" w:type="dxa"/>
          </w:tcPr>
          <w:p w14:paraId="1FE673EA" w14:textId="77777777" w:rsidR="006A588B" w:rsidRPr="00606347" w:rsidRDefault="006A588B" w:rsidP="006A588B">
            <w:pPr>
              <w:spacing w:line="192" w:lineRule="auto"/>
            </w:pPr>
            <w:r w:rsidRPr="00606347">
              <w:t xml:space="preserve">DS Domain Knowledge </w:t>
            </w:r>
            <w:r>
              <w:t>(DSDK)</w:t>
            </w:r>
          </w:p>
          <w:p w14:paraId="66F9A269" w14:textId="77777777" w:rsidR="006A588B" w:rsidRPr="00606347" w:rsidRDefault="006A588B" w:rsidP="006A588B">
            <w:pPr>
              <w:spacing w:line="192" w:lineRule="auto"/>
            </w:pPr>
          </w:p>
          <w:p w14:paraId="11D87E26" w14:textId="77777777" w:rsidR="006A588B" w:rsidRPr="00606347" w:rsidRDefault="006A588B" w:rsidP="006A588B">
            <w:pPr>
              <w:spacing w:line="192" w:lineRule="auto"/>
            </w:pPr>
            <w:r w:rsidRPr="00606347">
              <w:t>EXTENSION POINT</w:t>
            </w:r>
          </w:p>
        </w:tc>
        <w:tc>
          <w:tcPr>
            <w:tcW w:w="6944" w:type="dxa"/>
          </w:tcPr>
          <w:p w14:paraId="396C2FC7" w14:textId="77777777" w:rsidR="006A588B" w:rsidRPr="00606347" w:rsidRDefault="006A588B" w:rsidP="006A588B">
            <w:pPr>
              <w:spacing w:line="192" w:lineRule="auto"/>
            </w:pPr>
            <w:r w:rsidRPr="00606347">
              <w:t>Applied computing</w:t>
            </w:r>
          </w:p>
          <w:p w14:paraId="0671B313" w14:textId="77777777" w:rsidR="006A588B" w:rsidRPr="00606347" w:rsidRDefault="006A588B" w:rsidP="006A588B">
            <w:pPr>
              <w:spacing w:line="192" w:lineRule="auto"/>
            </w:pPr>
            <w:r w:rsidRPr="00606347">
              <w:tab/>
            </w:r>
            <w:r w:rsidRPr="00606347">
              <w:tab/>
              <w:t xml:space="preserve"> Physical sciences and engineering</w:t>
            </w:r>
          </w:p>
          <w:p w14:paraId="52EF81D8" w14:textId="77777777" w:rsidR="006A588B" w:rsidRPr="00606347" w:rsidRDefault="006A588B" w:rsidP="006A588B">
            <w:pPr>
              <w:spacing w:line="192" w:lineRule="auto"/>
            </w:pPr>
            <w:r w:rsidRPr="00606347">
              <w:tab/>
            </w:r>
            <w:r w:rsidRPr="00606347">
              <w:tab/>
              <w:t xml:space="preserve"> Life and medical sciences</w:t>
            </w:r>
          </w:p>
          <w:p w14:paraId="4955202C" w14:textId="77777777" w:rsidR="006A588B" w:rsidRPr="00606347" w:rsidRDefault="006A588B" w:rsidP="006A588B">
            <w:pPr>
              <w:spacing w:line="192" w:lineRule="auto"/>
            </w:pPr>
            <w:r w:rsidRPr="00606347">
              <w:tab/>
            </w:r>
            <w:r w:rsidRPr="00606347">
              <w:tab/>
              <w:t xml:space="preserve"> Law, social and behavioral sciences</w:t>
            </w:r>
          </w:p>
          <w:p w14:paraId="61C0169E" w14:textId="77777777" w:rsidR="006A588B" w:rsidRPr="00606347" w:rsidRDefault="006A588B" w:rsidP="006A588B">
            <w:pPr>
              <w:spacing w:line="192" w:lineRule="auto"/>
            </w:pPr>
            <w:r w:rsidRPr="00606347">
              <w:tab/>
            </w:r>
            <w:r w:rsidRPr="00606347">
              <w:tab/>
              <w:t xml:space="preserve"> Computer forensics</w:t>
            </w:r>
          </w:p>
          <w:p w14:paraId="2130950D" w14:textId="77777777" w:rsidR="006A588B" w:rsidRPr="00606347" w:rsidRDefault="006A588B" w:rsidP="006A588B">
            <w:pPr>
              <w:spacing w:line="192" w:lineRule="auto"/>
            </w:pPr>
            <w:r w:rsidRPr="00606347">
              <w:tab/>
            </w:r>
            <w:r w:rsidRPr="00606347">
              <w:tab/>
              <w:t xml:space="preserve"> Arts and humanities</w:t>
            </w:r>
          </w:p>
          <w:p w14:paraId="5FD2CB8B" w14:textId="77777777" w:rsidR="006A588B" w:rsidRPr="00606347" w:rsidRDefault="006A588B" w:rsidP="006A588B">
            <w:pPr>
              <w:spacing w:line="192" w:lineRule="auto"/>
            </w:pPr>
            <w:r w:rsidRPr="00606347">
              <w:tab/>
            </w:r>
            <w:r w:rsidRPr="00606347">
              <w:tab/>
              <w:t xml:space="preserve"> Computers in other domains</w:t>
            </w:r>
          </w:p>
          <w:p w14:paraId="34D779B3" w14:textId="77777777" w:rsidR="006A588B" w:rsidRPr="00606347" w:rsidRDefault="006A588B" w:rsidP="006A588B">
            <w:pPr>
              <w:spacing w:line="192" w:lineRule="auto"/>
            </w:pPr>
            <w:r w:rsidRPr="00606347">
              <w:tab/>
            </w:r>
            <w:r w:rsidRPr="00606347">
              <w:tab/>
              <w:t xml:space="preserve"> Operations research</w:t>
            </w:r>
          </w:p>
          <w:p w14:paraId="49649893" w14:textId="77777777" w:rsidR="006A588B" w:rsidRPr="00606347" w:rsidRDefault="006A588B" w:rsidP="006A588B">
            <w:pPr>
              <w:spacing w:line="192" w:lineRule="auto"/>
            </w:pPr>
            <w:r w:rsidRPr="00606347">
              <w:tab/>
            </w:r>
            <w:r w:rsidRPr="00606347">
              <w:tab/>
              <w:t xml:space="preserve"> Education</w:t>
            </w:r>
          </w:p>
          <w:p w14:paraId="333E235C" w14:textId="77777777" w:rsidR="006A588B" w:rsidRPr="00606347" w:rsidRDefault="006A588B" w:rsidP="006A588B">
            <w:pPr>
              <w:spacing w:line="192" w:lineRule="auto"/>
            </w:pPr>
            <w:r w:rsidRPr="00606347">
              <w:tab/>
            </w:r>
            <w:r w:rsidRPr="00606347">
              <w:tab/>
              <w:t xml:space="preserve"> Document management and text processing</w:t>
            </w:r>
          </w:p>
        </w:tc>
      </w:tr>
    </w:tbl>
    <w:p w14:paraId="1C9CFBCC" w14:textId="77777777" w:rsidR="006A588B" w:rsidRPr="00606347" w:rsidRDefault="006A588B" w:rsidP="006A588B"/>
    <w:p w14:paraId="4D74752F" w14:textId="77777777" w:rsidR="006A588B" w:rsidRDefault="006A588B" w:rsidP="006A588B">
      <w:r w:rsidRPr="00606347">
        <w:t xml:space="preserve">*) </w:t>
      </w:r>
      <w:r>
        <w:t>All Acronyms for classification groups and DS-BoK Knowledge Area Groups are brought in accordance to CF-DS-competence groups</w:t>
      </w:r>
    </w:p>
    <w:p w14:paraId="07C06F22" w14:textId="77777777" w:rsidR="006A588B" w:rsidRPr="00606347" w:rsidRDefault="006A588B" w:rsidP="006A588B">
      <w:r>
        <w:t xml:space="preserve">**) </w:t>
      </w:r>
      <w:r w:rsidRPr="00606347">
        <w:t>Due to important role of the Internet and networking technologies, basic knowledge about networks are required. However, as a technology domain, Networks knowledge area group should be considered as a domain specific knowledge area in the general Data Science competences and knowledge definition.</w:t>
      </w:r>
    </w:p>
    <w:p w14:paraId="1D2817DA" w14:textId="5AE1EDA3" w:rsidR="007F2A6E" w:rsidRDefault="007F2A6E" w:rsidP="007F2A6E"/>
    <w:p w14:paraId="28666767" w14:textId="77777777" w:rsidR="00FE29D6" w:rsidRPr="006A588B" w:rsidRDefault="00FE29D6" w:rsidP="007F2A6E"/>
    <w:sectPr w:rsidR="00FE29D6" w:rsidRPr="006A588B" w:rsidSect="00517AE9">
      <w:headerReference w:type="default" r:id="rId31"/>
      <w:footerReference w:type="default" r:id="rId32"/>
      <w:footerReference w:type="first" r:id="rId3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E32585" w14:textId="77777777" w:rsidR="00655E06" w:rsidRDefault="00655E06" w:rsidP="00353174">
      <w:r>
        <w:separator/>
      </w:r>
    </w:p>
  </w:endnote>
  <w:endnote w:type="continuationSeparator" w:id="0">
    <w:p w14:paraId="33099D0F" w14:textId="77777777" w:rsidR="00655E06" w:rsidRDefault="00655E06" w:rsidP="00353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00000287" w:usb1="08070000" w:usb2="00000010"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Gill Sans MT">
    <w:panose1 w:val="020B0502020104020203"/>
    <w:charset w:val="00"/>
    <w:family w:val="swiss"/>
    <w:pitch w:val="variable"/>
    <w:sig w:usb0="00000007" w:usb1="00000000" w:usb2="00000000" w:usb3="00000000" w:csb0="00000003" w:csb1="00000000"/>
  </w:font>
  <w:font w:name="ヒラギノ角ゴ Pro W3">
    <w:charset w:val="4E"/>
    <w:family w:val="auto"/>
    <w:pitch w:val="variable"/>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A3BEF" w14:textId="2B46760F" w:rsidR="00573CDA" w:rsidRPr="003D2D58" w:rsidRDefault="00573CDA" w:rsidP="00353174">
    <w:pPr>
      <w:pStyle w:val="Footer"/>
    </w:pPr>
    <w:r>
      <w:tab/>
    </w:r>
    <w:r w:rsidRPr="003D2D58">
      <w:tab/>
      <w:t xml:space="preserve">Page </w:t>
    </w:r>
    <w:r>
      <w:fldChar w:fldCharType="begin"/>
    </w:r>
    <w:r w:rsidRPr="003D2D58">
      <w:instrText xml:space="preserve"> PAGE </w:instrText>
    </w:r>
    <w:r>
      <w:fldChar w:fldCharType="separate"/>
    </w:r>
    <w:r>
      <w:rPr>
        <w:noProof/>
      </w:rPr>
      <w:t>3</w:t>
    </w:r>
    <w:r>
      <w:fldChar w:fldCharType="end"/>
    </w:r>
    <w:r w:rsidRPr="003D2D58">
      <w:t xml:space="preserve"> of </w:t>
    </w:r>
    <w:r>
      <w:fldChar w:fldCharType="begin"/>
    </w:r>
    <w:r w:rsidRPr="003D2D58">
      <w:instrText xml:space="preserve"> NUMPAGES </w:instrText>
    </w:r>
    <w:r>
      <w:fldChar w:fldCharType="separate"/>
    </w:r>
    <w:r>
      <w:rPr>
        <w:noProof/>
      </w:rPr>
      <w:t>47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169F5" w14:textId="4FEAA882" w:rsidR="00573CDA" w:rsidRDefault="00573CDA" w:rsidP="00353174">
    <w:pPr>
      <w:pStyle w:val="Footer"/>
    </w:pPr>
    <w:r>
      <w:rPr>
        <w:noProof/>
      </w:rPr>
      <w:drawing>
        <wp:inline distT="0" distB="0" distL="0" distR="0" wp14:anchorId="784F5F29" wp14:editId="1802A33B">
          <wp:extent cx="666258" cy="445131"/>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258" cy="445131"/>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32B85" w14:textId="77777777" w:rsidR="00655E06" w:rsidRDefault="00655E06" w:rsidP="00353174">
      <w:r>
        <w:separator/>
      </w:r>
    </w:p>
  </w:footnote>
  <w:footnote w:type="continuationSeparator" w:id="0">
    <w:p w14:paraId="0626B8AD" w14:textId="77777777" w:rsidR="00655E06" w:rsidRDefault="00655E06" w:rsidP="00353174">
      <w:r>
        <w:continuationSeparator/>
      </w:r>
    </w:p>
  </w:footnote>
  <w:footnote w:id="1">
    <w:p w14:paraId="0F9DC4C2" w14:textId="34596E38" w:rsidR="00573CDA" w:rsidRDefault="00573CDA">
      <w:pPr>
        <w:pStyle w:val="FootnoteText"/>
      </w:pPr>
      <w:r>
        <w:rPr>
          <w:rStyle w:val="FootnoteReference"/>
        </w:rPr>
        <w:footnoteRef/>
      </w:r>
      <w:r>
        <w:t xml:space="preserve"> </w:t>
      </w:r>
      <w:hyperlink r:id="rId1" w:history="1">
        <w:r w:rsidRPr="00720D5B">
          <w:rPr>
            <w:rStyle w:val="Hyperlink"/>
          </w:rPr>
          <w:t>https://github.com/EDISONcommunity/EDSF/wiki/(1)-EDSF-Release-3-Design-Workshop-18-19-July-2018-(UvA)</w:t>
        </w:r>
      </w:hyperlink>
      <w:r>
        <w:t xml:space="preserve"> </w:t>
      </w:r>
    </w:p>
  </w:footnote>
  <w:footnote w:id="2">
    <w:p w14:paraId="33FFC5CD" w14:textId="4B789C5B" w:rsidR="00573CDA" w:rsidRDefault="00573CDA" w:rsidP="002C3FD4">
      <w:pPr>
        <w:pStyle w:val="FootnoteText"/>
      </w:pPr>
      <w:r>
        <w:rPr>
          <w:rStyle w:val="FootnoteReference"/>
        </w:rPr>
        <w:footnoteRef/>
      </w:r>
      <w:r>
        <w:rPr>
          <w:rStyle w:val="FootnoteReference"/>
        </w:rPr>
        <w:footnoteRef/>
      </w:r>
      <w:r>
        <w:t xml:space="preserve"> The described Data Science- ecosystem components are defined and piloted in the EDISON project and constitute the project legacy that can be re-used and followed by the community. EDISON Project Deliverable </w:t>
      </w:r>
      <w:r w:rsidRPr="00126DA2">
        <w:t>D3.2 EDISON Online Education Environment, August 2016</w:t>
      </w:r>
    </w:p>
  </w:footnote>
  <w:footnote w:id="3">
    <w:p w14:paraId="5C3BB1D1" w14:textId="77777777" w:rsidR="00573CDA" w:rsidRPr="00B65D37" w:rsidRDefault="00573CDA" w:rsidP="00182625">
      <w:pPr>
        <w:pStyle w:val="FootnoteText"/>
      </w:pPr>
      <w:r>
        <w:rPr>
          <w:rStyle w:val="FootnoteReference"/>
        </w:rPr>
        <w:footnoteRef/>
      </w:r>
      <w:r>
        <w:t xml:space="preserve"> ISO/IEC TR 19759:2015 Software Engineering - Guide to the software engineering body of knowledge (SWEBOK)</w:t>
      </w:r>
    </w:p>
  </w:footnote>
  <w:footnote w:id="4">
    <w:p w14:paraId="79217CCF" w14:textId="77777777" w:rsidR="00573CDA" w:rsidRPr="00B65D37" w:rsidRDefault="00573CDA" w:rsidP="00182625">
      <w:pPr>
        <w:pStyle w:val="FootnoteText"/>
      </w:pPr>
      <w:r>
        <w:rPr>
          <w:rStyle w:val="FootnoteReference"/>
        </w:rPr>
        <w:footnoteRef/>
      </w:r>
      <w:r>
        <w:t xml:space="preserve"> SWEBOK can be also accessed from </w:t>
      </w:r>
      <w:hyperlink r:id="rId2" w:history="1">
        <w:r w:rsidRPr="00D11C0D">
          <w:rPr>
            <w:rStyle w:val="Hyperlink"/>
          </w:rPr>
          <w:t>http://www4.ncsu.edu/~tjmenzie/cs510/pdf/SWEBOKv3.pdf</w:t>
        </w:r>
      </w:hyperlink>
      <w:r>
        <w:t xml:space="preserve"> </w:t>
      </w:r>
    </w:p>
  </w:footnote>
  <w:footnote w:id="5">
    <w:p w14:paraId="503B3454" w14:textId="2048F9FE" w:rsidR="00573CDA" w:rsidRDefault="00573CDA">
      <w:pPr>
        <w:pStyle w:val="FootnoteText"/>
      </w:pPr>
      <w:ins w:id="31" w:author="demch" w:date="2018-09-14T12:05:00Z">
        <w:r>
          <w:rPr>
            <w:rStyle w:val="FootnoteReference"/>
          </w:rPr>
          <w:footnoteRef/>
        </w:r>
        <w:r>
          <w:t xml:space="preserve"> </w:t>
        </w:r>
        <w:r>
          <w:rPr>
            <w:lang w:val="en-GB"/>
          </w:rPr>
          <w:t xml:space="preserve">KAs and KUs defined in such a way are not exclusive </w:t>
        </w:r>
      </w:ins>
      <w:ins w:id="32" w:author="demch" w:date="2018-09-14T12:06:00Z">
        <w:r>
          <w:rPr>
            <w:lang w:val="en-GB"/>
          </w:rPr>
          <w:t xml:space="preserve">(as mentioned above) </w:t>
        </w:r>
      </w:ins>
      <w:ins w:id="33" w:author="demch" w:date="2018-09-14T12:05:00Z">
        <w:r>
          <w:rPr>
            <w:lang w:val="en-GB"/>
          </w:rPr>
          <w:t xml:space="preserve">but </w:t>
        </w:r>
        <w:proofErr w:type="gramStart"/>
        <w:r>
          <w:rPr>
            <w:lang w:val="en-GB"/>
          </w:rPr>
          <w:t>have  a</w:t>
        </w:r>
        <w:proofErr w:type="gramEnd"/>
        <w:r>
          <w:rPr>
            <w:lang w:val="en-GB"/>
          </w:rPr>
          <w:t xml:space="preserve"> benefit of being close to academic practice and allowing easier and faster implementation.</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6953C" w14:textId="619A5A91" w:rsidR="00573CDA" w:rsidRPr="00E820E2" w:rsidRDefault="00573CDA" w:rsidP="00E820E2">
    <w:pPr>
      <w:pStyle w:val="Header"/>
    </w:pPr>
    <w:r>
      <w:t>EDSF Release 3: Part 2. Data Science Body of Knowledge (DS-BoK)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659C"/>
    <w:multiLevelType w:val="hybridMultilevel"/>
    <w:tmpl w:val="981CFC80"/>
    <w:lvl w:ilvl="0" w:tplc="5AEC6A00">
      <w:start w:val="1"/>
      <w:numFmt w:val="bullet"/>
      <w:lvlText w:val="•"/>
      <w:lvlJc w:val="left"/>
      <w:pPr>
        <w:tabs>
          <w:tab w:val="num" w:pos="360"/>
        </w:tabs>
        <w:ind w:left="360" w:hanging="360"/>
      </w:pPr>
      <w:rPr>
        <w:rFonts w:ascii="Arial" w:hAnsi="Arial" w:hint="default"/>
      </w:rPr>
    </w:lvl>
    <w:lvl w:ilvl="1" w:tplc="DCDED268">
      <w:start w:val="249"/>
      <w:numFmt w:val="bullet"/>
      <w:lvlText w:val="–"/>
      <w:lvlJc w:val="left"/>
      <w:pPr>
        <w:tabs>
          <w:tab w:val="num" w:pos="1080"/>
        </w:tabs>
        <w:ind w:left="1080" w:hanging="360"/>
      </w:pPr>
      <w:rPr>
        <w:rFonts w:ascii="Arial" w:hAnsi="Arial" w:hint="default"/>
      </w:rPr>
    </w:lvl>
    <w:lvl w:ilvl="2" w:tplc="8B6AD16E">
      <w:start w:val="249"/>
      <w:numFmt w:val="bullet"/>
      <w:lvlText w:val="•"/>
      <w:lvlJc w:val="left"/>
      <w:pPr>
        <w:tabs>
          <w:tab w:val="num" w:pos="1800"/>
        </w:tabs>
        <w:ind w:left="1800" w:hanging="360"/>
      </w:pPr>
      <w:rPr>
        <w:rFonts w:ascii="Arial" w:hAnsi="Arial" w:hint="default"/>
      </w:rPr>
    </w:lvl>
    <w:lvl w:ilvl="3" w:tplc="E710D5AE">
      <w:start w:val="249"/>
      <w:numFmt w:val="bullet"/>
      <w:lvlText w:val="–"/>
      <w:lvlJc w:val="left"/>
      <w:pPr>
        <w:tabs>
          <w:tab w:val="num" w:pos="2520"/>
        </w:tabs>
        <w:ind w:left="2520" w:hanging="360"/>
      </w:pPr>
      <w:rPr>
        <w:rFonts w:ascii="Arial" w:hAnsi="Arial" w:hint="default"/>
      </w:rPr>
    </w:lvl>
    <w:lvl w:ilvl="4" w:tplc="0F6E5CF0" w:tentative="1">
      <w:start w:val="1"/>
      <w:numFmt w:val="bullet"/>
      <w:lvlText w:val="•"/>
      <w:lvlJc w:val="left"/>
      <w:pPr>
        <w:tabs>
          <w:tab w:val="num" w:pos="3240"/>
        </w:tabs>
        <w:ind w:left="3240" w:hanging="360"/>
      </w:pPr>
      <w:rPr>
        <w:rFonts w:ascii="Arial" w:hAnsi="Arial" w:hint="default"/>
      </w:rPr>
    </w:lvl>
    <w:lvl w:ilvl="5" w:tplc="D690F508" w:tentative="1">
      <w:start w:val="1"/>
      <w:numFmt w:val="bullet"/>
      <w:lvlText w:val="•"/>
      <w:lvlJc w:val="left"/>
      <w:pPr>
        <w:tabs>
          <w:tab w:val="num" w:pos="3960"/>
        </w:tabs>
        <w:ind w:left="3960" w:hanging="360"/>
      </w:pPr>
      <w:rPr>
        <w:rFonts w:ascii="Arial" w:hAnsi="Arial" w:hint="default"/>
      </w:rPr>
    </w:lvl>
    <w:lvl w:ilvl="6" w:tplc="CEBED84A" w:tentative="1">
      <w:start w:val="1"/>
      <w:numFmt w:val="bullet"/>
      <w:lvlText w:val="•"/>
      <w:lvlJc w:val="left"/>
      <w:pPr>
        <w:tabs>
          <w:tab w:val="num" w:pos="4680"/>
        </w:tabs>
        <w:ind w:left="4680" w:hanging="360"/>
      </w:pPr>
      <w:rPr>
        <w:rFonts w:ascii="Arial" w:hAnsi="Arial" w:hint="default"/>
      </w:rPr>
    </w:lvl>
    <w:lvl w:ilvl="7" w:tplc="38B870AA" w:tentative="1">
      <w:start w:val="1"/>
      <w:numFmt w:val="bullet"/>
      <w:lvlText w:val="•"/>
      <w:lvlJc w:val="left"/>
      <w:pPr>
        <w:tabs>
          <w:tab w:val="num" w:pos="5400"/>
        </w:tabs>
        <w:ind w:left="5400" w:hanging="360"/>
      </w:pPr>
      <w:rPr>
        <w:rFonts w:ascii="Arial" w:hAnsi="Arial" w:hint="default"/>
      </w:rPr>
    </w:lvl>
    <w:lvl w:ilvl="8" w:tplc="9D38FDAE"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071F57F4"/>
    <w:multiLevelType w:val="hybridMultilevel"/>
    <w:tmpl w:val="07BAA3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EA1CCF"/>
    <w:multiLevelType w:val="hybridMultilevel"/>
    <w:tmpl w:val="BAA004A2"/>
    <w:lvl w:ilvl="0" w:tplc="16E83E4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A1D98"/>
    <w:multiLevelType w:val="hybridMultilevel"/>
    <w:tmpl w:val="1FC2BB1C"/>
    <w:lvl w:ilvl="0" w:tplc="3948D656">
      <w:start w:val="2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E47B69"/>
    <w:multiLevelType w:val="hybridMultilevel"/>
    <w:tmpl w:val="7CBCB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246C78"/>
    <w:multiLevelType w:val="hybridMultilevel"/>
    <w:tmpl w:val="052E1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0D60D5"/>
    <w:multiLevelType w:val="hybridMultilevel"/>
    <w:tmpl w:val="CDD288E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3D0D19"/>
    <w:multiLevelType w:val="hybridMultilevel"/>
    <w:tmpl w:val="4DE2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7267B7"/>
    <w:multiLevelType w:val="hybridMultilevel"/>
    <w:tmpl w:val="44DAE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566511"/>
    <w:multiLevelType w:val="hybridMultilevel"/>
    <w:tmpl w:val="0FC66C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F7800C1"/>
    <w:multiLevelType w:val="hybridMultilevel"/>
    <w:tmpl w:val="BAC6A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B57EC"/>
    <w:multiLevelType w:val="hybridMultilevel"/>
    <w:tmpl w:val="83BE9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F43376"/>
    <w:multiLevelType w:val="hybridMultilevel"/>
    <w:tmpl w:val="0C2EB0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23F5308"/>
    <w:multiLevelType w:val="hybridMultilevel"/>
    <w:tmpl w:val="40EAB2A6"/>
    <w:lvl w:ilvl="0" w:tplc="16E83E4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E17DF9"/>
    <w:multiLevelType w:val="hybridMultilevel"/>
    <w:tmpl w:val="054EC2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66C7DDA"/>
    <w:multiLevelType w:val="hybridMultilevel"/>
    <w:tmpl w:val="E0E43A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7E163AF"/>
    <w:multiLevelType w:val="hybridMultilevel"/>
    <w:tmpl w:val="3A622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8ED1EE6"/>
    <w:multiLevelType w:val="hybridMultilevel"/>
    <w:tmpl w:val="0E02C7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AFC07BA"/>
    <w:multiLevelType w:val="multilevel"/>
    <w:tmpl w:val="16DA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BE26A6"/>
    <w:multiLevelType w:val="hybridMultilevel"/>
    <w:tmpl w:val="BAB4270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D2E502F"/>
    <w:multiLevelType w:val="hybridMultilevel"/>
    <w:tmpl w:val="9E968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93364F"/>
    <w:multiLevelType w:val="hybridMultilevel"/>
    <w:tmpl w:val="77206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EA3215"/>
    <w:multiLevelType w:val="hybridMultilevel"/>
    <w:tmpl w:val="375ACAB4"/>
    <w:lvl w:ilvl="0" w:tplc="16E83E4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44368F"/>
    <w:multiLevelType w:val="hybridMultilevel"/>
    <w:tmpl w:val="A58A4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7D034BC"/>
    <w:multiLevelType w:val="hybridMultilevel"/>
    <w:tmpl w:val="A516A6EA"/>
    <w:lvl w:ilvl="0" w:tplc="04100001">
      <w:start w:val="1"/>
      <w:numFmt w:val="bullet"/>
      <w:pStyle w:val="List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93E068F"/>
    <w:multiLevelType w:val="hybridMultilevel"/>
    <w:tmpl w:val="0276A09E"/>
    <w:lvl w:ilvl="0" w:tplc="4260BA5C">
      <w:start w:val="1"/>
      <w:numFmt w:val="bullet"/>
      <w:pStyle w:val="MyList"/>
      <w:lvlText w:val=""/>
      <w:lvlJc w:val="left"/>
      <w:pPr>
        <w:ind w:left="719" w:hanging="360"/>
      </w:pPr>
      <w:rPr>
        <w:rFonts w:ascii="Symbol" w:hAnsi="Symbol" w:hint="default"/>
        <w:lang w:val="en-US"/>
      </w:rPr>
    </w:lvl>
    <w:lvl w:ilvl="1" w:tplc="04080003">
      <w:start w:val="1"/>
      <w:numFmt w:val="bullet"/>
      <w:lvlText w:val="o"/>
      <w:lvlJc w:val="left"/>
      <w:pPr>
        <w:ind w:left="1439" w:hanging="360"/>
      </w:pPr>
      <w:rPr>
        <w:rFonts w:ascii="Courier New" w:hAnsi="Courier New" w:cs="Courier New" w:hint="default"/>
      </w:rPr>
    </w:lvl>
    <w:lvl w:ilvl="2" w:tplc="04080005" w:tentative="1">
      <w:start w:val="1"/>
      <w:numFmt w:val="bullet"/>
      <w:lvlText w:val=""/>
      <w:lvlJc w:val="left"/>
      <w:pPr>
        <w:ind w:left="2159" w:hanging="360"/>
      </w:pPr>
      <w:rPr>
        <w:rFonts w:ascii="Wingdings" w:hAnsi="Wingdings" w:hint="default"/>
      </w:rPr>
    </w:lvl>
    <w:lvl w:ilvl="3" w:tplc="04080001" w:tentative="1">
      <w:start w:val="1"/>
      <w:numFmt w:val="bullet"/>
      <w:lvlText w:val=""/>
      <w:lvlJc w:val="left"/>
      <w:pPr>
        <w:ind w:left="2879" w:hanging="360"/>
      </w:pPr>
      <w:rPr>
        <w:rFonts w:ascii="Symbol" w:hAnsi="Symbol" w:hint="default"/>
      </w:rPr>
    </w:lvl>
    <w:lvl w:ilvl="4" w:tplc="04080003" w:tentative="1">
      <w:start w:val="1"/>
      <w:numFmt w:val="bullet"/>
      <w:lvlText w:val="o"/>
      <w:lvlJc w:val="left"/>
      <w:pPr>
        <w:ind w:left="3599" w:hanging="360"/>
      </w:pPr>
      <w:rPr>
        <w:rFonts w:ascii="Courier New" w:hAnsi="Courier New" w:cs="Courier New" w:hint="default"/>
      </w:rPr>
    </w:lvl>
    <w:lvl w:ilvl="5" w:tplc="04080005" w:tentative="1">
      <w:start w:val="1"/>
      <w:numFmt w:val="bullet"/>
      <w:lvlText w:val=""/>
      <w:lvlJc w:val="left"/>
      <w:pPr>
        <w:ind w:left="4319" w:hanging="360"/>
      </w:pPr>
      <w:rPr>
        <w:rFonts w:ascii="Wingdings" w:hAnsi="Wingdings" w:hint="default"/>
      </w:rPr>
    </w:lvl>
    <w:lvl w:ilvl="6" w:tplc="04080001" w:tentative="1">
      <w:start w:val="1"/>
      <w:numFmt w:val="bullet"/>
      <w:lvlText w:val=""/>
      <w:lvlJc w:val="left"/>
      <w:pPr>
        <w:ind w:left="5039" w:hanging="360"/>
      </w:pPr>
      <w:rPr>
        <w:rFonts w:ascii="Symbol" w:hAnsi="Symbol" w:hint="default"/>
      </w:rPr>
    </w:lvl>
    <w:lvl w:ilvl="7" w:tplc="04080003" w:tentative="1">
      <w:start w:val="1"/>
      <w:numFmt w:val="bullet"/>
      <w:lvlText w:val="o"/>
      <w:lvlJc w:val="left"/>
      <w:pPr>
        <w:ind w:left="5759" w:hanging="360"/>
      </w:pPr>
      <w:rPr>
        <w:rFonts w:ascii="Courier New" w:hAnsi="Courier New" w:cs="Courier New" w:hint="default"/>
      </w:rPr>
    </w:lvl>
    <w:lvl w:ilvl="8" w:tplc="04080005" w:tentative="1">
      <w:start w:val="1"/>
      <w:numFmt w:val="bullet"/>
      <w:lvlText w:val=""/>
      <w:lvlJc w:val="left"/>
      <w:pPr>
        <w:ind w:left="6479" w:hanging="360"/>
      </w:pPr>
      <w:rPr>
        <w:rFonts w:ascii="Wingdings" w:hAnsi="Wingdings" w:hint="default"/>
      </w:rPr>
    </w:lvl>
  </w:abstractNum>
  <w:abstractNum w:abstractNumId="26" w15:restartNumberingAfterBreak="0">
    <w:nsid w:val="4CC30F54"/>
    <w:multiLevelType w:val="hybridMultilevel"/>
    <w:tmpl w:val="5A8E6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C005DE"/>
    <w:multiLevelType w:val="hybridMultilevel"/>
    <w:tmpl w:val="B0205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EE736CE"/>
    <w:multiLevelType w:val="hybridMultilevel"/>
    <w:tmpl w:val="6054D85E"/>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9" w15:restartNumberingAfterBreak="0">
    <w:nsid w:val="50D53902"/>
    <w:multiLevelType w:val="hybridMultilevel"/>
    <w:tmpl w:val="7C58B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CA544A"/>
    <w:multiLevelType w:val="singleLevel"/>
    <w:tmpl w:val="2F7AB7C2"/>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1" w15:restartNumberingAfterBreak="0">
    <w:nsid w:val="55624BCE"/>
    <w:multiLevelType w:val="hybridMultilevel"/>
    <w:tmpl w:val="B3983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B3D84"/>
    <w:multiLevelType w:val="hybridMultilevel"/>
    <w:tmpl w:val="75746A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F5E61BD"/>
    <w:multiLevelType w:val="hybridMultilevel"/>
    <w:tmpl w:val="B34E24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29A0150"/>
    <w:multiLevelType w:val="hybridMultilevel"/>
    <w:tmpl w:val="1BF86970"/>
    <w:lvl w:ilvl="0" w:tplc="AA4821CA">
      <w:start w:val="1"/>
      <w:numFmt w:val="bullet"/>
      <w:pStyle w:val="ListTablecompact"/>
      <w:lvlText w:val=""/>
      <w:lvlJc w:val="left"/>
      <w:pPr>
        <w:ind w:left="360" w:hanging="360"/>
      </w:pPr>
      <w:rPr>
        <w:rFonts w:ascii="Symbol" w:hAnsi="Symbol" w:hint="default"/>
      </w:rPr>
    </w:lvl>
    <w:lvl w:ilvl="1" w:tplc="5F024174">
      <w:start w:val="1"/>
      <w:numFmt w:val="bullet"/>
      <w:pStyle w:val="ListTable21"/>
      <w:lvlText w:val="o"/>
      <w:lvlJc w:val="left"/>
      <w:pPr>
        <w:ind w:left="1080" w:hanging="360"/>
      </w:pPr>
      <w:rPr>
        <w:rFonts w:ascii="Courier New" w:hAnsi="Courier New" w:cs="Courier New" w:hint="default"/>
      </w:rPr>
    </w:lvl>
    <w:lvl w:ilvl="2" w:tplc="6DA0F204">
      <w:start w:val="1"/>
      <w:numFmt w:val="bullet"/>
      <w:pStyle w:val="ListTable31"/>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5" w15:restartNumberingAfterBreak="0">
    <w:nsid w:val="638C4E2A"/>
    <w:multiLevelType w:val="multilevel"/>
    <w:tmpl w:val="FA6A764A"/>
    <w:lvl w:ilvl="0">
      <w:start w:val="1"/>
      <w:numFmt w:val="decimal"/>
      <w:pStyle w:val="Heading1"/>
      <w:lvlText w:val="%1"/>
      <w:lvlJc w:val="left"/>
      <w:pPr>
        <w:tabs>
          <w:tab w:val="num" w:pos="432"/>
        </w:tabs>
        <w:ind w:left="432" w:hanging="432"/>
      </w:pPr>
      <w:rPr>
        <w:rFonts w:cs="Times New Roman" w:hint="default"/>
        <w:lang w:val="en-GB"/>
      </w:rPr>
    </w:lvl>
    <w:lvl w:ilvl="1">
      <w:start w:val="1"/>
      <w:numFmt w:val="decimal"/>
      <w:pStyle w:val="Heading2"/>
      <w:lvlText w:val="%1.%2"/>
      <w:lvlJc w:val="left"/>
      <w:pPr>
        <w:tabs>
          <w:tab w:val="num" w:pos="696"/>
        </w:tabs>
        <w:ind w:left="69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36" w15:restartNumberingAfterBreak="0">
    <w:nsid w:val="63916B73"/>
    <w:multiLevelType w:val="hybridMultilevel"/>
    <w:tmpl w:val="CB003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FB6F96"/>
    <w:multiLevelType w:val="hybridMultilevel"/>
    <w:tmpl w:val="26D056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E1907EC"/>
    <w:multiLevelType w:val="hybridMultilevel"/>
    <w:tmpl w:val="2B8E3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F341C1"/>
    <w:multiLevelType w:val="hybridMultilevel"/>
    <w:tmpl w:val="2CC8415E"/>
    <w:lvl w:ilvl="0" w:tplc="3C4C92E8">
      <w:start w:val="1"/>
      <w:numFmt w:val="bullet"/>
      <w:pStyle w:val="Bullet1"/>
      <w:lvlText w:val=""/>
      <w:lvlJc w:val="left"/>
      <w:pPr>
        <w:ind w:left="6" w:hanging="360"/>
      </w:pPr>
      <w:rPr>
        <w:rFonts w:ascii="Symbol" w:hAnsi="Symbol" w:hint="default"/>
      </w:rPr>
    </w:lvl>
    <w:lvl w:ilvl="1" w:tplc="04090003" w:tentative="1">
      <w:start w:val="1"/>
      <w:numFmt w:val="bullet"/>
      <w:lvlText w:val="o"/>
      <w:lvlJc w:val="left"/>
      <w:pPr>
        <w:ind w:left="726" w:hanging="360"/>
      </w:pPr>
      <w:rPr>
        <w:rFonts w:ascii="Courier New" w:hAnsi="Courier New" w:cs="Courier New" w:hint="default"/>
      </w:rPr>
    </w:lvl>
    <w:lvl w:ilvl="2" w:tplc="04090005" w:tentative="1">
      <w:start w:val="1"/>
      <w:numFmt w:val="bullet"/>
      <w:lvlText w:val=""/>
      <w:lvlJc w:val="left"/>
      <w:pPr>
        <w:ind w:left="1446" w:hanging="360"/>
      </w:pPr>
      <w:rPr>
        <w:rFonts w:ascii="Wingdings" w:hAnsi="Wingdings" w:hint="default"/>
      </w:rPr>
    </w:lvl>
    <w:lvl w:ilvl="3" w:tplc="04090001" w:tentative="1">
      <w:start w:val="1"/>
      <w:numFmt w:val="bullet"/>
      <w:lvlText w:val=""/>
      <w:lvlJc w:val="left"/>
      <w:pPr>
        <w:ind w:left="2166" w:hanging="360"/>
      </w:pPr>
      <w:rPr>
        <w:rFonts w:ascii="Symbol" w:hAnsi="Symbol" w:hint="default"/>
      </w:rPr>
    </w:lvl>
    <w:lvl w:ilvl="4" w:tplc="04090003" w:tentative="1">
      <w:start w:val="1"/>
      <w:numFmt w:val="bullet"/>
      <w:lvlText w:val="o"/>
      <w:lvlJc w:val="left"/>
      <w:pPr>
        <w:ind w:left="2886" w:hanging="360"/>
      </w:pPr>
      <w:rPr>
        <w:rFonts w:ascii="Courier New" w:hAnsi="Courier New" w:cs="Courier New" w:hint="default"/>
      </w:rPr>
    </w:lvl>
    <w:lvl w:ilvl="5" w:tplc="04090005" w:tentative="1">
      <w:start w:val="1"/>
      <w:numFmt w:val="bullet"/>
      <w:lvlText w:val=""/>
      <w:lvlJc w:val="left"/>
      <w:pPr>
        <w:ind w:left="3606" w:hanging="360"/>
      </w:pPr>
      <w:rPr>
        <w:rFonts w:ascii="Wingdings" w:hAnsi="Wingdings" w:hint="default"/>
      </w:rPr>
    </w:lvl>
    <w:lvl w:ilvl="6" w:tplc="04090001" w:tentative="1">
      <w:start w:val="1"/>
      <w:numFmt w:val="bullet"/>
      <w:lvlText w:val=""/>
      <w:lvlJc w:val="left"/>
      <w:pPr>
        <w:ind w:left="4326" w:hanging="360"/>
      </w:pPr>
      <w:rPr>
        <w:rFonts w:ascii="Symbol" w:hAnsi="Symbol" w:hint="default"/>
      </w:rPr>
    </w:lvl>
    <w:lvl w:ilvl="7" w:tplc="04090003" w:tentative="1">
      <w:start w:val="1"/>
      <w:numFmt w:val="bullet"/>
      <w:lvlText w:val="o"/>
      <w:lvlJc w:val="left"/>
      <w:pPr>
        <w:ind w:left="5046" w:hanging="360"/>
      </w:pPr>
      <w:rPr>
        <w:rFonts w:ascii="Courier New" w:hAnsi="Courier New" w:cs="Courier New" w:hint="default"/>
      </w:rPr>
    </w:lvl>
    <w:lvl w:ilvl="8" w:tplc="04090005" w:tentative="1">
      <w:start w:val="1"/>
      <w:numFmt w:val="bullet"/>
      <w:lvlText w:val=""/>
      <w:lvlJc w:val="left"/>
      <w:pPr>
        <w:ind w:left="5766" w:hanging="360"/>
      </w:pPr>
      <w:rPr>
        <w:rFonts w:ascii="Wingdings" w:hAnsi="Wingdings" w:hint="default"/>
      </w:rPr>
    </w:lvl>
  </w:abstractNum>
  <w:abstractNum w:abstractNumId="40" w15:restartNumberingAfterBreak="0">
    <w:nsid w:val="70204E8B"/>
    <w:multiLevelType w:val="multilevel"/>
    <w:tmpl w:val="3FC4C96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1" w15:restartNumberingAfterBreak="0">
    <w:nsid w:val="780B1967"/>
    <w:multiLevelType w:val="hybridMultilevel"/>
    <w:tmpl w:val="629E9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C76C71"/>
    <w:multiLevelType w:val="hybridMultilevel"/>
    <w:tmpl w:val="CF160A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DBB3CCE"/>
    <w:multiLevelType w:val="hybridMultilevel"/>
    <w:tmpl w:val="D8749B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5"/>
  </w:num>
  <w:num w:numId="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0"/>
  </w:num>
  <w:num w:numId="4">
    <w:abstractNumId w:val="10"/>
  </w:num>
  <w:num w:numId="5">
    <w:abstractNumId w:val="5"/>
  </w:num>
  <w:num w:numId="6">
    <w:abstractNumId w:val="11"/>
  </w:num>
  <w:num w:numId="7">
    <w:abstractNumId w:val="36"/>
  </w:num>
  <w:num w:numId="8">
    <w:abstractNumId w:val="0"/>
  </w:num>
  <w:num w:numId="9">
    <w:abstractNumId w:val="3"/>
  </w:num>
  <w:num w:numId="10">
    <w:abstractNumId w:val="31"/>
  </w:num>
  <w:num w:numId="11">
    <w:abstractNumId w:val="7"/>
  </w:num>
  <w:num w:numId="12">
    <w:abstractNumId w:val="29"/>
  </w:num>
  <w:num w:numId="13">
    <w:abstractNumId w:val="26"/>
  </w:num>
  <w:num w:numId="14">
    <w:abstractNumId w:val="4"/>
  </w:num>
  <w:num w:numId="15">
    <w:abstractNumId w:val="41"/>
  </w:num>
  <w:num w:numId="16">
    <w:abstractNumId w:val="25"/>
  </w:num>
  <w:num w:numId="17">
    <w:abstractNumId w:val="24"/>
  </w:num>
  <w:num w:numId="18">
    <w:abstractNumId w:val="34"/>
  </w:num>
  <w:num w:numId="19">
    <w:abstractNumId w:val="15"/>
  </w:num>
  <w:num w:numId="20">
    <w:abstractNumId w:val="6"/>
  </w:num>
  <w:num w:numId="21">
    <w:abstractNumId w:val="28"/>
  </w:num>
  <w:num w:numId="22">
    <w:abstractNumId w:val="13"/>
  </w:num>
  <w:num w:numId="23">
    <w:abstractNumId w:val="2"/>
  </w:num>
  <w:num w:numId="24">
    <w:abstractNumId w:val="22"/>
  </w:num>
  <w:num w:numId="25">
    <w:abstractNumId w:val="16"/>
  </w:num>
  <w:num w:numId="26">
    <w:abstractNumId w:val="23"/>
  </w:num>
  <w:num w:numId="27">
    <w:abstractNumId w:val="32"/>
  </w:num>
  <w:num w:numId="28">
    <w:abstractNumId w:val="1"/>
  </w:num>
  <w:num w:numId="29">
    <w:abstractNumId w:val="14"/>
  </w:num>
  <w:num w:numId="30">
    <w:abstractNumId w:val="12"/>
  </w:num>
  <w:num w:numId="31">
    <w:abstractNumId w:val="17"/>
  </w:num>
  <w:num w:numId="32">
    <w:abstractNumId w:val="42"/>
  </w:num>
  <w:num w:numId="33">
    <w:abstractNumId w:val="37"/>
  </w:num>
  <w:num w:numId="34">
    <w:abstractNumId w:val="43"/>
  </w:num>
  <w:num w:numId="35">
    <w:abstractNumId w:val="33"/>
  </w:num>
  <w:num w:numId="36">
    <w:abstractNumId w:val="27"/>
  </w:num>
  <w:num w:numId="37">
    <w:abstractNumId w:val="9"/>
  </w:num>
  <w:num w:numId="38">
    <w:abstractNumId w:val="19"/>
  </w:num>
  <w:num w:numId="39">
    <w:abstractNumId w:val="39"/>
  </w:num>
  <w:num w:numId="40">
    <w:abstractNumId w:val="18"/>
  </w:num>
  <w:num w:numId="41">
    <w:abstractNumId w:val="21"/>
  </w:num>
  <w:num w:numId="42">
    <w:abstractNumId w:val="20"/>
  </w:num>
  <w:num w:numId="4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num>
  <w:num w:numId="45">
    <w:abstractNumId w:val="38"/>
  </w:num>
  <w:numIdMacAtCleanup w:val="3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mch">
    <w15:presenceInfo w15:providerId="None" w15:userId="dem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1"/>
  <w:proofState w:spelling="clean" w:grammar="clean"/>
  <w:attachedTemplate r:id="rId1"/>
  <w:defaultTabStop w:val="708"/>
  <w:hyphenationZone w:val="425"/>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D58"/>
    <w:rsid w:val="000020F4"/>
    <w:rsid w:val="0000454A"/>
    <w:rsid w:val="000107BF"/>
    <w:rsid w:val="00013608"/>
    <w:rsid w:val="00013FD0"/>
    <w:rsid w:val="00015835"/>
    <w:rsid w:val="00020E5A"/>
    <w:rsid w:val="00023ED8"/>
    <w:rsid w:val="00024663"/>
    <w:rsid w:val="00027480"/>
    <w:rsid w:val="0003092D"/>
    <w:rsid w:val="00032E2D"/>
    <w:rsid w:val="00040DD8"/>
    <w:rsid w:val="00042B2E"/>
    <w:rsid w:val="0004402B"/>
    <w:rsid w:val="00044297"/>
    <w:rsid w:val="00046785"/>
    <w:rsid w:val="00046963"/>
    <w:rsid w:val="0005068D"/>
    <w:rsid w:val="00050C3B"/>
    <w:rsid w:val="00052FB2"/>
    <w:rsid w:val="00053D3B"/>
    <w:rsid w:val="00053F93"/>
    <w:rsid w:val="000546D3"/>
    <w:rsid w:val="00054AD5"/>
    <w:rsid w:val="00060B65"/>
    <w:rsid w:val="00060D97"/>
    <w:rsid w:val="00064AA6"/>
    <w:rsid w:val="00070B6B"/>
    <w:rsid w:val="00072566"/>
    <w:rsid w:val="00073F71"/>
    <w:rsid w:val="000740D0"/>
    <w:rsid w:val="00074AED"/>
    <w:rsid w:val="00076319"/>
    <w:rsid w:val="000776AD"/>
    <w:rsid w:val="00077891"/>
    <w:rsid w:val="00081868"/>
    <w:rsid w:val="00082E9D"/>
    <w:rsid w:val="000A1C84"/>
    <w:rsid w:val="000A41ED"/>
    <w:rsid w:val="000A4867"/>
    <w:rsid w:val="000B0999"/>
    <w:rsid w:val="000B1894"/>
    <w:rsid w:val="000B2E1F"/>
    <w:rsid w:val="000B5323"/>
    <w:rsid w:val="000B6466"/>
    <w:rsid w:val="000C0CE5"/>
    <w:rsid w:val="000C42CF"/>
    <w:rsid w:val="000D4E3D"/>
    <w:rsid w:val="000E014F"/>
    <w:rsid w:val="000E0BFC"/>
    <w:rsid w:val="000E255B"/>
    <w:rsid w:val="000E3048"/>
    <w:rsid w:val="000E60C9"/>
    <w:rsid w:val="000F1D2A"/>
    <w:rsid w:val="000F4F51"/>
    <w:rsid w:val="000F5555"/>
    <w:rsid w:val="000F5CFB"/>
    <w:rsid w:val="000F6087"/>
    <w:rsid w:val="00100648"/>
    <w:rsid w:val="00100A19"/>
    <w:rsid w:val="00110913"/>
    <w:rsid w:val="001225A5"/>
    <w:rsid w:val="00126D2F"/>
    <w:rsid w:val="00126DA2"/>
    <w:rsid w:val="00126F5C"/>
    <w:rsid w:val="00142D14"/>
    <w:rsid w:val="00150A00"/>
    <w:rsid w:val="00154E58"/>
    <w:rsid w:val="001560CA"/>
    <w:rsid w:val="00156D1C"/>
    <w:rsid w:val="00157117"/>
    <w:rsid w:val="00162DE0"/>
    <w:rsid w:val="00163D24"/>
    <w:rsid w:val="001642F8"/>
    <w:rsid w:val="00165381"/>
    <w:rsid w:val="00165C68"/>
    <w:rsid w:val="00166AF3"/>
    <w:rsid w:val="00167EAD"/>
    <w:rsid w:val="00170D3D"/>
    <w:rsid w:val="00172589"/>
    <w:rsid w:val="00172647"/>
    <w:rsid w:val="0017379E"/>
    <w:rsid w:val="00181756"/>
    <w:rsid w:val="00182625"/>
    <w:rsid w:val="00184D01"/>
    <w:rsid w:val="00184F8E"/>
    <w:rsid w:val="001879F5"/>
    <w:rsid w:val="00191267"/>
    <w:rsid w:val="00196E25"/>
    <w:rsid w:val="001A1AE2"/>
    <w:rsid w:val="001A29EB"/>
    <w:rsid w:val="001A30D7"/>
    <w:rsid w:val="001A3ACF"/>
    <w:rsid w:val="001A5E90"/>
    <w:rsid w:val="001B7D3D"/>
    <w:rsid w:val="001C0D2C"/>
    <w:rsid w:val="001C43A3"/>
    <w:rsid w:val="001D0BDB"/>
    <w:rsid w:val="001D4E75"/>
    <w:rsid w:val="001D4ED2"/>
    <w:rsid w:val="001E538F"/>
    <w:rsid w:val="001E5FBE"/>
    <w:rsid w:val="001E76DF"/>
    <w:rsid w:val="001E77F6"/>
    <w:rsid w:val="001F13D4"/>
    <w:rsid w:val="001F2300"/>
    <w:rsid w:val="001F2879"/>
    <w:rsid w:val="001F774C"/>
    <w:rsid w:val="00200C50"/>
    <w:rsid w:val="00203389"/>
    <w:rsid w:val="0020353C"/>
    <w:rsid w:val="0020393F"/>
    <w:rsid w:val="002056DB"/>
    <w:rsid w:val="00206341"/>
    <w:rsid w:val="00212624"/>
    <w:rsid w:val="0021320F"/>
    <w:rsid w:val="00214DC6"/>
    <w:rsid w:val="00216D35"/>
    <w:rsid w:val="00216F0A"/>
    <w:rsid w:val="00220742"/>
    <w:rsid w:val="00220B8D"/>
    <w:rsid w:val="00221323"/>
    <w:rsid w:val="00222217"/>
    <w:rsid w:val="00225D27"/>
    <w:rsid w:val="00230FD6"/>
    <w:rsid w:val="00232035"/>
    <w:rsid w:val="00232D6F"/>
    <w:rsid w:val="0025077F"/>
    <w:rsid w:val="00255023"/>
    <w:rsid w:val="0025569E"/>
    <w:rsid w:val="00256CB0"/>
    <w:rsid w:val="00256D77"/>
    <w:rsid w:val="00257205"/>
    <w:rsid w:val="002609BD"/>
    <w:rsid w:val="00261E8F"/>
    <w:rsid w:val="002669D4"/>
    <w:rsid w:val="002670CE"/>
    <w:rsid w:val="00270ADA"/>
    <w:rsid w:val="00276FE3"/>
    <w:rsid w:val="00283225"/>
    <w:rsid w:val="0028348D"/>
    <w:rsid w:val="00287EB9"/>
    <w:rsid w:val="00292C02"/>
    <w:rsid w:val="00295D14"/>
    <w:rsid w:val="00296100"/>
    <w:rsid w:val="002A081C"/>
    <w:rsid w:val="002B10FB"/>
    <w:rsid w:val="002B22A7"/>
    <w:rsid w:val="002B5B90"/>
    <w:rsid w:val="002B794E"/>
    <w:rsid w:val="002C0BF2"/>
    <w:rsid w:val="002C1F67"/>
    <w:rsid w:val="002C3FD4"/>
    <w:rsid w:val="002C3FE1"/>
    <w:rsid w:val="002C5801"/>
    <w:rsid w:val="002D5691"/>
    <w:rsid w:val="002D7486"/>
    <w:rsid w:val="002D7AE6"/>
    <w:rsid w:val="002D7F34"/>
    <w:rsid w:val="002E04E2"/>
    <w:rsid w:val="002E0AE7"/>
    <w:rsid w:val="002E1B40"/>
    <w:rsid w:val="002E568B"/>
    <w:rsid w:val="002F173D"/>
    <w:rsid w:val="002F2C5E"/>
    <w:rsid w:val="003020C2"/>
    <w:rsid w:val="0030581C"/>
    <w:rsid w:val="003103F5"/>
    <w:rsid w:val="00313932"/>
    <w:rsid w:val="0031491E"/>
    <w:rsid w:val="00316D88"/>
    <w:rsid w:val="00317813"/>
    <w:rsid w:val="003239E2"/>
    <w:rsid w:val="00330582"/>
    <w:rsid w:val="00330EB6"/>
    <w:rsid w:val="00334519"/>
    <w:rsid w:val="00337E04"/>
    <w:rsid w:val="00340077"/>
    <w:rsid w:val="00343736"/>
    <w:rsid w:val="00346D6B"/>
    <w:rsid w:val="0034747D"/>
    <w:rsid w:val="003501E0"/>
    <w:rsid w:val="00353174"/>
    <w:rsid w:val="00353901"/>
    <w:rsid w:val="00355AF2"/>
    <w:rsid w:val="003566B7"/>
    <w:rsid w:val="0036171F"/>
    <w:rsid w:val="00367342"/>
    <w:rsid w:val="00367DB3"/>
    <w:rsid w:val="0037064B"/>
    <w:rsid w:val="00370893"/>
    <w:rsid w:val="003711D9"/>
    <w:rsid w:val="00371752"/>
    <w:rsid w:val="00372BCC"/>
    <w:rsid w:val="00374F93"/>
    <w:rsid w:val="00376C5A"/>
    <w:rsid w:val="00377698"/>
    <w:rsid w:val="00381612"/>
    <w:rsid w:val="00382698"/>
    <w:rsid w:val="00387E56"/>
    <w:rsid w:val="003902E7"/>
    <w:rsid w:val="003904D7"/>
    <w:rsid w:val="00390579"/>
    <w:rsid w:val="00391242"/>
    <w:rsid w:val="00393550"/>
    <w:rsid w:val="003A11EC"/>
    <w:rsid w:val="003B0FC9"/>
    <w:rsid w:val="003B166D"/>
    <w:rsid w:val="003B1E29"/>
    <w:rsid w:val="003B3643"/>
    <w:rsid w:val="003B3C7A"/>
    <w:rsid w:val="003B5DA5"/>
    <w:rsid w:val="003B77E8"/>
    <w:rsid w:val="003B7C73"/>
    <w:rsid w:val="003B7DC1"/>
    <w:rsid w:val="003C4711"/>
    <w:rsid w:val="003C6200"/>
    <w:rsid w:val="003D2D58"/>
    <w:rsid w:val="003D4AB3"/>
    <w:rsid w:val="003D7D6A"/>
    <w:rsid w:val="003F3DB7"/>
    <w:rsid w:val="00402E18"/>
    <w:rsid w:val="004039DA"/>
    <w:rsid w:val="00403C86"/>
    <w:rsid w:val="00406B0B"/>
    <w:rsid w:val="004128BA"/>
    <w:rsid w:val="00421CAE"/>
    <w:rsid w:val="00423260"/>
    <w:rsid w:val="00423FB1"/>
    <w:rsid w:val="0042710D"/>
    <w:rsid w:val="00432A6A"/>
    <w:rsid w:val="004405AF"/>
    <w:rsid w:val="00440B93"/>
    <w:rsid w:val="004415B7"/>
    <w:rsid w:val="004419CA"/>
    <w:rsid w:val="004436C2"/>
    <w:rsid w:val="00444706"/>
    <w:rsid w:val="00444B65"/>
    <w:rsid w:val="00451F68"/>
    <w:rsid w:val="00460E8F"/>
    <w:rsid w:val="004640E2"/>
    <w:rsid w:val="00464CC9"/>
    <w:rsid w:val="00465C2C"/>
    <w:rsid w:val="00466E34"/>
    <w:rsid w:val="0046783D"/>
    <w:rsid w:val="00473863"/>
    <w:rsid w:val="004750EE"/>
    <w:rsid w:val="00476220"/>
    <w:rsid w:val="004804B5"/>
    <w:rsid w:val="00480FCD"/>
    <w:rsid w:val="0048166C"/>
    <w:rsid w:val="00484200"/>
    <w:rsid w:val="004860D9"/>
    <w:rsid w:val="00497D93"/>
    <w:rsid w:val="004A25B0"/>
    <w:rsid w:val="004A4680"/>
    <w:rsid w:val="004A4CA4"/>
    <w:rsid w:val="004A75A4"/>
    <w:rsid w:val="004B06C4"/>
    <w:rsid w:val="004B294C"/>
    <w:rsid w:val="004B45BB"/>
    <w:rsid w:val="004D28AC"/>
    <w:rsid w:val="004D7F8F"/>
    <w:rsid w:val="004E6040"/>
    <w:rsid w:val="004F0D13"/>
    <w:rsid w:val="004F6BF0"/>
    <w:rsid w:val="004F7C66"/>
    <w:rsid w:val="0050377D"/>
    <w:rsid w:val="00504CF0"/>
    <w:rsid w:val="0051040F"/>
    <w:rsid w:val="00510763"/>
    <w:rsid w:val="00510B77"/>
    <w:rsid w:val="00514028"/>
    <w:rsid w:val="0051487F"/>
    <w:rsid w:val="00517545"/>
    <w:rsid w:val="00517AE9"/>
    <w:rsid w:val="00521466"/>
    <w:rsid w:val="005216EE"/>
    <w:rsid w:val="0052236E"/>
    <w:rsid w:val="00524B75"/>
    <w:rsid w:val="00525AC9"/>
    <w:rsid w:val="00530758"/>
    <w:rsid w:val="0053234C"/>
    <w:rsid w:val="005344ED"/>
    <w:rsid w:val="00541352"/>
    <w:rsid w:val="005451AC"/>
    <w:rsid w:val="0055127B"/>
    <w:rsid w:val="00555A96"/>
    <w:rsid w:val="00557133"/>
    <w:rsid w:val="00560EAD"/>
    <w:rsid w:val="00561CA6"/>
    <w:rsid w:val="005647FE"/>
    <w:rsid w:val="005711D3"/>
    <w:rsid w:val="00573A1C"/>
    <w:rsid w:val="00573CDA"/>
    <w:rsid w:val="005744F6"/>
    <w:rsid w:val="005764AF"/>
    <w:rsid w:val="005909DC"/>
    <w:rsid w:val="005939D7"/>
    <w:rsid w:val="00595270"/>
    <w:rsid w:val="00597E55"/>
    <w:rsid w:val="005A1CB2"/>
    <w:rsid w:val="005A3C7E"/>
    <w:rsid w:val="005A54D4"/>
    <w:rsid w:val="005B0B3F"/>
    <w:rsid w:val="005C07C3"/>
    <w:rsid w:val="005C23BB"/>
    <w:rsid w:val="005C4A1D"/>
    <w:rsid w:val="005C589C"/>
    <w:rsid w:val="005D0E5E"/>
    <w:rsid w:val="005D1028"/>
    <w:rsid w:val="005D56EB"/>
    <w:rsid w:val="005D5B90"/>
    <w:rsid w:val="005D7388"/>
    <w:rsid w:val="005D7B31"/>
    <w:rsid w:val="005D7F38"/>
    <w:rsid w:val="005E1F9A"/>
    <w:rsid w:val="005E3C52"/>
    <w:rsid w:val="005F13CD"/>
    <w:rsid w:val="005F3F32"/>
    <w:rsid w:val="005F5A70"/>
    <w:rsid w:val="00606A3B"/>
    <w:rsid w:val="00606C2C"/>
    <w:rsid w:val="00607988"/>
    <w:rsid w:val="00610BE8"/>
    <w:rsid w:val="00610FDE"/>
    <w:rsid w:val="00613588"/>
    <w:rsid w:val="00617C8C"/>
    <w:rsid w:val="006212C2"/>
    <w:rsid w:val="00621DA8"/>
    <w:rsid w:val="006262DF"/>
    <w:rsid w:val="00634B98"/>
    <w:rsid w:val="00634F5A"/>
    <w:rsid w:val="00636E11"/>
    <w:rsid w:val="00637311"/>
    <w:rsid w:val="0064013B"/>
    <w:rsid w:val="00642813"/>
    <w:rsid w:val="0064355B"/>
    <w:rsid w:val="00644B4C"/>
    <w:rsid w:val="00652737"/>
    <w:rsid w:val="006548DC"/>
    <w:rsid w:val="00655030"/>
    <w:rsid w:val="00655E06"/>
    <w:rsid w:val="006624D5"/>
    <w:rsid w:val="00662DA6"/>
    <w:rsid w:val="00663411"/>
    <w:rsid w:val="00663857"/>
    <w:rsid w:val="00664051"/>
    <w:rsid w:val="00671116"/>
    <w:rsid w:val="00675BB1"/>
    <w:rsid w:val="00677A1B"/>
    <w:rsid w:val="00682EA4"/>
    <w:rsid w:val="0068687C"/>
    <w:rsid w:val="006868BD"/>
    <w:rsid w:val="00686D7E"/>
    <w:rsid w:val="00687190"/>
    <w:rsid w:val="0069133C"/>
    <w:rsid w:val="00693115"/>
    <w:rsid w:val="00694A26"/>
    <w:rsid w:val="00696B31"/>
    <w:rsid w:val="006A008B"/>
    <w:rsid w:val="006A13EC"/>
    <w:rsid w:val="006A2B05"/>
    <w:rsid w:val="006A3DA6"/>
    <w:rsid w:val="006A588B"/>
    <w:rsid w:val="006A5E3D"/>
    <w:rsid w:val="006B18B5"/>
    <w:rsid w:val="006B493B"/>
    <w:rsid w:val="006B6173"/>
    <w:rsid w:val="006C4081"/>
    <w:rsid w:val="006D02D2"/>
    <w:rsid w:val="006D0608"/>
    <w:rsid w:val="006D196A"/>
    <w:rsid w:val="006D2F78"/>
    <w:rsid w:val="006D34E5"/>
    <w:rsid w:val="006D3B67"/>
    <w:rsid w:val="006D6948"/>
    <w:rsid w:val="006E33EE"/>
    <w:rsid w:val="006E5BB8"/>
    <w:rsid w:val="006E6454"/>
    <w:rsid w:val="006E6E5D"/>
    <w:rsid w:val="00705384"/>
    <w:rsid w:val="007111EA"/>
    <w:rsid w:val="007122AE"/>
    <w:rsid w:val="0071433C"/>
    <w:rsid w:val="007154D9"/>
    <w:rsid w:val="00724964"/>
    <w:rsid w:val="00725CA6"/>
    <w:rsid w:val="00726008"/>
    <w:rsid w:val="00727487"/>
    <w:rsid w:val="00731F68"/>
    <w:rsid w:val="007343F4"/>
    <w:rsid w:val="00735C2A"/>
    <w:rsid w:val="0074432B"/>
    <w:rsid w:val="0075604B"/>
    <w:rsid w:val="00757E5F"/>
    <w:rsid w:val="007611C3"/>
    <w:rsid w:val="00772DB8"/>
    <w:rsid w:val="00774B1B"/>
    <w:rsid w:val="0078251C"/>
    <w:rsid w:val="0078299B"/>
    <w:rsid w:val="00782EA4"/>
    <w:rsid w:val="00785109"/>
    <w:rsid w:val="00792B00"/>
    <w:rsid w:val="00793BFF"/>
    <w:rsid w:val="007940AC"/>
    <w:rsid w:val="00794F82"/>
    <w:rsid w:val="007960F3"/>
    <w:rsid w:val="00796B1C"/>
    <w:rsid w:val="007A06B9"/>
    <w:rsid w:val="007A24B7"/>
    <w:rsid w:val="007A7589"/>
    <w:rsid w:val="007B1775"/>
    <w:rsid w:val="007B3509"/>
    <w:rsid w:val="007B42B1"/>
    <w:rsid w:val="007B4A9C"/>
    <w:rsid w:val="007B6D56"/>
    <w:rsid w:val="007C1746"/>
    <w:rsid w:val="007C3D09"/>
    <w:rsid w:val="007C4423"/>
    <w:rsid w:val="007C4BD5"/>
    <w:rsid w:val="007C7DA4"/>
    <w:rsid w:val="007D2DB9"/>
    <w:rsid w:val="007D5EB7"/>
    <w:rsid w:val="007D6196"/>
    <w:rsid w:val="007D62E2"/>
    <w:rsid w:val="007D7C40"/>
    <w:rsid w:val="007E5728"/>
    <w:rsid w:val="007E6A26"/>
    <w:rsid w:val="007E7133"/>
    <w:rsid w:val="007E769F"/>
    <w:rsid w:val="007F2A6E"/>
    <w:rsid w:val="007F2B0A"/>
    <w:rsid w:val="0080164F"/>
    <w:rsid w:val="00801CE8"/>
    <w:rsid w:val="008025DE"/>
    <w:rsid w:val="0080729E"/>
    <w:rsid w:val="00807BB1"/>
    <w:rsid w:val="0081601E"/>
    <w:rsid w:val="0081654F"/>
    <w:rsid w:val="00826955"/>
    <w:rsid w:val="008406AE"/>
    <w:rsid w:val="008415D6"/>
    <w:rsid w:val="00845E98"/>
    <w:rsid w:val="00850941"/>
    <w:rsid w:val="00860546"/>
    <w:rsid w:val="008650AB"/>
    <w:rsid w:val="0086545F"/>
    <w:rsid w:val="00866780"/>
    <w:rsid w:val="00867222"/>
    <w:rsid w:val="00873D1C"/>
    <w:rsid w:val="00890F3A"/>
    <w:rsid w:val="00893C11"/>
    <w:rsid w:val="008948B4"/>
    <w:rsid w:val="00894910"/>
    <w:rsid w:val="00895745"/>
    <w:rsid w:val="008958BD"/>
    <w:rsid w:val="00896D71"/>
    <w:rsid w:val="008971F5"/>
    <w:rsid w:val="00897631"/>
    <w:rsid w:val="008A0727"/>
    <w:rsid w:val="008A1673"/>
    <w:rsid w:val="008A183B"/>
    <w:rsid w:val="008A24EF"/>
    <w:rsid w:val="008A2903"/>
    <w:rsid w:val="008A2D85"/>
    <w:rsid w:val="008A4415"/>
    <w:rsid w:val="008A5415"/>
    <w:rsid w:val="008A7A61"/>
    <w:rsid w:val="008B30E8"/>
    <w:rsid w:val="008B4137"/>
    <w:rsid w:val="008B5F6D"/>
    <w:rsid w:val="008B72D4"/>
    <w:rsid w:val="008C07A8"/>
    <w:rsid w:val="008C14DA"/>
    <w:rsid w:val="008C19B7"/>
    <w:rsid w:val="008C1A81"/>
    <w:rsid w:val="008C21BD"/>
    <w:rsid w:val="008C64D8"/>
    <w:rsid w:val="008D7095"/>
    <w:rsid w:val="008D7E45"/>
    <w:rsid w:val="008E1093"/>
    <w:rsid w:val="008E6141"/>
    <w:rsid w:val="008E6D04"/>
    <w:rsid w:val="008E6D3B"/>
    <w:rsid w:val="008F1434"/>
    <w:rsid w:val="008F495F"/>
    <w:rsid w:val="008F6751"/>
    <w:rsid w:val="00901ACA"/>
    <w:rsid w:val="009043B5"/>
    <w:rsid w:val="009127FC"/>
    <w:rsid w:val="009146B9"/>
    <w:rsid w:val="00920903"/>
    <w:rsid w:val="00921019"/>
    <w:rsid w:val="00922D8E"/>
    <w:rsid w:val="00931B77"/>
    <w:rsid w:val="00932135"/>
    <w:rsid w:val="0093358E"/>
    <w:rsid w:val="00933604"/>
    <w:rsid w:val="0093497B"/>
    <w:rsid w:val="00937D52"/>
    <w:rsid w:val="00942FFB"/>
    <w:rsid w:val="0094334E"/>
    <w:rsid w:val="0094348F"/>
    <w:rsid w:val="0095310D"/>
    <w:rsid w:val="00954044"/>
    <w:rsid w:val="009606FC"/>
    <w:rsid w:val="00963660"/>
    <w:rsid w:val="00964F26"/>
    <w:rsid w:val="00967174"/>
    <w:rsid w:val="00973B9F"/>
    <w:rsid w:val="00977ECB"/>
    <w:rsid w:val="0098215E"/>
    <w:rsid w:val="00983D1C"/>
    <w:rsid w:val="00984AC6"/>
    <w:rsid w:val="00984DBB"/>
    <w:rsid w:val="00984E94"/>
    <w:rsid w:val="00986E05"/>
    <w:rsid w:val="009A0E07"/>
    <w:rsid w:val="009A1675"/>
    <w:rsid w:val="009A1B1F"/>
    <w:rsid w:val="009A1B2A"/>
    <w:rsid w:val="009A2FAE"/>
    <w:rsid w:val="009A5C66"/>
    <w:rsid w:val="009A77BF"/>
    <w:rsid w:val="009B0B7D"/>
    <w:rsid w:val="009C4B84"/>
    <w:rsid w:val="009C60F5"/>
    <w:rsid w:val="009C6104"/>
    <w:rsid w:val="009D4F25"/>
    <w:rsid w:val="009E2DD5"/>
    <w:rsid w:val="009E69B0"/>
    <w:rsid w:val="009E796F"/>
    <w:rsid w:val="009F18B0"/>
    <w:rsid w:val="009F72C3"/>
    <w:rsid w:val="00A01C98"/>
    <w:rsid w:val="00A024C1"/>
    <w:rsid w:val="00A02A5B"/>
    <w:rsid w:val="00A03873"/>
    <w:rsid w:val="00A06695"/>
    <w:rsid w:val="00A07B5B"/>
    <w:rsid w:val="00A1258E"/>
    <w:rsid w:val="00A1355E"/>
    <w:rsid w:val="00A20E39"/>
    <w:rsid w:val="00A21835"/>
    <w:rsid w:val="00A2549C"/>
    <w:rsid w:val="00A25772"/>
    <w:rsid w:val="00A30240"/>
    <w:rsid w:val="00A33281"/>
    <w:rsid w:val="00A34729"/>
    <w:rsid w:val="00A4045F"/>
    <w:rsid w:val="00A40F3C"/>
    <w:rsid w:val="00A42221"/>
    <w:rsid w:val="00A424F8"/>
    <w:rsid w:val="00A46E98"/>
    <w:rsid w:val="00A50832"/>
    <w:rsid w:val="00A57C81"/>
    <w:rsid w:val="00A6028E"/>
    <w:rsid w:val="00A638A1"/>
    <w:rsid w:val="00A64341"/>
    <w:rsid w:val="00A644A5"/>
    <w:rsid w:val="00A65C0D"/>
    <w:rsid w:val="00A66A7B"/>
    <w:rsid w:val="00A66C6F"/>
    <w:rsid w:val="00A741A3"/>
    <w:rsid w:val="00A74941"/>
    <w:rsid w:val="00A76F5D"/>
    <w:rsid w:val="00A8067E"/>
    <w:rsid w:val="00A83F89"/>
    <w:rsid w:val="00A85894"/>
    <w:rsid w:val="00A858D6"/>
    <w:rsid w:val="00A86803"/>
    <w:rsid w:val="00A90B76"/>
    <w:rsid w:val="00A923FA"/>
    <w:rsid w:val="00A94DB0"/>
    <w:rsid w:val="00AA0B42"/>
    <w:rsid w:val="00AA100B"/>
    <w:rsid w:val="00AA1E90"/>
    <w:rsid w:val="00AA376D"/>
    <w:rsid w:val="00AA3FA2"/>
    <w:rsid w:val="00AB0E10"/>
    <w:rsid w:val="00AB1B34"/>
    <w:rsid w:val="00AC24FF"/>
    <w:rsid w:val="00AC2895"/>
    <w:rsid w:val="00AC6338"/>
    <w:rsid w:val="00AC6689"/>
    <w:rsid w:val="00AD2A23"/>
    <w:rsid w:val="00AD3DCC"/>
    <w:rsid w:val="00AD674F"/>
    <w:rsid w:val="00AE2A7B"/>
    <w:rsid w:val="00AE55E7"/>
    <w:rsid w:val="00AE5B70"/>
    <w:rsid w:val="00AF153E"/>
    <w:rsid w:val="00AF15B0"/>
    <w:rsid w:val="00AF30E8"/>
    <w:rsid w:val="00AF6205"/>
    <w:rsid w:val="00AF723B"/>
    <w:rsid w:val="00B00A02"/>
    <w:rsid w:val="00B01D92"/>
    <w:rsid w:val="00B0595C"/>
    <w:rsid w:val="00B06F52"/>
    <w:rsid w:val="00B075C4"/>
    <w:rsid w:val="00B079F8"/>
    <w:rsid w:val="00B131FB"/>
    <w:rsid w:val="00B13BC0"/>
    <w:rsid w:val="00B17C63"/>
    <w:rsid w:val="00B25243"/>
    <w:rsid w:val="00B25970"/>
    <w:rsid w:val="00B300A7"/>
    <w:rsid w:val="00B31CF0"/>
    <w:rsid w:val="00B34362"/>
    <w:rsid w:val="00B37129"/>
    <w:rsid w:val="00B37DD5"/>
    <w:rsid w:val="00B426F6"/>
    <w:rsid w:val="00B43346"/>
    <w:rsid w:val="00B560C5"/>
    <w:rsid w:val="00B575FE"/>
    <w:rsid w:val="00B60453"/>
    <w:rsid w:val="00B6294D"/>
    <w:rsid w:val="00B62B7C"/>
    <w:rsid w:val="00B6335C"/>
    <w:rsid w:val="00B66535"/>
    <w:rsid w:val="00B670E2"/>
    <w:rsid w:val="00B70A8D"/>
    <w:rsid w:val="00B71B10"/>
    <w:rsid w:val="00B74CDA"/>
    <w:rsid w:val="00B753F9"/>
    <w:rsid w:val="00B817A9"/>
    <w:rsid w:val="00B83567"/>
    <w:rsid w:val="00B846AF"/>
    <w:rsid w:val="00B8564E"/>
    <w:rsid w:val="00B90E85"/>
    <w:rsid w:val="00B911D6"/>
    <w:rsid w:val="00B919B1"/>
    <w:rsid w:val="00B92FE5"/>
    <w:rsid w:val="00B94D37"/>
    <w:rsid w:val="00B97810"/>
    <w:rsid w:val="00BA1E00"/>
    <w:rsid w:val="00BA251D"/>
    <w:rsid w:val="00BA27B9"/>
    <w:rsid w:val="00BA47AE"/>
    <w:rsid w:val="00BA4F2A"/>
    <w:rsid w:val="00BA69E8"/>
    <w:rsid w:val="00BB0E60"/>
    <w:rsid w:val="00BB6220"/>
    <w:rsid w:val="00BC0328"/>
    <w:rsid w:val="00BC21DC"/>
    <w:rsid w:val="00BC64C3"/>
    <w:rsid w:val="00BD1117"/>
    <w:rsid w:val="00BD53B8"/>
    <w:rsid w:val="00BD6262"/>
    <w:rsid w:val="00BE0E60"/>
    <w:rsid w:val="00BE2560"/>
    <w:rsid w:val="00BE2CB7"/>
    <w:rsid w:val="00BE4191"/>
    <w:rsid w:val="00BE41F1"/>
    <w:rsid w:val="00BE6276"/>
    <w:rsid w:val="00BE64C6"/>
    <w:rsid w:val="00BF05AA"/>
    <w:rsid w:val="00BF2FF4"/>
    <w:rsid w:val="00BF3513"/>
    <w:rsid w:val="00BF6B95"/>
    <w:rsid w:val="00C007A4"/>
    <w:rsid w:val="00C02D0F"/>
    <w:rsid w:val="00C04BCE"/>
    <w:rsid w:val="00C04BD9"/>
    <w:rsid w:val="00C076FC"/>
    <w:rsid w:val="00C13A50"/>
    <w:rsid w:val="00C1680C"/>
    <w:rsid w:val="00C247E8"/>
    <w:rsid w:val="00C24875"/>
    <w:rsid w:val="00C304F0"/>
    <w:rsid w:val="00C336C5"/>
    <w:rsid w:val="00C336CA"/>
    <w:rsid w:val="00C36040"/>
    <w:rsid w:val="00C36178"/>
    <w:rsid w:val="00C43762"/>
    <w:rsid w:val="00C44B51"/>
    <w:rsid w:val="00C45802"/>
    <w:rsid w:val="00C5226C"/>
    <w:rsid w:val="00C56DF6"/>
    <w:rsid w:val="00C654C4"/>
    <w:rsid w:val="00C723A7"/>
    <w:rsid w:val="00C7340B"/>
    <w:rsid w:val="00C76050"/>
    <w:rsid w:val="00C76CCC"/>
    <w:rsid w:val="00C77D26"/>
    <w:rsid w:val="00C84721"/>
    <w:rsid w:val="00C87675"/>
    <w:rsid w:val="00C87AE7"/>
    <w:rsid w:val="00C90663"/>
    <w:rsid w:val="00C93800"/>
    <w:rsid w:val="00C96E53"/>
    <w:rsid w:val="00C97079"/>
    <w:rsid w:val="00C974B0"/>
    <w:rsid w:val="00CA48F9"/>
    <w:rsid w:val="00CB10B4"/>
    <w:rsid w:val="00CB4AC8"/>
    <w:rsid w:val="00CC2BB4"/>
    <w:rsid w:val="00CC4437"/>
    <w:rsid w:val="00CC44E2"/>
    <w:rsid w:val="00CC5DFE"/>
    <w:rsid w:val="00CC68D5"/>
    <w:rsid w:val="00CC7A1E"/>
    <w:rsid w:val="00CE0729"/>
    <w:rsid w:val="00CE0B78"/>
    <w:rsid w:val="00CE18C6"/>
    <w:rsid w:val="00CE3315"/>
    <w:rsid w:val="00CE6FA1"/>
    <w:rsid w:val="00CF6202"/>
    <w:rsid w:val="00CF7B74"/>
    <w:rsid w:val="00D01F07"/>
    <w:rsid w:val="00D033CE"/>
    <w:rsid w:val="00D0747B"/>
    <w:rsid w:val="00D07D47"/>
    <w:rsid w:val="00D1096D"/>
    <w:rsid w:val="00D12257"/>
    <w:rsid w:val="00D142D2"/>
    <w:rsid w:val="00D2053A"/>
    <w:rsid w:val="00D224A8"/>
    <w:rsid w:val="00D322FE"/>
    <w:rsid w:val="00D3395C"/>
    <w:rsid w:val="00D33BAE"/>
    <w:rsid w:val="00D3510F"/>
    <w:rsid w:val="00D35214"/>
    <w:rsid w:val="00D43406"/>
    <w:rsid w:val="00D47B34"/>
    <w:rsid w:val="00D53115"/>
    <w:rsid w:val="00D551A9"/>
    <w:rsid w:val="00D55948"/>
    <w:rsid w:val="00D614C8"/>
    <w:rsid w:val="00D618BC"/>
    <w:rsid w:val="00D61E56"/>
    <w:rsid w:val="00D62316"/>
    <w:rsid w:val="00D62BD5"/>
    <w:rsid w:val="00D644F6"/>
    <w:rsid w:val="00D64CB3"/>
    <w:rsid w:val="00D650EF"/>
    <w:rsid w:val="00D773E6"/>
    <w:rsid w:val="00D82079"/>
    <w:rsid w:val="00D82F13"/>
    <w:rsid w:val="00D87EAB"/>
    <w:rsid w:val="00D9134A"/>
    <w:rsid w:val="00D955A0"/>
    <w:rsid w:val="00D97010"/>
    <w:rsid w:val="00DA034E"/>
    <w:rsid w:val="00DB322C"/>
    <w:rsid w:val="00DB6D0E"/>
    <w:rsid w:val="00DB6F83"/>
    <w:rsid w:val="00DC124A"/>
    <w:rsid w:val="00DC3D72"/>
    <w:rsid w:val="00DC5043"/>
    <w:rsid w:val="00DE4A44"/>
    <w:rsid w:val="00DE5C1D"/>
    <w:rsid w:val="00DF226B"/>
    <w:rsid w:val="00DF3494"/>
    <w:rsid w:val="00DF3D55"/>
    <w:rsid w:val="00DF3DB8"/>
    <w:rsid w:val="00E016FA"/>
    <w:rsid w:val="00E044E5"/>
    <w:rsid w:val="00E11DC5"/>
    <w:rsid w:val="00E1218D"/>
    <w:rsid w:val="00E14668"/>
    <w:rsid w:val="00E20CEC"/>
    <w:rsid w:val="00E22FA1"/>
    <w:rsid w:val="00E23374"/>
    <w:rsid w:val="00E25788"/>
    <w:rsid w:val="00E25C11"/>
    <w:rsid w:val="00E32BF4"/>
    <w:rsid w:val="00E45F5A"/>
    <w:rsid w:val="00E4690F"/>
    <w:rsid w:val="00E542D2"/>
    <w:rsid w:val="00E5512E"/>
    <w:rsid w:val="00E61515"/>
    <w:rsid w:val="00E63C8E"/>
    <w:rsid w:val="00E65324"/>
    <w:rsid w:val="00E713FB"/>
    <w:rsid w:val="00E722FE"/>
    <w:rsid w:val="00E778F7"/>
    <w:rsid w:val="00E820E2"/>
    <w:rsid w:val="00E853FF"/>
    <w:rsid w:val="00E87E89"/>
    <w:rsid w:val="00E9011A"/>
    <w:rsid w:val="00E917D8"/>
    <w:rsid w:val="00E9653F"/>
    <w:rsid w:val="00EA3174"/>
    <w:rsid w:val="00EA44D5"/>
    <w:rsid w:val="00EB078B"/>
    <w:rsid w:val="00EB3BA8"/>
    <w:rsid w:val="00EB6EDF"/>
    <w:rsid w:val="00EB72D1"/>
    <w:rsid w:val="00EB73EF"/>
    <w:rsid w:val="00EC11B3"/>
    <w:rsid w:val="00EC50B1"/>
    <w:rsid w:val="00EC5DD8"/>
    <w:rsid w:val="00ED00E3"/>
    <w:rsid w:val="00ED27DF"/>
    <w:rsid w:val="00ED29FC"/>
    <w:rsid w:val="00ED2A9C"/>
    <w:rsid w:val="00EE1A84"/>
    <w:rsid w:val="00EE1F29"/>
    <w:rsid w:val="00EE598B"/>
    <w:rsid w:val="00EE6FAE"/>
    <w:rsid w:val="00EF6D2F"/>
    <w:rsid w:val="00EF717F"/>
    <w:rsid w:val="00F02EFC"/>
    <w:rsid w:val="00F040FF"/>
    <w:rsid w:val="00F13920"/>
    <w:rsid w:val="00F1705C"/>
    <w:rsid w:val="00F17F3E"/>
    <w:rsid w:val="00F201E2"/>
    <w:rsid w:val="00F2095B"/>
    <w:rsid w:val="00F21F0A"/>
    <w:rsid w:val="00F22DAE"/>
    <w:rsid w:val="00F234B9"/>
    <w:rsid w:val="00F24A7D"/>
    <w:rsid w:val="00F344BD"/>
    <w:rsid w:val="00F35B3B"/>
    <w:rsid w:val="00F35B83"/>
    <w:rsid w:val="00F369F2"/>
    <w:rsid w:val="00F37423"/>
    <w:rsid w:val="00F40D8E"/>
    <w:rsid w:val="00F4697D"/>
    <w:rsid w:val="00F46E46"/>
    <w:rsid w:val="00F51D23"/>
    <w:rsid w:val="00F57433"/>
    <w:rsid w:val="00F6035B"/>
    <w:rsid w:val="00F60E54"/>
    <w:rsid w:val="00F626EC"/>
    <w:rsid w:val="00F62931"/>
    <w:rsid w:val="00F62EB9"/>
    <w:rsid w:val="00F70A81"/>
    <w:rsid w:val="00F71897"/>
    <w:rsid w:val="00F71A83"/>
    <w:rsid w:val="00F72D22"/>
    <w:rsid w:val="00F76F23"/>
    <w:rsid w:val="00F822D9"/>
    <w:rsid w:val="00F86F2F"/>
    <w:rsid w:val="00F90F4D"/>
    <w:rsid w:val="00F9465C"/>
    <w:rsid w:val="00F955B1"/>
    <w:rsid w:val="00F97BC3"/>
    <w:rsid w:val="00FA373C"/>
    <w:rsid w:val="00FB2E90"/>
    <w:rsid w:val="00FC11F2"/>
    <w:rsid w:val="00FC403D"/>
    <w:rsid w:val="00FC56E1"/>
    <w:rsid w:val="00FC74BF"/>
    <w:rsid w:val="00FD0C82"/>
    <w:rsid w:val="00FE06EC"/>
    <w:rsid w:val="00FE29D6"/>
    <w:rsid w:val="00FE6F1A"/>
    <w:rsid w:val="00FE7E63"/>
    <w:rsid w:val="00FF1E74"/>
    <w:rsid w:val="00FF2C71"/>
    <w:rsid w:val="00FF4934"/>
    <w:rsid w:val="00FF6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73E87ED"/>
  <w14:defaultImageDpi w14:val="300"/>
  <w15:docId w15:val="{06CD8E6E-6E72-4DFF-9B16-B87A1A836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locked="1" w:semiHidden="1" w:uiPriority="99" w:unhideWhenUsed="1"/>
    <w:lsdException w:name="footer" w:semiHidden="1" w:unhideWhenUsed="1"/>
    <w:lsdException w:name="index heading" w:semiHidden="1" w:unhideWhenUsed="1"/>
    <w:lsdException w:name="caption" w:locked="1" w:semiHidden="1" w:uiPriority="99" w:unhideWhenUsed="1" w:qFormat="1"/>
    <w:lsdException w:name="table of figures" w:locked="1"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locked="1" w:uiPriority="99"/>
    <w:lsdException w:name="FollowedHyperlink" w:uiPriority="99"/>
    <w:lsdException w:name="Strong" w:locked="1"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0"/>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A47AE"/>
    <w:rPr>
      <w:rFonts w:asciiTheme="minorHAnsi" w:hAnsiTheme="minorHAnsi"/>
      <w:szCs w:val="24"/>
      <w:lang w:eastAsia="en-US"/>
    </w:rPr>
  </w:style>
  <w:style w:type="paragraph" w:styleId="Heading1">
    <w:name w:val="heading 1"/>
    <w:basedOn w:val="TOC1"/>
    <w:next w:val="Normal"/>
    <w:link w:val="Heading1Char"/>
    <w:qFormat/>
    <w:rsid w:val="00BA47AE"/>
    <w:pPr>
      <w:keepNext/>
      <w:pageBreakBefore/>
      <w:numPr>
        <w:numId w:val="1"/>
      </w:numPr>
      <w:spacing w:before="240" w:after="60"/>
      <w:ind w:left="431" w:hanging="431"/>
      <w:outlineLvl w:val="0"/>
    </w:pPr>
    <w:rPr>
      <w:b/>
      <w:bCs/>
      <w:kern w:val="32"/>
      <w:sz w:val="28"/>
      <w:szCs w:val="32"/>
    </w:rPr>
  </w:style>
  <w:style w:type="paragraph" w:styleId="Heading2">
    <w:name w:val="heading 2"/>
    <w:basedOn w:val="TOC2"/>
    <w:next w:val="normaltext"/>
    <w:link w:val="Heading2Char"/>
    <w:qFormat/>
    <w:rsid w:val="00BA47AE"/>
    <w:pPr>
      <w:keepNext/>
      <w:numPr>
        <w:ilvl w:val="1"/>
        <w:numId w:val="1"/>
      </w:numPr>
      <w:spacing w:before="240" w:after="60"/>
      <w:outlineLvl w:val="1"/>
    </w:pPr>
    <w:rPr>
      <w:b/>
      <w:bCs/>
      <w:iCs/>
      <w:sz w:val="24"/>
      <w:szCs w:val="28"/>
    </w:rPr>
  </w:style>
  <w:style w:type="paragraph" w:styleId="Heading3">
    <w:name w:val="heading 3"/>
    <w:basedOn w:val="TOC3"/>
    <w:next w:val="Normal"/>
    <w:link w:val="Heading3Char"/>
    <w:qFormat/>
    <w:rsid w:val="00BA47AE"/>
    <w:pPr>
      <w:keepNext/>
      <w:numPr>
        <w:ilvl w:val="2"/>
        <w:numId w:val="1"/>
      </w:numPr>
      <w:spacing w:before="240" w:after="60"/>
      <w:outlineLvl w:val="2"/>
    </w:pPr>
    <w:rPr>
      <w:b/>
      <w:bCs/>
      <w:sz w:val="22"/>
      <w:szCs w:val="26"/>
    </w:rPr>
  </w:style>
  <w:style w:type="paragraph" w:styleId="Heading4">
    <w:name w:val="heading 4"/>
    <w:basedOn w:val="TOC4"/>
    <w:next w:val="normaltext"/>
    <w:qFormat/>
    <w:rsid w:val="004436C2"/>
    <w:pPr>
      <w:keepNext/>
      <w:numPr>
        <w:ilvl w:val="3"/>
        <w:numId w:val="1"/>
      </w:numPr>
      <w:spacing w:before="240" w:after="60"/>
      <w:outlineLvl w:val="3"/>
    </w:pPr>
    <w:rPr>
      <w:b/>
      <w:bCs/>
      <w:szCs w:val="28"/>
    </w:rPr>
  </w:style>
  <w:style w:type="paragraph" w:styleId="Heading5">
    <w:name w:val="heading 5"/>
    <w:basedOn w:val="TOC5"/>
    <w:next w:val="normaltext"/>
    <w:qFormat/>
    <w:rsid w:val="004436C2"/>
    <w:pPr>
      <w:numPr>
        <w:ilvl w:val="4"/>
        <w:numId w:val="1"/>
      </w:numPr>
      <w:spacing w:before="240" w:after="60"/>
      <w:outlineLvl w:val="4"/>
    </w:pPr>
    <w:rPr>
      <w:b/>
      <w:bCs/>
      <w:i/>
      <w:iCs/>
      <w:sz w:val="26"/>
      <w:szCs w:val="26"/>
    </w:rPr>
  </w:style>
  <w:style w:type="paragraph" w:styleId="Heading6">
    <w:name w:val="heading 6"/>
    <w:basedOn w:val="Normal"/>
    <w:next w:val="normaltext"/>
    <w:qFormat/>
    <w:rsid w:val="004436C2"/>
    <w:pPr>
      <w:numPr>
        <w:ilvl w:val="5"/>
        <w:numId w:val="1"/>
      </w:numPr>
      <w:spacing w:before="240" w:after="60"/>
      <w:outlineLvl w:val="5"/>
    </w:pPr>
    <w:rPr>
      <w:b/>
      <w:bCs/>
      <w:szCs w:val="22"/>
    </w:rPr>
  </w:style>
  <w:style w:type="paragraph" w:styleId="Heading7">
    <w:name w:val="heading 7"/>
    <w:basedOn w:val="Normal"/>
    <w:next w:val="Normal"/>
    <w:qFormat/>
    <w:rsid w:val="004436C2"/>
    <w:pPr>
      <w:numPr>
        <w:ilvl w:val="6"/>
        <w:numId w:val="1"/>
      </w:numPr>
      <w:spacing w:before="240" w:after="60"/>
      <w:outlineLvl w:val="6"/>
    </w:pPr>
  </w:style>
  <w:style w:type="paragraph" w:styleId="Heading8">
    <w:name w:val="heading 8"/>
    <w:basedOn w:val="Normal"/>
    <w:next w:val="Normal"/>
    <w:qFormat/>
    <w:rsid w:val="004436C2"/>
    <w:pPr>
      <w:numPr>
        <w:ilvl w:val="7"/>
        <w:numId w:val="1"/>
      </w:numPr>
      <w:spacing w:before="240" w:after="60"/>
      <w:outlineLvl w:val="7"/>
    </w:pPr>
    <w:rPr>
      <w:i/>
      <w:iCs/>
    </w:rPr>
  </w:style>
  <w:style w:type="paragraph" w:styleId="Heading9">
    <w:name w:val="heading 9"/>
    <w:basedOn w:val="Normal"/>
    <w:next w:val="Normal"/>
    <w:qFormat/>
    <w:rsid w:val="004436C2"/>
    <w:pPr>
      <w:numPr>
        <w:ilvl w:val="8"/>
        <w:numId w:val="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4436C2"/>
  </w:style>
  <w:style w:type="character" w:customStyle="1" w:styleId="Heading1Char">
    <w:name w:val="Heading 1 Char"/>
    <w:link w:val="Heading1"/>
    <w:locked/>
    <w:rsid w:val="00BA47AE"/>
    <w:rPr>
      <w:rFonts w:asciiTheme="minorHAnsi" w:hAnsiTheme="minorHAnsi"/>
      <w:b/>
      <w:bCs/>
      <w:kern w:val="32"/>
      <w:sz w:val="28"/>
      <w:szCs w:val="32"/>
      <w:lang w:eastAsia="en-US"/>
    </w:rPr>
  </w:style>
  <w:style w:type="paragraph" w:styleId="TOC2">
    <w:name w:val="toc 2"/>
    <w:basedOn w:val="Normal"/>
    <w:next w:val="Normal"/>
    <w:autoRedefine/>
    <w:uiPriority w:val="39"/>
    <w:rsid w:val="004436C2"/>
    <w:pPr>
      <w:ind w:left="240"/>
    </w:pPr>
  </w:style>
  <w:style w:type="paragraph" w:customStyle="1" w:styleId="normaltext">
    <w:name w:val="normal text"/>
    <w:basedOn w:val="Normal"/>
    <w:autoRedefine/>
    <w:rsid w:val="00F70A81"/>
    <w:rPr>
      <w:sz w:val="24"/>
      <w:lang w:val="de-DE"/>
    </w:rPr>
  </w:style>
  <w:style w:type="character" w:customStyle="1" w:styleId="Heading2Char">
    <w:name w:val="Heading 2 Char"/>
    <w:basedOn w:val="DefaultParagraphFont"/>
    <w:link w:val="Heading2"/>
    <w:rsid w:val="00BA47AE"/>
    <w:rPr>
      <w:rFonts w:asciiTheme="minorHAnsi" w:hAnsiTheme="minorHAnsi"/>
      <w:b/>
      <w:bCs/>
      <w:iCs/>
      <w:sz w:val="24"/>
      <w:szCs w:val="28"/>
      <w:lang w:eastAsia="en-US"/>
    </w:rPr>
  </w:style>
  <w:style w:type="paragraph" w:styleId="TOC3">
    <w:name w:val="toc 3"/>
    <w:basedOn w:val="Normal"/>
    <w:next w:val="Normal"/>
    <w:autoRedefine/>
    <w:uiPriority w:val="39"/>
    <w:rsid w:val="004436C2"/>
    <w:pPr>
      <w:ind w:left="480"/>
    </w:pPr>
  </w:style>
  <w:style w:type="character" w:customStyle="1" w:styleId="Heading3Char">
    <w:name w:val="Heading 3 Char"/>
    <w:link w:val="Heading3"/>
    <w:rsid w:val="00212624"/>
    <w:rPr>
      <w:rFonts w:asciiTheme="minorHAnsi" w:hAnsiTheme="minorHAnsi"/>
      <w:b/>
      <w:bCs/>
      <w:sz w:val="22"/>
      <w:szCs w:val="26"/>
      <w:lang w:eastAsia="en-US"/>
    </w:rPr>
  </w:style>
  <w:style w:type="paragraph" w:styleId="TOC4">
    <w:name w:val="toc 4"/>
    <w:basedOn w:val="Normal"/>
    <w:next w:val="Normal"/>
    <w:autoRedefine/>
    <w:semiHidden/>
    <w:rsid w:val="004436C2"/>
    <w:pPr>
      <w:ind w:left="720"/>
    </w:pPr>
  </w:style>
  <w:style w:type="paragraph" w:styleId="TOC5">
    <w:name w:val="toc 5"/>
    <w:basedOn w:val="Normal"/>
    <w:next w:val="Normal"/>
    <w:autoRedefine/>
    <w:semiHidden/>
    <w:rsid w:val="004436C2"/>
    <w:pPr>
      <w:ind w:left="960"/>
    </w:pPr>
  </w:style>
  <w:style w:type="paragraph" w:customStyle="1" w:styleId="Dynanetstext">
    <w:name w:val="Dynanets text"/>
    <w:basedOn w:val="Normal"/>
    <w:rsid w:val="004436C2"/>
    <w:rPr>
      <w:szCs w:val="22"/>
    </w:rPr>
  </w:style>
  <w:style w:type="table" w:styleId="TableGrid">
    <w:name w:val="Table Grid"/>
    <w:basedOn w:val="TableNormal"/>
    <w:uiPriority w:val="59"/>
    <w:rsid w:val="004436C2"/>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6A2B05"/>
    <w:pPr>
      <w:tabs>
        <w:tab w:val="center" w:pos="4153"/>
        <w:tab w:val="right" w:pos="8306"/>
      </w:tabs>
    </w:pPr>
  </w:style>
  <w:style w:type="character" w:customStyle="1" w:styleId="HeaderChar">
    <w:name w:val="Header Char"/>
    <w:link w:val="Header"/>
    <w:uiPriority w:val="99"/>
    <w:locked/>
    <w:rsid w:val="00517AE9"/>
    <w:rPr>
      <w:rFonts w:cs="Times New Roman"/>
      <w:sz w:val="24"/>
      <w:szCs w:val="24"/>
      <w:lang w:val="nl-NL" w:eastAsia="nl-NL"/>
    </w:rPr>
  </w:style>
  <w:style w:type="paragraph" w:styleId="Footer">
    <w:name w:val="footer"/>
    <w:basedOn w:val="Normal"/>
    <w:link w:val="FooterChar"/>
    <w:rsid w:val="006A2B05"/>
    <w:pPr>
      <w:tabs>
        <w:tab w:val="center" w:pos="4153"/>
        <w:tab w:val="right" w:pos="8306"/>
      </w:tabs>
    </w:pPr>
  </w:style>
  <w:style w:type="character" w:customStyle="1" w:styleId="FooterChar">
    <w:name w:val="Footer Char"/>
    <w:basedOn w:val="DefaultParagraphFont"/>
    <w:link w:val="Footer"/>
    <w:rsid w:val="00212624"/>
    <w:rPr>
      <w:rFonts w:asciiTheme="minorHAnsi" w:hAnsiTheme="minorHAnsi"/>
      <w:szCs w:val="24"/>
      <w:lang w:eastAsia="en-US"/>
    </w:rPr>
  </w:style>
  <w:style w:type="character" w:styleId="Hyperlink">
    <w:name w:val="Hyperlink"/>
    <w:uiPriority w:val="99"/>
    <w:rsid w:val="00E713FB"/>
    <w:rPr>
      <w:rFonts w:cs="Times New Roman"/>
      <w:color w:val="0000FF"/>
      <w:u w:val="single"/>
    </w:rPr>
  </w:style>
  <w:style w:type="paragraph" w:customStyle="1" w:styleId="StyleHeading2Left0cmFirstline0cm">
    <w:name w:val="Style Heading 2 + Left:  0 cm First line:  0 cm"/>
    <w:basedOn w:val="Heading2"/>
    <w:next w:val="normaltext"/>
    <w:rsid w:val="00E713FB"/>
    <w:pPr>
      <w:ind w:left="0" w:firstLine="0"/>
    </w:pPr>
    <w:rPr>
      <w:iCs w:val="0"/>
      <w:szCs w:val="20"/>
    </w:rPr>
  </w:style>
  <w:style w:type="paragraph" w:styleId="BalloonText">
    <w:name w:val="Balloon Text"/>
    <w:basedOn w:val="Normal"/>
    <w:link w:val="BalloonTextChar"/>
    <w:rsid w:val="00517AE9"/>
    <w:rPr>
      <w:rFonts w:ascii="Tahoma" w:hAnsi="Tahoma" w:cs="Tahoma"/>
      <w:sz w:val="16"/>
      <w:szCs w:val="16"/>
    </w:rPr>
  </w:style>
  <w:style w:type="character" w:customStyle="1" w:styleId="BalloonTextChar">
    <w:name w:val="Balloon Text Char"/>
    <w:link w:val="BalloonText"/>
    <w:locked/>
    <w:rsid w:val="00517AE9"/>
    <w:rPr>
      <w:rFonts w:ascii="Tahoma" w:hAnsi="Tahoma" w:cs="Tahoma"/>
      <w:sz w:val="16"/>
      <w:szCs w:val="16"/>
      <w:lang w:val="nl-NL" w:eastAsia="nl-NL"/>
    </w:rPr>
  </w:style>
  <w:style w:type="paragraph" w:customStyle="1" w:styleId="ViroLabStandard">
    <w:name w:val="ViroLab Standard"/>
    <w:basedOn w:val="Normal"/>
    <w:link w:val="ViroLabStandardZchn"/>
    <w:rsid w:val="00517AE9"/>
    <w:rPr>
      <w:rFonts w:ascii="Verdana" w:hAnsi="Verdana"/>
    </w:rPr>
  </w:style>
  <w:style w:type="character" w:customStyle="1" w:styleId="ViroLabStandardZchn">
    <w:name w:val="ViroLab Standard Zchn"/>
    <w:link w:val="ViroLabStandard"/>
    <w:locked/>
    <w:rsid w:val="00517AE9"/>
    <w:rPr>
      <w:rFonts w:ascii="Verdana" w:hAnsi="Verdana" w:cs="Times New Roman"/>
      <w:sz w:val="24"/>
      <w:szCs w:val="24"/>
      <w:lang w:val="x-none" w:eastAsia="en-US"/>
    </w:rPr>
  </w:style>
  <w:style w:type="paragraph" w:customStyle="1" w:styleId="Lijstalinea1">
    <w:name w:val="Lijstalinea1"/>
    <w:basedOn w:val="Normal"/>
    <w:rsid w:val="00F72D22"/>
    <w:pPr>
      <w:spacing w:after="200" w:line="276" w:lineRule="auto"/>
      <w:ind w:left="720"/>
      <w:contextualSpacing/>
    </w:pPr>
    <w:rPr>
      <w:rFonts w:ascii="Calibri" w:hAnsi="Calibri"/>
      <w:szCs w:val="22"/>
    </w:rPr>
  </w:style>
  <w:style w:type="paragraph" w:styleId="CommentText">
    <w:name w:val="annotation text"/>
    <w:basedOn w:val="Normal"/>
    <w:link w:val="CommentTextChar"/>
    <w:semiHidden/>
    <w:rsid w:val="00F72D22"/>
    <w:pPr>
      <w:spacing w:after="200" w:line="276" w:lineRule="auto"/>
    </w:pPr>
    <w:rPr>
      <w:rFonts w:ascii="Calibri" w:hAnsi="Calibri"/>
      <w:szCs w:val="20"/>
    </w:rPr>
  </w:style>
  <w:style w:type="character" w:customStyle="1" w:styleId="CommentTextChar">
    <w:name w:val="Comment Text Char"/>
    <w:link w:val="CommentText"/>
    <w:semiHidden/>
    <w:locked/>
    <w:rsid w:val="00F72D22"/>
    <w:rPr>
      <w:rFonts w:ascii="Calibri" w:hAnsi="Calibri" w:cs="Times New Roman"/>
      <w:lang w:val="en-GB" w:eastAsia="en-US" w:bidi="ar-SA"/>
    </w:rPr>
  </w:style>
  <w:style w:type="paragraph" w:styleId="Caption">
    <w:name w:val="caption"/>
    <w:basedOn w:val="Normal"/>
    <w:next w:val="Normal"/>
    <w:link w:val="CaptionChar"/>
    <w:uiPriority w:val="99"/>
    <w:qFormat/>
    <w:rsid w:val="00E9653F"/>
    <w:pPr>
      <w:shd w:val="solid" w:color="FFFFFF" w:fill="auto"/>
    </w:pPr>
    <w:rPr>
      <w:b/>
      <w:bCs/>
      <w:color w:val="000000"/>
      <w:szCs w:val="20"/>
      <w:shd w:val="solid" w:color="FFFFFF" w:fill="auto"/>
      <w:lang w:val="ru-RU" w:eastAsia="ru-RU"/>
    </w:rPr>
  </w:style>
  <w:style w:type="character" w:customStyle="1" w:styleId="CaptionChar">
    <w:name w:val="Caption Char"/>
    <w:link w:val="Caption"/>
    <w:locked/>
    <w:rsid w:val="00E9653F"/>
    <w:rPr>
      <w:rFonts w:cs="Times New Roman"/>
      <w:b/>
      <w:bCs/>
      <w:color w:val="000000"/>
      <w:shd w:val="solid" w:color="FFFFFF" w:fill="auto"/>
      <w:lang w:val="ru-RU" w:eastAsia="ru-RU" w:bidi="ar-SA"/>
    </w:rPr>
  </w:style>
  <w:style w:type="paragraph" w:styleId="TableofFigures">
    <w:name w:val="table of figures"/>
    <w:basedOn w:val="Caption"/>
    <w:next w:val="Normal"/>
    <w:rsid w:val="00E9653F"/>
    <w:pPr>
      <w:shd w:val="clear" w:color="auto" w:fill="auto"/>
      <w:ind w:left="480" w:hanging="480"/>
    </w:pPr>
    <w:rPr>
      <w:color w:val="auto"/>
      <w:shd w:val="clear" w:color="auto" w:fill="auto"/>
      <w:lang w:val="nl-NL" w:eastAsia="nl-NL"/>
    </w:rPr>
  </w:style>
  <w:style w:type="paragraph" w:customStyle="1" w:styleId="ColorfulList-Accent11">
    <w:name w:val="Colorful List - Accent 11"/>
    <w:basedOn w:val="Normal"/>
    <w:qFormat/>
    <w:rsid w:val="00E722FE"/>
    <w:pPr>
      <w:ind w:left="720"/>
    </w:pPr>
  </w:style>
  <w:style w:type="paragraph" w:styleId="ListParagraph">
    <w:name w:val="List Paragraph"/>
    <w:basedOn w:val="Normal"/>
    <w:link w:val="ListParagraphChar"/>
    <w:qFormat/>
    <w:rsid w:val="00BD53B8"/>
    <w:pPr>
      <w:ind w:left="720"/>
      <w:contextualSpacing/>
    </w:pPr>
  </w:style>
  <w:style w:type="character" w:customStyle="1" w:styleId="ListParagraphChar">
    <w:name w:val="List Paragraph Char"/>
    <w:link w:val="ListParagraph"/>
    <w:uiPriority w:val="34"/>
    <w:locked/>
    <w:rsid w:val="00541352"/>
    <w:rPr>
      <w:rFonts w:asciiTheme="minorHAnsi" w:hAnsiTheme="minorHAnsi"/>
      <w:sz w:val="22"/>
      <w:szCs w:val="24"/>
      <w:lang w:val="en-GB" w:eastAsia="nl-NL"/>
    </w:rPr>
  </w:style>
  <w:style w:type="paragraph" w:customStyle="1" w:styleId="StandardText">
    <w:name w:val="Standard Text"/>
    <w:basedOn w:val="Normal"/>
    <w:rsid w:val="00203389"/>
    <w:pPr>
      <w:suppressAutoHyphens/>
      <w:autoSpaceDE w:val="0"/>
    </w:pPr>
    <w:rPr>
      <w:rFonts w:eastAsia="SimSun"/>
      <w:bCs/>
      <w:spacing w:val="-3"/>
      <w:szCs w:val="22"/>
      <w:lang w:eastAsia="ar-SA"/>
    </w:rPr>
  </w:style>
  <w:style w:type="character" w:styleId="CommentReference">
    <w:name w:val="annotation reference"/>
    <w:basedOn w:val="DefaultParagraphFont"/>
    <w:rsid w:val="00A923FA"/>
    <w:rPr>
      <w:sz w:val="16"/>
      <w:szCs w:val="16"/>
    </w:rPr>
  </w:style>
  <w:style w:type="paragraph" w:styleId="CommentSubject">
    <w:name w:val="annotation subject"/>
    <w:basedOn w:val="CommentText"/>
    <w:next w:val="CommentText"/>
    <w:link w:val="CommentSubjectChar"/>
    <w:rsid w:val="00A923FA"/>
    <w:pPr>
      <w:spacing w:after="0" w:line="240" w:lineRule="auto"/>
    </w:pPr>
    <w:rPr>
      <w:rFonts w:ascii="Arial" w:hAnsi="Arial"/>
      <w:b/>
      <w:bCs/>
      <w:lang w:eastAsia="nl-NL"/>
    </w:rPr>
  </w:style>
  <w:style w:type="character" w:customStyle="1" w:styleId="CommentSubjectChar">
    <w:name w:val="Comment Subject Char"/>
    <w:basedOn w:val="CommentTextChar"/>
    <w:link w:val="CommentSubject"/>
    <w:rsid w:val="00A923FA"/>
    <w:rPr>
      <w:rFonts w:ascii="Arial" w:hAnsi="Arial" w:cs="Times New Roman"/>
      <w:b/>
      <w:bCs/>
      <w:lang w:val="en-GB" w:eastAsia="nl-NL" w:bidi="ar-SA"/>
    </w:rPr>
  </w:style>
  <w:style w:type="table" w:styleId="LightShading-Accent1">
    <w:name w:val="Light Shading Accent 1"/>
    <w:basedOn w:val="TableNormal"/>
    <w:uiPriority w:val="60"/>
    <w:rsid w:val="00C654C4"/>
    <w:rPr>
      <w:rFonts w:ascii="Cambria" w:eastAsiaTheme="minorHAnsi" w:hAnsi="Cambria"/>
      <w:color w:val="365F91" w:themeColor="accent1" w:themeShade="BF"/>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eetingTitle">
    <w:name w:val="Meeting Title"/>
    <w:basedOn w:val="Normal"/>
    <w:qFormat/>
    <w:rsid w:val="00E63C8E"/>
    <w:pPr>
      <w:spacing w:before="320"/>
      <w:outlineLvl w:val="1"/>
    </w:pPr>
    <w:rPr>
      <w:rFonts w:eastAsiaTheme="minorHAnsi" w:cstheme="minorBidi"/>
      <w:b/>
      <w:sz w:val="18"/>
      <w:szCs w:val="22"/>
    </w:rPr>
  </w:style>
  <w:style w:type="paragraph" w:customStyle="1" w:styleId="Event">
    <w:name w:val="Event"/>
    <w:basedOn w:val="Normal"/>
    <w:qFormat/>
    <w:rsid w:val="00F90F4D"/>
    <w:pPr>
      <w:spacing w:after="80"/>
    </w:pPr>
    <w:rPr>
      <w:rFonts w:eastAsiaTheme="minorHAnsi" w:cstheme="minorBidi"/>
      <w:sz w:val="18"/>
      <w:szCs w:val="22"/>
    </w:rPr>
  </w:style>
  <w:style w:type="paragraph" w:customStyle="1" w:styleId="Default">
    <w:name w:val="Default"/>
    <w:rsid w:val="00053F93"/>
    <w:pPr>
      <w:widowControl w:val="0"/>
      <w:autoSpaceDE w:val="0"/>
      <w:autoSpaceDN w:val="0"/>
      <w:adjustRightInd w:val="0"/>
    </w:pPr>
    <w:rPr>
      <w:rFonts w:ascii="Calibri" w:hAnsi="Calibri" w:cs="Calibri"/>
      <w:color w:val="000000"/>
      <w:sz w:val="24"/>
      <w:szCs w:val="24"/>
    </w:rPr>
  </w:style>
  <w:style w:type="paragraph" w:styleId="Title">
    <w:name w:val="Title"/>
    <w:basedOn w:val="Normal"/>
    <w:next w:val="Normal"/>
    <w:link w:val="TitleChar"/>
    <w:qFormat/>
    <w:locked/>
    <w:rsid w:val="00072566"/>
    <w:pPr>
      <w:contextualSpacing/>
    </w:pPr>
    <w:rPr>
      <w:rFonts w:eastAsiaTheme="majorEastAsia" w:cstheme="majorBidi"/>
      <w:spacing w:val="-10"/>
      <w:kern w:val="28"/>
      <w:sz w:val="36"/>
      <w:szCs w:val="56"/>
    </w:rPr>
  </w:style>
  <w:style w:type="character" w:customStyle="1" w:styleId="TitleChar">
    <w:name w:val="Title Char"/>
    <w:basedOn w:val="DefaultParagraphFont"/>
    <w:link w:val="Title"/>
    <w:rsid w:val="00072566"/>
    <w:rPr>
      <w:rFonts w:ascii="Arial" w:eastAsiaTheme="majorEastAsia" w:hAnsi="Arial" w:cstheme="majorBidi"/>
      <w:spacing w:val="-10"/>
      <w:kern w:val="28"/>
      <w:sz w:val="36"/>
      <w:szCs w:val="56"/>
      <w:lang w:val="en-GB" w:eastAsia="nl-NL"/>
    </w:rPr>
  </w:style>
  <w:style w:type="paragraph" w:styleId="FootnoteText">
    <w:name w:val="footnote text"/>
    <w:basedOn w:val="Normal"/>
    <w:link w:val="FootnoteTextChar"/>
    <w:unhideWhenUsed/>
    <w:rsid w:val="00A85894"/>
    <w:rPr>
      <w:szCs w:val="20"/>
    </w:rPr>
  </w:style>
  <w:style w:type="character" w:customStyle="1" w:styleId="FootnoteTextChar">
    <w:name w:val="Footnote Text Char"/>
    <w:basedOn w:val="DefaultParagraphFont"/>
    <w:link w:val="FootnoteText"/>
    <w:rsid w:val="00A85894"/>
    <w:rPr>
      <w:rFonts w:ascii="Arial" w:hAnsi="Arial" w:cs="Arial"/>
      <w:lang w:val="en-GB" w:eastAsia="nl-NL"/>
    </w:rPr>
  </w:style>
  <w:style w:type="character" w:styleId="FootnoteReference">
    <w:name w:val="footnote reference"/>
    <w:basedOn w:val="DefaultParagraphFont"/>
    <w:unhideWhenUsed/>
    <w:rsid w:val="00A85894"/>
    <w:rPr>
      <w:vertAlign w:val="superscript"/>
    </w:rPr>
  </w:style>
  <w:style w:type="paragraph" w:customStyle="1" w:styleId="references">
    <w:name w:val="references"/>
    <w:link w:val="referencesChar"/>
    <w:rsid w:val="0098215E"/>
    <w:pPr>
      <w:numPr>
        <w:numId w:val="3"/>
      </w:numPr>
      <w:spacing w:after="50" w:line="180" w:lineRule="exact"/>
      <w:jc w:val="both"/>
    </w:pPr>
    <w:rPr>
      <w:rFonts w:eastAsia="MS Mincho"/>
      <w:noProof/>
      <w:sz w:val="16"/>
      <w:szCs w:val="16"/>
      <w:lang w:eastAsia="en-US"/>
    </w:rPr>
  </w:style>
  <w:style w:type="character" w:customStyle="1" w:styleId="referencesChar">
    <w:name w:val="references Char"/>
    <w:basedOn w:val="DefaultParagraphFont"/>
    <w:link w:val="references"/>
    <w:rsid w:val="00796B1C"/>
    <w:rPr>
      <w:rFonts w:eastAsia="MS Mincho"/>
      <w:noProof/>
      <w:sz w:val="16"/>
      <w:szCs w:val="16"/>
      <w:lang w:eastAsia="en-US"/>
    </w:rPr>
  </w:style>
  <w:style w:type="paragraph" w:styleId="BodyText">
    <w:name w:val="Body Text"/>
    <w:basedOn w:val="Normal"/>
    <w:link w:val="BodyTextChar"/>
    <w:rsid w:val="003020C2"/>
    <w:pPr>
      <w:spacing w:line="228" w:lineRule="auto"/>
      <w:ind w:firstLine="288"/>
    </w:pPr>
    <w:rPr>
      <w:rFonts w:ascii="Times New Roman" w:eastAsia="SimSun" w:hAnsi="Times New Roman"/>
      <w:spacing w:val="-1"/>
      <w:szCs w:val="20"/>
    </w:rPr>
  </w:style>
  <w:style w:type="character" w:customStyle="1" w:styleId="BodyTextChar">
    <w:name w:val="Body Text Char"/>
    <w:basedOn w:val="DefaultParagraphFont"/>
    <w:link w:val="BodyText"/>
    <w:rsid w:val="003020C2"/>
    <w:rPr>
      <w:rFonts w:eastAsia="SimSun"/>
      <w:spacing w:val="-1"/>
      <w:lang w:eastAsia="en-US"/>
    </w:rPr>
  </w:style>
  <w:style w:type="paragraph" w:customStyle="1" w:styleId="References0">
    <w:name w:val="References"/>
    <w:basedOn w:val="references"/>
    <w:link w:val="ReferencesChar0"/>
    <w:qFormat/>
    <w:rsid w:val="00796B1C"/>
    <w:pPr>
      <w:spacing w:after="0" w:line="240" w:lineRule="auto"/>
      <w:ind w:left="357" w:hanging="357"/>
    </w:pPr>
    <w:rPr>
      <w:sz w:val="20"/>
      <w:szCs w:val="20"/>
    </w:rPr>
  </w:style>
  <w:style w:type="character" w:customStyle="1" w:styleId="ReferencesChar0">
    <w:name w:val="References Char"/>
    <w:basedOn w:val="referencesChar"/>
    <w:link w:val="References0"/>
    <w:rsid w:val="00796B1C"/>
    <w:rPr>
      <w:rFonts w:eastAsia="MS Mincho"/>
      <w:noProof/>
      <w:sz w:val="16"/>
      <w:szCs w:val="16"/>
      <w:lang w:eastAsia="en-US"/>
    </w:rPr>
  </w:style>
  <w:style w:type="character" w:customStyle="1" w:styleId="apple-converted-space">
    <w:name w:val="apple-converted-space"/>
    <w:basedOn w:val="DefaultParagraphFont"/>
    <w:rsid w:val="00796B1C"/>
  </w:style>
  <w:style w:type="character" w:customStyle="1" w:styleId="link-external">
    <w:name w:val="link-external"/>
    <w:basedOn w:val="DefaultParagraphFont"/>
    <w:rsid w:val="003B0FC9"/>
  </w:style>
  <w:style w:type="character" w:styleId="Emphasis">
    <w:name w:val="Emphasis"/>
    <w:basedOn w:val="DefaultParagraphFont"/>
    <w:uiPriority w:val="20"/>
    <w:qFormat/>
    <w:locked/>
    <w:rsid w:val="00212624"/>
    <w:rPr>
      <w:i/>
      <w:iCs/>
    </w:rPr>
  </w:style>
  <w:style w:type="paragraph" w:customStyle="1" w:styleId="Contents-Title">
    <w:name w:val="Contents - Title"/>
    <w:basedOn w:val="Heading1"/>
    <w:next w:val="Textbody"/>
    <w:autoRedefine/>
    <w:rsid w:val="00212624"/>
    <w:pPr>
      <w:numPr>
        <w:numId w:val="0"/>
      </w:numPr>
      <w:tabs>
        <w:tab w:val="center" w:pos="4932"/>
      </w:tabs>
      <w:spacing w:before="360" w:after="560" w:line="560" w:lineRule="atLeast"/>
      <w:ind w:right="1191"/>
      <w:jc w:val="both"/>
    </w:pPr>
    <w:rPr>
      <w:rFonts w:ascii="Calibri" w:eastAsia="Batang" w:hAnsi="Calibri" w:cs="Arial"/>
      <w:bCs w:val="0"/>
      <w:snapToGrid w:val="0"/>
      <w:color w:val="595959"/>
      <w:sz w:val="44"/>
      <w:szCs w:val="44"/>
      <w:lang w:val="en-GB" w:eastAsia="ko-KR"/>
    </w:rPr>
  </w:style>
  <w:style w:type="paragraph" w:customStyle="1" w:styleId="Textbody">
    <w:name w:val="Text body"/>
    <w:basedOn w:val="Normal"/>
    <w:link w:val="TextbodyCarattere"/>
    <w:qFormat/>
    <w:rsid w:val="00212624"/>
    <w:pPr>
      <w:spacing w:after="120"/>
      <w:jc w:val="both"/>
    </w:pPr>
    <w:rPr>
      <w:rFonts w:eastAsiaTheme="minorEastAsia" w:cstheme="minorBidi"/>
      <w:sz w:val="22"/>
      <w:szCs w:val="22"/>
      <w:lang w:val="en-GB" w:eastAsia="ko-KR"/>
    </w:rPr>
  </w:style>
  <w:style w:type="character" w:customStyle="1" w:styleId="TextbodyCarattere">
    <w:name w:val="Text body Carattere"/>
    <w:basedOn w:val="DefaultParagraphFont"/>
    <w:link w:val="Textbody"/>
    <w:rsid w:val="00212624"/>
    <w:rPr>
      <w:rFonts w:asciiTheme="minorHAnsi" w:eastAsiaTheme="minorEastAsia" w:hAnsiTheme="minorHAnsi" w:cstheme="minorBidi"/>
      <w:sz w:val="22"/>
      <w:szCs w:val="22"/>
      <w:lang w:val="en-GB" w:eastAsia="ko-KR"/>
    </w:rPr>
  </w:style>
  <w:style w:type="paragraph" w:customStyle="1" w:styleId="CellHeading">
    <w:name w:val="Cell Heading"/>
    <w:basedOn w:val="BodyText"/>
    <w:rsid w:val="00212624"/>
    <w:pPr>
      <w:overflowPunct w:val="0"/>
      <w:autoSpaceDE w:val="0"/>
      <w:autoSpaceDN w:val="0"/>
      <w:adjustRightInd w:val="0"/>
      <w:spacing w:before="120" w:after="120" w:line="240" w:lineRule="auto"/>
      <w:ind w:firstLine="0"/>
      <w:jc w:val="both"/>
      <w:textAlignment w:val="baseline"/>
    </w:pPr>
    <w:rPr>
      <w:rFonts w:ascii="Arial" w:eastAsia="Times New Roman" w:hAnsi="Arial"/>
      <w:b/>
      <w:spacing w:val="0"/>
      <w:sz w:val="18"/>
      <w:szCs w:val="18"/>
    </w:rPr>
  </w:style>
  <w:style w:type="paragraph" w:customStyle="1" w:styleId="CellBodySmall">
    <w:name w:val="Cell Body Small"/>
    <w:basedOn w:val="Normal"/>
    <w:rsid w:val="00212624"/>
    <w:pPr>
      <w:spacing w:before="60" w:after="60"/>
      <w:jc w:val="both"/>
    </w:pPr>
    <w:rPr>
      <w:rFonts w:ascii="Arial" w:hAnsi="Arial"/>
      <w:sz w:val="14"/>
      <w:szCs w:val="14"/>
    </w:rPr>
  </w:style>
  <w:style w:type="paragraph" w:customStyle="1" w:styleId="MyList">
    <w:name w:val="MyList"/>
    <w:basedOn w:val="ListParagraph"/>
    <w:link w:val="MyListChar"/>
    <w:qFormat/>
    <w:rsid w:val="00B06F52"/>
    <w:pPr>
      <w:numPr>
        <w:numId w:val="16"/>
      </w:numPr>
      <w:ind w:left="432"/>
      <w:contextualSpacing w:val="0"/>
      <w:jc w:val="both"/>
    </w:pPr>
    <w:rPr>
      <w:rFonts w:eastAsiaTheme="minorEastAsia" w:cstheme="minorBidi"/>
      <w:szCs w:val="22"/>
      <w:lang w:val="en-GB" w:eastAsia="ko-KR"/>
    </w:rPr>
  </w:style>
  <w:style w:type="character" w:customStyle="1" w:styleId="MyListChar">
    <w:name w:val="MyList Char"/>
    <w:basedOn w:val="TextbodyCarattere"/>
    <w:link w:val="MyList"/>
    <w:rsid w:val="00B06F52"/>
    <w:rPr>
      <w:rFonts w:asciiTheme="minorHAnsi" w:eastAsiaTheme="minorEastAsia" w:hAnsiTheme="minorHAnsi" w:cstheme="minorBidi"/>
      <w:sz w:val="22"/>
      <w:szCs w:val="22"/>
      <w:lang w:val="en-GB" w:eastAsia="ko-KR"/>
    </w:rPr>
  </w:style>
  <w:style w:type="paragraph" w:customStyle="1" w:styleId="Heading13">
    <w:name w:val="Heading 13"/>
    <w:next w:val="ListBullet"/>
    <w:rsid w:val="00212624"/>
    <w:pPr>
      <w:keepNext/>
      <w:spacing w:before="240" w:after="240"/>
      <w:outlineLvl w:val="0"/>
    </w:pPr>
    <w:rPr>
      <w:rFonts w:ascii="Gill Sans MT" w:eastAsia="ヒラギノ角ゴ Pro W3" w:hAnsi="Gill Sans MT"/>
      <w:color w:val="000000"/>
      <w:sz w:val="32"/>
      <w:lang w:val="it-IT" w:eastAsia="en-US"/>
    </w:rPr>
  </w:style>
  <w:style w:type="paragraph" w:styleId="ListBullet">
    <w:name w:val="List Bullet"/>
    <w:basedOn w:val="Normal"/>
    <w:semiHidden/>
    <w:unhideWhenUsed/>
    <w:rsid w:val="00212624"/>
    <w:pPr>
      <w:numPr>
        <w:numId w:val="17"/>
      </w:numPr>
      <w:contextualSpacing/>
      <w:jc w:val="both"/>
    </w:pPr>
  </w:style>
  <w:style w:type="paragraph" w:styleId="Revision">
    <w:name w:val="Revision"/>
    <w:hidden/>
    <w:uiPriority w:val="71"/>
    <w:semiHidden/>
    <w:rsid w:val="00212624"/>
    <w:rPr>
      <w:rFonts w:asciiTheme="minorHAnsi" w:hAnsiTheme="minorHAnsi"/>
      <w:szCs w:val="24"/>
      <w:lang w:eastAsia="en-US"/>
    </w:rPr>
  </w:style>
  <w:style w:type="paragraph" w:styleId="Subtitle">
    <w:name w:val="Subtitle"/>
    <w:basedOn w:val="Normal"/>
    <w:next w:val="Normal"/>
    <w:link w:val="SubtitleChar"/>
    <w:qFormat/>
    <w:locked/>
    <w:rsid w:val="00212624"/>
    <w:pPr>
      <w:numPr>
        <w:ilvl w:val="1"/>
      </w:numPr>
      <w:spacing w:after="160"/>
      <w:jc w:val="both"/>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rsid w:val="00212624"/>
    <w:rPr>
      <w:rFonts w:asciiTheme="minorHAnsi" w:eastAsiaTheme="minorEastAsia" w:hAnsiTheme="minorHAnsi" w:cstheme="minorBidi"/>
      <w:color w:val="5A5A5A" w:themeColor="text1" w:themeTint="A5"/>
      <w:spacing w:val="15"/>
      <w:sz w:val="22"/>
      <w:szCs w:val="22"/>
      <w:lang w:eastAsia="en-US"/>
    </w:rPr>
  </w:style>
  <w:style w:type="paragraph" w:customStyle="1" w:styleId="ListTablecompact">
    <w:name w:val="List Table compact"/>
    <w:basedOn w:val="ListParagraph"/>
    <w:link w:val="ListTablecompactChar"/>
    <w:qFormat/>
    <w:rsid w:val="00A83F89"/>
    <w:pPr>
      <w:numPr>
        <w:numId w:val="18"/>
      </w:numPr>
      <w:ind w:left="227" w:hanging="227"/>
    </w:pPr>
    <w:rPr>
      <w:sz w:val="22"/>
      <w:lang w:val="en-GB"/>
    </w:rPr>
  </w:style>
  <w:style w:type="character" w:customStyle="1" w:styleId="ListTablecompactChar">
    <w:name w:val="List Table compact Char"/>
    <w:basedOn w:val="ListParagraphChar"/>
    <w:link w:val="ListTablecompact"/>
    <w:rsid w:val="00A83F89"/>
    <w:rPr>
      <w:rFonts w:asciiTheme="minorHAnsi" w:hAnsiTheme="minorHAnsi"/>
      <w:sz w:val="22"/>
      <w:szCs w:val="24"/>
      <w:lang w:val="en-GB" w:eastAsia="en-US"/>
    </w:rPr>
  </w:style>
  <w:style w:type="table" w:styleId="MediumList1">
    <w:name w:val="Medium List 1"/>
    <w:basedOn w:val="TableNormal"/>
    <w:uiPriority w:val="99"/>
    <w:rsid w:val="00A0387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Articletext">
    <w:name w:val="Article text"/>
    <w:basedOn w:val="Normal"/>
    <w:link w:val="ArticletextChar"/>
    <w:qFormat/>
    <w:rsid w:val="000E014F"/>
    <w:pPr>
      <w:suppressAutoHyphens/>
      <w:spacing w:after="200" w:line="276" w:lineRule="auto"/>
    </w:pPr>
    <w:rPr>
      <w:rFonts w:ascii="Arial" w:eastAsia="Arial Unicode MS" w:hAnsi="Arial"/>
      <w:sz w:val="22"/>
      <w:szCs w:val="22"/>
      <w:lang w:eastAsia="ja-JP"/>
    </w:rPr>
  </w:style>
  <w:style w:type="character" w:customStyle="1" w:styleId="ArticletextChar">
    <w:name w:val="Article text Char"/>
    <w:basedOn w:val="DefaultParagraphFont"/>
    <w:link w:val="Articletext"/>
    <w:rsid w:val="000E014F"/>
    <w:rPr>
      <w:rFonts w:ascii="Arial" w:eastAsia="Arial Unicode MS" w:hAnsi="Arial"/>
      <w:sz w:val="22"/>
      <w:szCs w:val="22"/>
      <w:lang w:eastAsia="ja-JP"/>
    </w:rPr>
  </w:style>
  <w:style w:type="paragraph" w:customStyle="1" w:styleId="Bullet1">
    <w:name w:val="Bullet 1"/>
    <w:basedOn w:val="Articletext"/>
    <w:link w:val="Bullet1Char"/>
    <w:qFormat/>
    <w:rsid w:val="000E014F"/>
    <w:pPr>
      <w:numPr>
        <w:numId w:val="39"/>
      </w:numPr>
      <w:spacing w:after="0" w:line="240" w:lineRule="auto"/>
      <w:ind w:left="357" w:hanging="357"/>
    </w:pPr>
  </w:style>
  <w:style w:type="character" w:customStyle="1" w:styleId="Bullet1Char">
    <w:name w:val="Bullet 1 Char"/>
    <w:basedOn w:val="ArticletextChar"/>
    <w:link w:val="Bullet1"/>
    <w:rsid w:val="000E014F"/>
    <w:rPr>
      <w:rFonts w:ascii="Arial" w:eastAsia="Arial Unicode MS" w:hAnsi="Arial"/>
      <w:sz w:val="22"/>
      <w:szCs w:val="22"/>
      <w:lang w:eastAsia="ja-JP"/>
    </w:rPr>
  </w:style>
  <w:style w:type="paragraph" w:customStyle="1" w:styleId="ListTable21">
    <w:name w:val="List Table 21"/>
    <w:basedOn w:val="ListTablecompact"/>
    <w:link w:val="Listtable2Char"/>
    <w:qFormat/>
    <w:rsid w:val="00A424F8"/>
    <w:pPr>
      <w:numPr>
        <w:ilvl w:val="1"/>
      </w:numPr>
      <w:ind w:left="432" w:hanging="216"/>
    </w:pPr>
    <w:rPr>
      <w:rFonts w:cstheme="minorHAnsi"/>
      <w:sz w:val="20"/>
      <w:szCs w:val="20"/>
    </w:rPr>
  </w:style>
  <w:style w:type="paragraph" w:customStyle="1" w:styleId="ListTable31">
    <w:name w:val="List Table 31"/>
    <w:basedOn w:val="ListTable21"/>
    <w:link w:val="Listtable3Char"/>
    <w:qFormat/>
    <w:rsid w:val="0046783D"/>
    <w:pPr>
      <w:numPr>
        <w:ilvl w:val="2"/>
      </w:numPr>
      <w:ind w:left="504" w:hanging="216"/>
    </w:pPr>
  </w:style>
  <w:style w:type="character" w:customStyle="1" w:styleId="Listtable2Char">
    <w:name w:val="List table 2 Char"/>
    <w:basedOn w:val="ListTablecompactChar"/>
    <w:link w:val="ListTable21"/>
    <w:rsid w:val="00A424F8"/>
    <w:rPr>
      <w:rFonts w:asciiTheme="minorHAnsi" w:hAnsiTheme="minorHAnsi" w:cstheme="minorHAnsi"/>
      <w:sz w:val="22"/>
      <w:szCs w:val="24"/>
      <w:lang w:val="en-GB" w:eastAsia="en-US"/>
    </w:rPr>
  </w:style>
  <w:style w:type="character" w:customStyle="1" w:styleId="Listtable3Char">
    <w:name w:val="List table 3 Char"/>
    <w:basedOn w:val="Listtable2Char"/>
    <w:link w:val="ListTable31"/>
    <w:rsid w:val="0046783D"/>
    <w:rPr>
      <w:rFonts w:asciiTheme="minorHAnsi" w:hAnsiTheme="minorHAnsi" w:cstheme="minorHAnsi"/>
      <w:sz w:val="22"/>
      <w:szCs w:val="24"/>
      <w:lang w:val="en-GB" w:eastAsia="en-US"/>
    </w:rPr>
  </w:style>
  <w:style w:type="character" w:styleId="UnresolvedMention">
    <w:name w:val="Unresolved Mention"/>
    <w:basedOn w:val="DefaultParagraphFont"/>
    <w:uiPriority w:val="99"/>
    <w:semiHidden/>
    <w:unhideWhenUsed/>
    <w:rsid w:val="007260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46434">
      <w:bodyDiv w:val="1"/>
      <w:marLeft w:val="0"/>
      <w:marRight w:val="0"/>
      <w:marTop w:val="0"/>
      <w:marBottom w:val="0"/>
      <w:divBdr>
        <w:top w:val="none" w:sz="0" w:space="0" w:color="auto"/>
        <w:left w:val="none" w:sz="0" w:space="0" w:color="auto"/>
        <w:bottom w:val="none" w:sz="0" w:space="0" w:color="auto"/>
        <w:right w:val="none" w:sz="0" w:space="0" w:color="auto"/>
      </w:divBdr>
      <w:divsChild>
        <w:div w:id="690645938">
          <w:marLeft w:val="547"/>
          <w:marRight w:val="0"/>
          <w:marTop w:val="144"/>
          <w:marBottom w:val="0"/>
          <w:divBdr>
            <w:top w:val="none" w:sz="0" w:space="0" w:color="auto"/>
            <w:left w:val="none" w:sz="0" w:space="0" w:color="auto"/>
            <w:bottom w:val="none" w:sz="0" w:space="0" w:color="auto"/>
            <w:right w:val="none" w:sz="0" w:space="0" w:color="auto"/>
          </w:divBdr>
        </w:div>
        <w:div w:id="803547556">
          <w:marLeft w:val="547"/>
          <w:marRight w:val="0"/>
          <w:marTop w:val="144"/>
          <w:marBottom w:val="0"/>
          <w:divBdr>
            <w:top w:val="none" w:sz="0" w:space="0" w:color="auto"/>
            <w:left w:val="none" w:sz="0" w:space="0" w:color="auto"/>
            <w:bottom w:val="none" w:sz="0" w:space="0" w:color="auto"/>
            <w:right w:val="none" w:sz="0" w:space="0" w:color="auto"/>
          </w:divBdr>
        </w:div>
        <w:div w:id="881597559">
          <w:marLeft w:val="547"/>
          <w:marRight w:val="0"/>
          <w:marTop w:val="144"/>
          <w:marBottom w:val="0"/>
          <w:divBdr>
            <w:top w:val="none" w:sz="0" w:space="0" w:color="auto"/>
            <w:left w:val="none" w:sz="0" w:space="0" w:color="auto"/>
            <w:bottom w:val="none" w:sz="0" w:space="0" w:color="auto"/>
            <w:right w:val="none" w:sz="0" w:space="0" w:color="auto"/>
          </w:divBdr>
        </w:div>
        <w:div w:id="1354569452">
          <w:marLeft w:val="547"/>
          <w:marRight w:val="0"/>
          <w:marTop w:val="144"/>
          <w:marBottom w:val="0"/>
          <w:divBdr>
            <w:top w:val="none" w:sz="0" w:space="0" w:color="auto"/>
            <w:left w:val="none" w:sz="0" w:space="0" w:color="auto"/>
            <w:bottom w:val="none" w:sz="0" w:space="0" w:color="auto"/>
            <w:right w:val="none" w:sz="0" w:space="0" w:color="auto"/>
          </w:divBdr>
        </w:div>
        <w:div w:id="1692104427">
          <w:marLeft w:val="547"/>
          <w:marRight w:val="0"/>
          <w:marTop w:val="144"/>
          <w:marBottom w:val="0"/>
          <w:divBdr>
            <w:top w:val="none" w:sz="0" w:space="0" w:color="auto"/>
            <w:left w:val="none" w:sz="0" w:space="0" w:color="auto"/>
            <w:bottom w:val="none" w:sz="0" w:space="0" w:color="auto"/>
            <w:right w:val="none" w:sz="0" w:space="0" w:color="auto"/>
          </w:divBdr>
        </w:div>
      </w:divsChild>
    </w:div>
    <w:div w:id="91824944">
      <w:bodyDiv w:val="1"/>
      <w:marLeft w:val="0"/>
      <w:marRight w:val="0"/>
      <w:marTop w:val="0"/>
      <w:marBottom w:val="0"/>
      <w:divBdr>
        <w:top w:val="none" w:sz="0" w:space="0" w:color="auto"/>
        <w:left w:val="none" w:sz="0" w:space="0" w:color="auto"/>
        <w:bottom w:val="none" w:sz="0" w:space="0" w:color="auto"/>
        <w:right w:val="none" w:sz="0" w:space="0" w:color="auto"/>
      </w:divBdr>
    </w:div>
    <w:div w:id="108283775">
      <w:bodyDiv w:val="1"/>
      <w:marLeft w:val="0"/>
      <w:marRight w:val="0"/>
      <w:marTop w:val="0"/>
      <w:marBottom w:val="0"/>
      <w:divBdr>
        <w:top w:val="none" w:sz="0" w:space="0" w:color="auto"/>
        <w:left w:val="none" w:sz="0" w:space="0" w:color="auto"/>
        <w:bottom w:val="none" w:sz="0" w:space="0" w:color="auto"/>
        <w:right w:val="none" w:sz="0" w:space="0" w:color="auto"/>
      </w:divBdr>
    </w:div>
    <w:div w:id="119613003">
      <w:bodyDiv w:val="1"/>
      <w:marLeft w:val="0"/>
      <w:marRight w:val="0"/>
      <w:marTop w:val="0"/>
      <w:marBottom w:val="0"/>
      <w:divBdr>
        <w:top w:val="none" w:sz="0" w:space="0" w:color="auto"/>
        <w:left w:val="none" w:sz="0" w:space="0" w:color="auto"/>
        <w:bottom w:val="none" w:sz="0" w:space="0" w:color="auto"/>
        <w:right w:val="none" w:sz="0" w:space="0" w:color="auto"/>
      </w:divBdr>
    </w:div>
    <w:div w:id="241530785">
      <w:bodyDiv w:val="1"/>
      <w:marLeft w:val="0"/>
      <w:marRight w:val="0"/>
      <w:marTop w:val="0"/>
      <w:marBottom w:val="0"/>
      <w:divBdr>
        <w:top w:val="none" w:sz="0" w:space="0" w:color="auto"/>
        <w:left w:val="none" w:sz="0" w:space="0" w:color="auto"/>
        <w:bottom w:val="none" w:sz="0" w:space="0" w:color="auto"/>
        <w:right w:val="none" w:sz="0" w:space="0" w:color="auto"/>
      </w:divBdr>
    </w:div>
    <w:div w:id="259139907">
      <w:bodyDiv w:val="1"/>
      <w:marLeft w:val="0"/>
      <w:marRight w:val="0"/>
      <w:marTop w:val="0"/>
      <w:marBottom w:val="0"/>
      <w:divBdr>
        <w:top w:val="none" w:sz="0" w:space="0" w:color="auto"/>
        <w:left w:val="none" w:sz="0" w:space="0" w:color="auto"/>
        <w:bottom w:val="none" w:sz="0" w:space="0" w:color="auto"/>
        <w:right w:val="none" w:sz="0" w:space="0" w:color="auto"/>
      </w:divBdr>
      <w:divsChild>
        <w:div w:id="202910617">
          <w:marLeft w:val="1166"/>
          <w:marRight w:val="0"/>
          <w:marTop w:val="86"/>
          <w:marBottom w:val="0"/>
          <w:divBdr>
            <w:top w:val="none" w:sz="0" w:space="0" w:color="auto"/>
            <w:left w:val="none" w:sz="0" w:space="0" w:color="auto"/>
            <w:bottom w:val="none" w:sz="0" w:space="0" w:color="auto"/>
            <w:right w:val="none" w:sz="0" w:space="0" w:color="auto"/>
          </w:divBdr>
        </w:div>
        <w:div w:id="728042419">
          <w:marLeft w:val="1166"/>
          <w:marRight w:val="0"/>
          <w:marTop w:val="86"/>
          <w:marBottom w:val="0"/>
          <w:divBdr>
            <w:top w:val="none" w:sz="0" w:space="0" w:color="auto"/>
            <w:left w:val="none" w:sz="0" w:space="0" w:color="auto"/>
            <w:bottom w:val="none" w:sz="0" w:space="0" w:color="auto"/>
            <w:right w:val="none" w:sz="0" w:space="0" w:color="auto"/>
          </w:divBdr>
        </w:div>
        <w:div w:id="806898962">
          <w:marLeft w:val="547"/>
          <w:marRight w:val="0"/>
          <w:marTop w:val="86"/>
          <w:marBottom w:val="0"/>
          <w:divBdr>
            <w:top w:val="none" w:sz="0" w:space="0" w:color="auto"/>
            <w:left w:val="none" w:sz="0" w:space="0" w:color="auto"/>
            <w:bottom w:val="none" w:sz="0" w:space="0" w:color="auto"/>
            <w:right w:val="none" w:sz="0" w:space="0" w:color="auto"/>
          </w:divBdr>
        </w:div>
        <w:div w:id="834955859">
          <w:marLeft w:val="1166"/>
          <w:marRight w:val="0"/>
          <w:marTop w:val="86"/>
          <w:marBottom w:val="0"/>
          <w:divBdr>
            <w:top w:val="none" w:sz="0" w:space="0" w:color="auto"/>
            <w:left w:val="none" w:sz="0" w:space="0" w:color="auto"/>
            <w:bottom w:val="none" w:sz="0" w:space="0" w:color="auto"/>
            <w:right w:val="none" w:sz="0" w:space="0" w:color="auto"/>
          </w:divBdr>
        </w:div>
        <w:div w:id="970331013">
          <w:marLeft w:val="1166"/>
          <w:marRight w:val="0"/>
          <w:marTop w:val="86"/>
          <w:marBottom w:val="0"/>
          <w:divBdr>
            <w:top w:val="none" w:sz="0" w:space="0" w:color="auto"/>
            <w:left w:val="none" w:sz="0" w:space="0" w:color="auto"/>
            <w:bottom w:val="none" w:sz="0" w:space="0" w:color="auto"/>
            <w:right w:val="none" w:sz="0" w:space="0" w:color="auto"/>
          </w:divBdr>
        </w:div>
        <w:div w:id="987248651">
          <w:marLeft w:val="1166"/>
          <w:marRight w:val="0"/>
          <w:marTop w:val="86"/>
          <w:marBottom w:val="0"/>
          <w:divBdr>
            <w:top w:val="none" w:sz="0" w:space="0" w:color="auto"/>
            <w:left w:val="none" w:sz="0" w:space="0" w:color="auto"/>
            <w:bottom w:val="none" w:sz="0" w:space="0" w:color="auto"/>
            <w:right w:val="none" w:sz="0" w:space="0" w:color="auto"/>
          </w:divBdr>
        </w:div>
        <w:div w:id="995769453">
          <w:marLeft w:val="547"/>
          <w:marRight w:val="0"/>
          <w:marTop w:val="86"/>
          <w:marBottom w:val="0"/>
          <w:divBdr>
            <w:top w:val="none" w:sz="0" w:space="0" w:color="auto"/>
            <w:left w:val="none" w:sz="0" w:space="0" w:color="auto"/>
            <w:bottom w:val="none" w:sz="0" w:space="0" w:color="auto"/>
            <w:right w:val="none" w:sz="0" w:space="0" w:color="auto"/>
          </w:divBdr>
        </w:div>
        <w:div w:id="1231499041">
          <w:marLeft w:val="547"/>
          <w:marRight w:val="0"/>
          <w:marTop w:val="86"/>
          <w:marBottom w:val="0"/>
          <w:divBdr>
            <w:top w:val="none" w:sz="0" w:space="0" w:color="auto"/>
            <w:left w:val="none" w:sz="0" w:space="0" w:color="auto"/>
            <w:bottom w:val="none" w:sz="0" w:space="0" w:color="auto"/>
            <w:right w:val="none" w:sz="0" w:space="0" w:color="auto"/>
          </w:divBdr>
        </w:div>
        <w:div w:id="1233857752">
          <w:marLeft w:val="1166"/>
          <w:marRight w:val="0"/>
          <w:marTop w:val="86"/>
          <w:marBottom w:val="0"/>
          <w:divBdr>
            <w:top w:val="none" w:sz="0" w:space="0" w:color="auto"/>
            <w:left w:val="none" w:sz="0" w:space="0" w:color="auto"/>
            <w:bottom w:val="none" w:sz="0" w:space="0" w:color="auto"/>
            <w:right w:val="none" w:sz="0" w:space="0" w:color="auto"/>
          </w:divBdr>
        </w:div>
        <w:div w:id="1425804192">
          <w:marLeft w:val="1166"/>
          <w:marRight w:val="0"/>
          <w:marTop w:val="86"/>
          <w:marBottom w:val="0"/>
          <w:divBdr>
            <w:top w:val="none" w:sz="0" w:space="0" w:color="auto"/>
            <w:left w:val="none" w:sz="0" w:space="0" w:color="auto"/>
            <w:bottom w:val="none" w:sz="0" w:space="0" w:color="auto"/>
            <w:right w:val="none" w:sz="0" w:space="0" w:color="auto"/>
          </w:divBdr>
        </w:div>
        <w:div w:id="1795363403">
          <w:marLeft w:val="1166"/>
          <w:marRight w:val="0"/>
          <w:marTop w:val="86"/>
          <w:marBottom w:val="0"/>
          <w:divBdr>
            <w:top w:val="none" w:sz="0" w:space="0" w:color="auto"/>
            <w:left w:val="none" w:sz="0" w:space="0" w:color="auto"/>
            <w:bottom w:val="none" w:sz="0" w:space="0" w:color="auto"/>
            <w:right w:val="none" w:sz="0" w:space="0" w:color="auto"/>
          </w:divBdr>
        </w:div>
        <w:div w:id="2066295522">
          <w:marLeft w:val="1166"/>
          <w:marRight w:val="0"/>
          <w:marTop w:val="86"/>
          <w:marBottom w:val="0"/>
          <w:divBdr>
            <w:top w:val="none" w:sz="0" w:space="0" w:color="auto"/>
            <w:left w:val="none" w:sz="0" w:space="0" w:color="auto"/>
            <w:bottom w:val="none" w:sz="0" w:space="0" w:color="auto"/>
            <w:right w:val="none" w:sz="0" w:space="0" w:color="auto"/>
          </w:divBdr>
        </w:div>
      </w:divsChild>
    </w:div>
    <w:div w:id="298731322">
      <w:bodyDiv w:val="1"/>
      <w:marLeft w:val="0"/>
      <w:marRight w:val="0"/>
      <w:marTop w:val="0"/>
      <w:marBottom w:val="0"/>
      <w:divBdr>
        <w:top w:val="none" w:sz="0" w:space="0" w:color="auto"/>
        <w:left w:val="none" w:sz="0" w:space="0" w:color="auto"/>
        <w:bottom w:val="none" w:sz="0" w:space="0" w:color="auto"/>
        <w:right w:val="none" w:sz="0" w:space="0" w:color="auto"/>
      </w:divBdr>
    </w:div>
    <w:div w:id="368992004">
      <w:bodyDiv w:val="1"/>
      <w:marLeft w:val="0"/>
      <w:marRight w:val="0"/>
      <w:marTop w:val="0"/>
      <w:marBottom w:val="0"/>
      <w:divBdr>
        <w:top w:val="none" w:sz="0" w:space="0" w:color="auto"/>
        <w:left w:val="none" w:sz="0" w:space="0" w:color="auto"/>
        <w:bottom w:val="none" w:sz="0" w:space="0" w:color="auto"/>
        <w:right w:val="none" w:sz="0" w:space="0" w:color="auto"/>
      </w:divBdr>
      <w:divsChild>
        <w:div w:id="303582798">
          <w:marLeft w:val="547"/>
          <w:marRight w:val="0"/>
          <w:marTop w:val="106"/>
          <w:marBottom w:val="240"/>
          <w:divBdr>
            <w:top w:val="none" w:sz="0" w:space="0" w:color="auto"/>
            <w:left w:val="none" w:sz="0" w:space="0" w:color="auto"/>
            <w:bottom w:val="none" w:sz="0" w:space="0" w:color="auto"/>
            <w:right w:val="none" w:sz="0" w:space="0" w:color="auto"/>
          </w:divBdr>
        </w:div>
        <w:div w:id="335765023">
          <w:marLeft w:val="547"/>
          <w:marRight w:val="0"/>
          <w:marTop w:val="106"/>
          <w:marBottom w:val="240"/>
          <w:divBdr>
            <w:top w:val="none" w:sz="0" w:space="0" w:color="auto"/>
            <w:left w:val="none" w:sz="0" w:space="0" w:color="auto"/>
            <w:bottom w:val="none" w:sz="0" w:space="0" w:color="auto"/>
            <w:right w:val="none" w:sz="0" w:space="0" w:color="auto"/>
          </w:divBdr>
        </w:div>
        <w:div w:id="604583699">
          <w:marLeft w:val="547"/>
          <w:marRight w:val="0"/>
          <w:marTop w:val="106"/>
          <w:marBottom w:val="240"/>
          <w:divBdr>
            <w:top w:val="none" w:sz="0" w:space="0" w:color="auto"/>
            <w:left w:val="none" w:sz="0" w:space="0" w:color="auto"/>
            <w:bottom w:val="none" w:sz="0" w:space="0" w:color="auto"/>
            <w:right w:val="none" w:sz="0" w:space="0" w:color="auto"/>
          </w:divBdr>
        </w:div>
        <w:div w:id="2000377177">
          <w:marLeft w:val="547"/>
          <w:marRight w:val="0"/>
          <w:marTop w:val="106"/>
          <w:marBottom w:val="240"/>
          <w:divBdr>
            <w:top w:val="none" w:sz="0" w:space="0" w:color="auto"/>
            <w:left w:val="none" w:sz="0" w:space="0" w:color="auto"/>
            <w:bottom w:val="none" w:sz="0" w:space="0" w:color="auto"/>
            <w:right w:val="none" w:sz="0" w:space="0" w:color="auto"/>
          </w:divBdr>
        </w:div>
      </w:divsChild>
    </w:div>
    <w:div w:id="449587213">
      <w:bodyDiv w:val="1"/>
      <w:marLeft w:val="0"/>
      <w:marRight w:val="0"/>
      <w:marTop w:val="0"/>
      <w:marBottom w:val="0"/>
      <w:divBdr>
        <w:top w:val="none" w:sz="0" w:space="0" w:color="auto"/>
        <w:left w:val="none" w:sz="0" w:space="0" w:color="auto"/>
        <w:bottom w:val="none" w:sz="0" w:space="0" w:color="auto"/>
        <w:right w:val="none" w:sz="0" w:space="0" w:color="auto"/>
      </w:divBdr>
    </w:div>
    <w:div w:id="550264809">
      <w:bodyDiv w:val="1"/>
      <w:marLeft w:val="0"/>
      <w:marRight w:val="0"/>
      <w:marTop w:val="0"/>
      <w:marBottom w:val="0"/>
      <w:divBdr>
        <w:top w:val="none" w:sz="0" w:space="0" w:color="auto"/>
        <w:left w:val="none" w:sz="0" w:space="0" w:color="auto"/>
        <w:bottom w:val="none" w:sz="0" w:space="0" w:color="auto"/>
        <w:right w:val="none" w:sz="0" w:space="0" w:color="auto"/>
      </w:divBdr>
      <w:divsChild>
        <w:div w:id="72555995">
          <w:marLeft w:val="1166"/>
          <w:marRight w:val="0"/>
          <w:marTop w:val="115"/>
          <w:marBottom w:val="0"/>
          <w:divBdr>
            <w:top w:val="none" w:sz="0" w:space="0" w:color="auto"/>
            <w:left w:val="none" w:sz="0" w:space="0" w:color="auto"/>
            <w:bottom w:val="none" w:sz="0" w:space="0" w:color="auto"/>
            <w:right w:val="none" w:sz="0" w:space="0" w:color="auto"/>
          </w:divBdr>
        </w:div>
        <w:div w:id="240795026">
          <w:marLeft w:val="1166"/>
          <w:marRight w:val="0"/>
          <w:marTop w:val="115"/>
          <w:marBottom w:val="0"/>
          <w:divBdr>
            <w:top w:val="none" w:sz="0" w:space="0" w:color="auto"/>
            <w:left w:val="none" w:sz="0" w:space="0" w:color="auto"/>
            <w:bottom w:val="none" w:sz="0" w:space="0" w:color="auto"/>
            <w:right w:val="none" w:sz="0" w:space="0" w:color="auto"/>
          </w:divBdr>
        </w:div>
        <w:div w:id="833029822">
          <w:marLeft w:val="1166"/>
          <w:marRight w:val="0"/>
          <w:marTop w:val="115"/>
          <w:marBottom w:val="0"/>
          <w:divBdr>
            <w:top w:val="none" w:sz="0" w:space="0" w:color="auto"/>
            <w:left w:val="none" w:sz="0" w:space="0" w:color="auto"/>
            <w:bottom w:val="none" w:sz="0" w:space="0" w:color="auto"/>
            <w:right w:val="none" w:sz="0" w:space="0" w:color="auto"/>
          </w:divBdr>
        </w:div>
        <w:div w:id="992097591">
          <w:marLeft w:val="1166"/>
          <w:marRight w:val="0"/>
          <w:marTop w:val="115"/>
          <w:marBottom w:val="0"/>
          <w:divBdr>
            <w:top w:val="none" w:sz="0" w:space="0" w:color="auto"/>
            <w:left w:val="none" w:sz="0" w:space="0" w:color="auto"/>
            <w:bottom w:val="none" w:sz="0" w:space="0" w:color="auto"/>
            <w:right w:val="none" w:sz="0" w:space="0" w:color="auto"/>
          </w:divBdr>
        </w:div>
        <w:div w:id="1193419855">
          <w:marLeft w:val="1166"/>
          <w:marRight w:val="0"/>
          <w:marTop w:val="115"/>
          <w:marBottom w:val="0"/>
          <w:divBdr>
            <w:top w:val="none" w:sz="0" w:space="0" w:color="auto"/>
            <w:left w:val="none" w:sz="0" w:space="0" w:color="auto"/>
            <w:bottom w:val="none" w:sz="0" w:space="0" w:color="auto"/>
            <w:right w:val="none" w:sz="0" w:space="0" w:color="auto"/>
          </w:divBdr>
        </w:div>
        <w:div w:id="1218123756">
          <w:marLeft w:val="547"/>
          <w:marRight w:val="0"/>
          <w:marTop w:val="130"/>
          <w:marBottom w:val="0"/>
          <w:divBdr>
            <w:top w:val="none" w:sz="0" w:space="0" w:color="auto"/>
            <w:left w:val="none" w:sz="0" w:space="0" w:color="auto"/>
            <w:bottom w:val="none" w:sz="0" w:space="0" w:color="auto"/>
            <w:right w:val="none" w:sz="0" w:space="0" w:color="auto"/>
          </w:divBdr>
        </w:div>
        <w:div w:id="1894006240">
          <w:marLeft w:val="547"/>
          <w:marRight w:val="0"/>
          <w:marTop w:val="130"/>
          <w:marBottom w:val="0"/>
          <w:divBdr>
            <w:top w:val="none" w:sz="0" w:space="0" w:color="auto"/>
            <w:left w:val="none" w:sz="0" w:space="0" w:color="auto"/>
            <w:bottom w:val="none" w:sz="0" w:space="0" w:color="auto"/>
            <w:right w:val="none" w:sz="0" w:space="0" w:color="auto"/>
          </w:divBdr>
        </w:div>
      </w:divsChild>
    </w:div>
    <w:div w:id="583105265">
      <w:bodyDiv w:val="1"/>
      <w:marLeft w:val="0"/>
      <w:marRight w:val="0"/>
      <w:marTop w:val="0"/>
      <w:marBottom w:val="0"/>
      <w:divBdr>
        <w:top w:val="none" w:sz="0" w:space="0" w:color="auto"/>
        <w:left w:val="none" w:sz="0" w:space="0" w:color="auto"/>
        <w:bottom w:val="none" w:sz="0" w:space="0" w:color="auto"/>
        <w:right w:val="none" w:sz="0" w:space="0" w:color="auto"/>
      </w:divBdr>
    </w:div>
    <w:div w:id="617569071">
      <w:bodyDiv w:val="1"/>
      <w:marLeft w:val="0"/>
      <w:marRight w:val="0"/>
      <w:marTop w:val="0"/>
      <w:marBottom w:val="0"/>
      <w:divBdr>
        <w:top w:val="none" w:sz="0" w:space="0" w:color="auto"/>
        <w:left w:val="none" w:sz="0" w:space="0" w:color="auto"/>
        <w:bottom w:val="none" w:sz="0" w:space="0" w:color="auto"/>
        <w:right w:val="none" w:sz="0" w:space="0" w:color="auto"/>
      </w:divBdr>
      <w:divsChild>
        <w:div w:id="41952999">
          <w:marLeft w:val="1166"/>
          <w:marRight w:val="0"/>
          <w:marTop w:val="125"/>
          <w:marBottom w:val="0"/>
          <w:divBdr>
            <w:top w:val="none" w:sz="0" w:space="0" w:color="auto"/>
            <w:left w:val="none" w:sz="0" w:space="0" w:color="auto"/>
            <w:bottom w:val="none" w:sz="0" w:space="0" w:color="auto"/>
            <w:right w:val="none" w:sz="0" w:space="0" w:color="auto"/>
          </w:divBdr>
        </w:div>
        <w:div w:id="278725134">
          <w:marLeft w:val="1166"/>
          <w:marRight w:val="0"/>
          <w:marTop w:val="125"/>
          <w:marBottom w:val="0"/>
          <w:divBdr>
            <w:top w:val="none" w:sz="0" w:space="0" w:color="auto"/>
            <w:left w:val="none" w:sz="0" w:space="0" w:color="auto"/>
            <w:bottom w:val="none" w:sz="0" w:space="0" w:color="auto"/>
            <w:right w:val="none" w:sz="0" w:space="0" w:color="auto"/>
          </w:divBdr>
        </w:div>
        <w:div w:id="470439882">
          <w:marLeft w:val="547"/>
          <w:marRight w:val="0"/>
          <w:marTop w:val="144"/>
          <w:marBottom w:val="0"/>
          <w:divBdr>
            <w:top w:val="none" w:sz="0" w:space="0" w:color="auto"/>
            <w:left w:val="none" w:sz="0" w:space="0" w:color="auto"/>
            <w:bottom w:val="none" w:sz="0" w:space="0" w:color="auto"/>
            <w:right w:val="none" w:sz="0" w:space="0" w:color="auto"/>
          </w:divBdr>
        </w:div>
        <w:div w:id="1199244948">
          <w:marLeft w:val="547"/>
          <w:marRight w:val="0"/>
          <w:marTop w:val="144"/>
          <w:marBottom w:val="0"/>
          <w:divBdr>
            <w:top w:val="none" w:sz="0" w:space="0" w:color="auto"/>
            <w:left w:val="none" w:sz="0" w:space="0" w:color="auto"/>
            <w:bottom w:val="none" w:sz="0" w:space="0" w:color="auto"/>
            <w:right w:val="none" w:sz="0" w:space="0" w:color="auto"/>
          </w:divBdr>
        </w:div>
        <w:div w:id="1349134378">
          <w:marLeft w:val="1166"/>
          <w:marRight w:val="0"/>
          <w:marTop w:val="125"/>
          <w:marBottom w:val="0"/>
          <w:divBdr>
            <w:top w:val="none" w:sz="0" w:space="0" w:color="auto"/>
            <w:left w:val="none" w:sz="0" w:space="0" w:color="auto"/>
            <w:bottom w:val="none" w:sz="0" w:space="0" w:color="auto"/>
            <w:right w:val="none" w:sz="0" w:space="0" w:color="auto"/>
          </w:divBdr>
        </w:div>
        <w:div w:id="1627933552">
          <w:marLeft w:val="1166"/>
          <w:marRight w:val="0"/>
          <w:marTop w:val="125"/>
          <w:marBottom w:val="0"/>
          <w:divBdr>
            <w:top w:val="none" w:sz="0" w:space="0" w:color="auto"/>
            <w:left w:val="none" w:sz="0" w:space="0" w:color="auto"/>
            <w:bottom w:val="none" w:sz="0" w:space="0" w:color="auto"/>
            <w:right w:val="none" w:sz="0" w:space="0" w:color="auto"/>
          </w:divBdr>
        </w:div>
        <w:div w:id="1870293066">
          <w:marLeft w:val="1166"/>
          <w:marRight w:val="0"/>
          <w:marTop w:val="125"/>
          <w:marBottom w:val="0"/>
          <w:divBdr>
            <w:top w:val="none" w:sz="0" w:space="0" w:color="auto"/>
            <w:left w:val="none" w:sz="0" w:space="0" w:color="auto"/>
            <w:bottom w:val="none" w:sz="0" w:space="0" w:color="auto"/>
            <w:right w:val="none" w:sz="0" w:space="0" w:color="auto"/>
          </w:divBdr>
        </w:div>
        <w:div w:id="1939945134">
          <w:marLeft w:val="1166"/>
          <w:marRight w:val="0"/>
          <w:marTop w:val="125"/>
          <w:marBottom w:val="0"/>
          <w:divBdr>
            <w:top w:val="none" w:sz="0" w:space="0" w:color="auto"/>
            <w:left w:val="none" w:sz="0" w:space="0" w:color="auto"/>
            <w:bottom w:val="none" w:sz="0" w:space="0" w:color="auto"/>
            <w:right w:val="none" w:sz="0" w:space="0" w:color="auto"/>
          </w:divBdr>
        </w:div>
      </w:divsChild>
    </w:div>
    <w:div w:id="799299905">
      <w:bodyDiv w:val="1"/>
      <w:marLeft w:val="0"/>
      <w:marRight w:val="0"/>
      <w:marTop w:val="0"/>
      <w:marBottom w:val="0"/>
      <w:divBdr>
        <w:top w:val="none" w:sz="0" w:space="0" w:color="auto"/>
        <w:left w:val="none" w:sz="0" w:space="0" w:color="auto"/>
        <w:bottom w:val="none" w:sz="0" w:space="0" w:color="auto"/>
        <w:right w:val="none" w:sz="0" w:space="0" w:color="auto"/>
      </w:divBdr>
      <w:divsChild>
        <w:div w:id="876313610">
          <w:marLeft w:val="547"/>
          <w:marRight w:val="0"/>
          <w:marTop w:val="106"/>
          <w:marBottom w:val="240"/>
          <w:divBdr>
            <w:top w:val="none" w:sz="0" w:space="0" w:color="auto"/>
            <w:left w:val="none" w:sz="0" w:space="0" w:color="auto"/>
            <w:bottom w:val="none" w:sz="0" w:space="0" w:color="auto"/>
            <w:right w:val="none" w:sz="0" w:space="0" w:color="auto"/>
          </w:divBdr>
        </w:div>
        <w:div w:id="1009673510">
          <w:marLeft w:val="547"/>
          <w:marRight w:val="0"/>
          <w:marTop w:val="106"/>
          <w:marBottom w:val="240"/>
          <w:divBdr>
            <w:top w:val="none" w:sz="0" w:space="0" w:color="auto"/>
            <w:left w:val="none" w:sz="0" w:space="0" w:color="auto"/>
            <w:bottom w:val="none" w:sz="0" w:space="0" w:color="auto"/>
            <w:right w:val="none" w:sz="0" w:space="0" w:color="auto"/>
          </w:divBdr>
        </w:div>
        <w:div w:id="1987540073">
          <w:marLeft w:val="547"/>
          <w:marRight w:val="0"/>
          <w:marTop w:val="106"/>
          <w:marBottom w:val="240"/>
          <w:divBdr>
            <w:top w:val="none" w:sz="0" w:space="0" w:color="auto"/>
            <w:left w:val="none" w:sz="0" w:space="0" w:color="auto"/>
            <w:bottom w:val="none" w:sz="0" w:space="0" w:color="auto"/>
            <w:right w:val="none" w:sz="0" w:space="0" w:color="auto"/>
          </w:divBdr>
        </w:div>
      </w:divsChild>
    </w:div>
    <w:div w:id="890194887">
      <w:bodyDiv w:val="1"/>
      <w:marLeft w:val="0"/>
      <w:marRight w:val="0"/>
      <w:marTop w:val="0"/>
      <w:marBottom w:val="0"/>
      <w:divBdr>
        <w:top w:val="none" w:sz="0" w:space="0" w:color="auto"/>
        <w:left w:val="none" w:sz="0" w:space="0" w:color="auto"/>
        <w:bottom w:val="none" w:sz="0" w:space="0" w:color="auto"/>
        <w:right w:val="none" w:sz="0" w:space="0" w:color="auto"/>
      </w:divBdr>
    </w:div>
    <w:div w:id="902103866">
      <w:bodyDiv w:val="1"/>
      <w:marLeft w:val="0"/>
      <w:marRight w:val="0"/>
      <w:marTop w:val="0"/>
      <w:marBottom w:val="0"/>
      <w:divBdr>
        <w:top w:val="none" w:sz="0" w:space="0" w:color="auto"/>
        <w:left w:val="none" w:sz="0" w:space="0" w:color="auto"/>
        <w:bottom w:val="none" w:sz="0" w:space="0" w:color="auto"/>
        <w:right w:val="none" w:sz="0" w:space="0" w:color="auto"/>
      </w:divBdr>
    </w:div>
    <w:div w:id="911548786">
      <w:bodyDiv w:val="1"/>
      <w:marLeft w:val="0"/>
      <w:marRight w:val="0"/>
      <w:marTop w:val="0"/>
      <w:marBottom w:val="0"/>
      <w:divBdr>
        <w:top w:val="none" w:sz="0" w:space="0" w:color="auto"/>
        <w:left w:val="none" w:sz="0" w:space="0" w:color="auto"/>
        <w:bottom w:val="none" w:sz="0" w:space="0" w:color="auto"/>
        <w:right w:val="none" w:sz="0" w:space="0" w:color="auto"/>
      </w:divBdr>
    </w:div>
    <w:div w:id="976109962">
      <w:bodyDiv w:val="1"/>
      <w:marLeft w:val="0"/>
      <w:marRight w:val="0"/>
      <w:marTop w:val="0"/>
      <w:marBottom w:val="0"/>
      <w:divBdr>
        <w:top w:val="none" w:sz="0" w:space="0" w:color="auto"/>
        <w:left w:val="none" w:sz="0" w:space="0" w:color="auto"/>
        <w:bottom w:val="none" w:sz="0" w:space="0" w:color="auto"/>
        <w:right w:val="none" w:sz="0" w:space="0" w:color="auto"/>
      </w:divBdr>
      <w:divsChild>
        <w:div w:id="234707810">
          <w:marLeft w:val="547"/>
          <w:marRight w:val="0"/>
          <w:marTop w:val="130"/>
          <w:marBottom w:val="0"/>
          <w:divBdr>
            <w:top w:val="none" w:sz="0" w:space="0" w:color="auto"/>
            <w:left w:val="none" w:sz="0" w:space="0" w:color="auto"/>
            <w:bottom w:val="none" w:sz="0" w:space="0" w:color="auto"/>
            <w:right w:val="none" w:sz="0" w:space="0" w:color="auto"/>
          </w:divBdr>
        </w:div>
        <w:div w:id="587269914">
          <w:marLeft w:val="547"/>
          <w:marRight w:val="0"/>
          <w:marTop w:val="130"/>
          <w:marBottom w:val="0"/>
          <w:divBdr>
            <w:top w:val="none" w:sz="0" w:space="0" w:color="auto"/>
            <w:left w:val="none" w:sz="0" w:space="0" w:color="auto"/>
            <w:bottom w:val="none" w:sz="0" w:space="0" w:color="auto"/>
            <w:right w:val="none" w:sz="0" w:space="0" w:color="auto"/>
          </w:divBdr>
        </w:div>
        <w:div w:id="599995330">
          <w:marLeft w:val="547"/>
          <w:marRight w:val="0"/>
          <w:marTop w:val="130"/>
          <w:marBottom w:val="0"/>
          <w:divBdr>
            <w:top w:val="none" w:sz="0" w:space="0" w:color="auto"/>
            <w:left w:val="none" w:sz="0" w:space="0" w:color="auto"/>
            <w:bottom w:val="none" w:sz="0" w:space="0" w:color="auto"/>
            <w:right w:val="none" w:sz="0" w:space="0" w:color="auto"/>
          </w:divBdr>
        </w:div>
      </w:divsChild>
    </w:div>
    <w:div w:id="1180581529">
      <w:bodyDiv w:val="1"/>
      <w:marLeft w:val="0"/>
      <w:marRight w:val="0"/>
      <w:marTop w:val="0"/>
      <w:marBottom w:val="0"/>
      <w:divBdr>
        <w:top w:val="none" w:sz="0" w:space="0" w:color="auto"/>
        <w:left w:val="none" w:sz="0" w:space="0" w:color="auto"/>
        <w:bottom w:val="none" w:sz="0" w:space="0" w:color="auto"/>
        <w:right w:val="none" w:sz="0" w:space="0" w:color="auto"/>
      </w:divBdr>
    </w:div>
    <w:div w:id="1203783356">
      <w:bodyDiv w:val="1"/>
      <w:marLeft w:val="0"/>
      <w:marRight w:val="0"/>
      <w:marTop w:val="150"/>
      <w:marBottom w:val="150"/>
      <w:divBdr>
        <w:top w:val="none" w:sz="0" w:space="0" w:color="auto"/>
        <w:left w:val="none" w:sz="0" w:space="0" w:color="auto"/>
        <w:bottom w:val="none" w:sz="0" w:space="0" w:color="auto"/>
        <w:right w:val="none" w:sz="0" w:space="0" w:color="auto"/>
      </w:divBdr>
      <w:divsChild>
        <w:div w:id="1954745056">
          <w:marLeft w:val="0"/>
          <w:marRight w:val="0"/>
          <w:marTop w:val="0"/>
          <w:marBottom w:val="0"/>
          <w:divBdr>
            <w:top w:val="none" w:sz="0" w:space="0" w:color="auto"/>
            <w:left w:val="none" w:sz="0" w:space="0" w:color="auto"/>
            <w:bottom w:val="none" w:sz="0" w:space="0" w:color="auto"/>
            <w:right w:val="none" w:sz="0" w:space="0" w:color="auto"/>
          </w:divBdr>
          <w:divsChild>
            <w:div w:id="1276331449">
              <w:marLeft w:val="0"/>
              <w:marRight w:val="0"/>
              <w:marTop w:val="0"/>
              <w:marBottom w:val="0"/>
              <w:divBdr>
                <w:top w:val="none" w:sz="0" w:space="0" w:color="auto"/>
                <w:left w:val="none" w:sz="0" w:space="0" w:color="auto"/>
                <w:bottom w:val="none" w:sz="0" w:space="0" w:color="auto"/>
                <w:right w:val="none" w:sz="0" w:space="0" w:color="auto"/>
              </w:divBdr>
              <w:divsChild>
                <w:div w:id="58794969">
                  <w:marLeft w:val="0"/>
                  <w:marRight w:val="0"/>
                  <w:marTop w:val="0"/>
                  <w:marBottom w:val="0"/>
                  <w:divBdr>
                    <w:top w:val="none" w:sz="0" w:space="0" w:color="auto"/>
                    <w:left w:val="none" w:sz="0" w:space="0" w:color="auto"/>
                    <w:bottom w:val="none" w:sz="0" w:space="0" w:color="auto"/>
                    <w:right w:val="none" w:sz="0" w:space="0" w:color="auto"/>
                  </w:divBdr>
                  <w:divsChild>
                    <w:div w:id="768040446">
                      <w:marLeft w:val="0"/>
                      <w:marRight w:val="0"/>
                      <w:marTop w:val="0"/>
                      <w:marBottom w:val="0"/>
                      <w:divBdr>
                        <w:top w:val="none" w:sz="0" w:space="0" w:color="auto"/>
                        <w:left w:val="none" w:sz="0" w:space="0" w:color="auto"/>
                        <w:bottom w:val="none" w:sz="0" w:space="0" w:color="auto"/>
                        <w:right w:val="none" w:sz="0" w:space="0" w:color="auto"/>
                      </w:divBdr>
                      <w:divsChild>
                        <w:div w:id="893349803">
                          <w:marLeft w:val="0"/>
                          <w:marRight w:val="0"/>
                          <w:marTop w:val="0"/>
                          <w:marBottom w:val="0"/>
                          <w:divBdr>
                            <w:top w:val="none" w:sz="0" w:space="0" w:color="auto"/>
                            <w:left w:val="none" w:sz="0" w:space="0" w:color="auto"/>
                            <w:bottom w:val="none" w:sz="0" w:space="0" w:color="auto"/>
                            <w:right w:val="none" w:sz="0" w:space="0" w:color="auto"/>
                          </w:divBdr>
                          <w:divsChild>
                            <w:div w:id="681200493">
                              <w:marLeft w:val="0"/>
                              <w:marRight w:val="0"/>
                              <w:marTop w:val="0"/>
                              <w:marBottom w:val="0"/>
                              <w:divBdr>
                                <w:top w:val="none" w:sz="0" w:space="0" w:color="auto"/>
                                <w:left w:val="none" w:sz="0" w:space="0" w:color="auto"/>
                                <w:bottom w:val="none" w:sz="0" w:space="0" w:color="auto"/>
                                <w:right w:val="none" w:sz="0" w:space="0" w:color="auto"/>
                              </w:divBdr>
                              <w:divsChild>
                                <w:div w:id="221599838">
                                  <w:marLeft w:val="0"/>
                                  <w:marRight w:val="0"/>
                                  <w:marTop w:val="0"/>
                                  <w:marBottom w:val="0"/>
                                  <w:divBdr>
                                    <w:top w:val="none" w:sz="0" w:space="0" w:color="auto"/>
                                    <w:left w:val="none" w:sz="0" w:space="0" w:color="auto"/>
                                    <w:bottom w:val="none" w:sz="0" w:space="0" w:color="auto"/>
                                    <w:right w:val="none" w:sz="0" w:space="0" w:color="auto"/>
                                  </w:divBdr>
                                  <w:divsChild>
                                    <w:div w:id="947203739">
                                      <w:marLeft w:val="0"/>
                                      <w:marRight w:val="0"/>
                                      <w:marTop w:val="0"/>
                                      <w:marBottom w:val="0"/>
                                      <w:divBdr>
                                        <w:top w:val="none" w:sz="0" w:space="0" w:color="auto"/>
                                        <w:left w:val="none" w:sz="0" w:space="0" w:color="auto"/>
                                        <w:bottom w:val="none" w:sz="0" w:space="0" w:color="auto"/>
                                        <w:right w:val="none" w:sz="0" w:space="0" w:color="auto"/>
                                      </w:divBdr>
                                      <w:divsChild>
                                        <w:div w:id="946698060">
                                          <w:marLeft w:val="0"/>
                                          <w:marRight w:val="0"/>
                                          <w:marTop w:val="0"/>
                                          <w:marBottom w:val="0"/>
                                          <w:divBdr>
                                            <w:top w:val="none" w:sz="0" w:space="0" w:color="auto"/>
                                            <w:left w:val="none" w:sz="0" w:space="0" w:color="auto"/>
                                            <w:bottom w:val="none" w:sz="0" w:space="0" w:color="auto"/>
                                            <w:right w:val="none" w:sz="0" w:space="0" w:color="auto"/>
                                          </w:divBdr>
                                          <w:divsChild>
                                            <w:div w:id="155261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5437950">
      <w:bodyDiv w:val="1"/>
      <w:marLeft w:val="0"/>
      <w:marRight w:val="0"/>
      <w:marTop w:val="0"/>
      <w:marBottom w:val="0"/>
      <w:divBdr>
        <w:top w:val="none" w:sz="0" w:space="0" w:color="auto"/>
        <w:left w:val="none" w:sz="0" w:space="0" w:color="auto"/>
        <w:bottom w:val="none" w:sz="0" w:space="0" w:color="auto"/>
        <w:right w:val="none" w:sz="0" w:space="0" w:color="auto"/>
      </w:divBdr>
      <w:divsChild>
        <w:div w:id="139664311">
          <w:marLeft w:val="547"/>
          <w:marRight w:val="0"/>
          <w:marTop w:val="0"/>
          <w:marBottom w:val="120"/>
          <w:divBdr>
            <w:top w:val="none" w:sz="0" w:space="0" w:color="auto"/>
            <w:left w:val="none" w:sz="0" w:space="0" w:color="auto"/>
            <w:bottom w:val="none" w:sz="0" w:space="0" w:color="auto"/>
            <w:right w:val="none" w:sz="0" w:space="0" w:color="auto"/>
          </w:divBdr>
        </w:div>
        <w:div w:id="354768700">
          <w:marLeft w:val="547"/>
          <w:marRight w:val="0"/>
          <w:marTop w:val="0"/>
          <w:marBottom w:val="120"/>
          <w:divBdr>
            <w:top w:val="none" w:sz="0" w:space="0" w:color="auto"/>
            <w:left w:val="none" w:sz="0" w:space="0" w:color="auto"/>
            <w:bottom w:val="none" w:sz="0" w:space="0" w:color="auto"/>
            <w:right w:val="none" w:sz="0" w:space="0" w:color="auto"/>
          </w:divBdr>
        </w:div>
        <w:div w:id="1269119752">
          <w:marLeft w:val="547"/>
          <w:marRight w:val="0"/>
          <w:marTop w:val="0"/>
          <w:marBottom w:val="120"/>
          <w:divBdr>
            <w:top w:val="none" w:sz="0" w:space="0" w:color="auto"/>
            <w:left w:val="none" w:sz="0" w:space="0" w:color="auto"/>
            <w:bottom w:val="none" w:sz="0" w:space="0" w:color="auto"/>
            <w:right w:val="none" w:sz="0" w:space="0" w:color="auto"/>
          </w:divBdr>
        </w:div>
        <w:div w:id="1692217911">
          <w:marLeft w:val="547"/>
          <w:marRight w:val="0"/>
          <w:marTop w:val="0"/>
          <w:marBottom w:val="120"/>
          <w:divBdr>
            <w:top w:val="none" w:sz="0" w:space="0" w:color="auto"/>
            <w:left w:val="none" w:sz="0" w:space="0" w:color="auto"/>
            <w:bottom w:val="none" w:sz="0" w:space="0" w:color="auto"/>
            <w:right w:val="none" w:sz="0" w:space="0" w:color="auto"/>
          </w:divBdr>
        </w:div>
      </w:divsChild>
    </w:div>
    <w:div w:id="1456411285">
      <w:bodyDiv w:val="1"/>
      <w:marLeft w:val="0"/>
      <w:marRight w:val="0"/>
      <w:marTop w:val="0"/>
      <w:marBottom w:val="0"/>
      <w:divBdr>
        <w:top w:val="none" w:sz="0" w:space="0" w:color="auto"/>
        <w:left w:val="none" w:sz="0" w:space="0" w:color="auto"/>
        <w:bottom w:val="none" w:sz="0" w:space="0" w:color="auto"/>
        <w:right w:val="none" w:sz="0" w:space="0" w:color="auto"/>
      </w:divBdr>
    </w:div>
    <w:div w:id="1491823415">
      <w:bodyDiv w:val="1"/>
      <w:marLeft w:val="0"/>
      <w:marRight w:val="0"/>
      <w:marTop w:val="0"/>
      <w:marBottom w:val="0"/>
      <w:divBdr>
        <w:top w:val="none" w:sz="0" w:space="0" w:color="auto"/>
        <w:left w:val="none" w:sz="0" w:space="0" w:color="auto"/>
        <w:bottom w:val="none" w:sz="0" w:space="0" w:color="auto"/>
        <w:right w:val="none" w:sz="0" w:space="0" w:color="auto"/>
      </w:divBdr>
      <w:divsChild>
        <w:div w:id="33312045">
          <w:marLeft w:val="547"/>
          <w:marRight w:val="0"/>
          <w:marTop w:val="134"/>
          <w:marBottom w:val="0"/>
          <w:divBdr>
            <w:top w:val="none" w:sz="0" w:space="0" w:color="auto"/>
            <w:left w:val="none" w:sz="0" w:space="0" w:color="auto"/>
            <w:bottom w:val="none" w:sz="0" w:space="0" w:color="auto"/>
            <w:right w:val="none" w:sz="0" w:space="0" w:color="auto"/>
          </w:divBdr>
        </w:div>
        <w:div w:id="129786636">
          <w:marLeft w:val="547"/>
          <w:marRight w:val="0"/>
          <w:marTop w:val="134"/>
          <w:marBottom w:val="0"/>
          <w:divBdr>
            <w:top w:val="none" w:sz="0" w:space="0" w:color="auto"/>
            <w:left w:val="none" w:sz="0" w:space="0" w:color="auto"/>
            <w:bottom w:val="none" w:sz="0" w:space="0" w:color="auto"/>
            <w:right w:val="none" w:sz="0" w:space="0" w:color="auto"/>
          </w:divBdr>
        </w:div>
        <w:div w:id="1141922350">
          <w:marLeft w:val="547"/>
          <w:marRight w:val="0"/>
          <w:marTop w:val="134"/>
          <w:marBottom w:val="0"/>
          <w:divBdr>
            <w:top w:val="none" w:sz="0" w:space="0" w:color="auto"/>
            <w:left w:val="none" w:sz="0" w:space="0" w:color="auto"/>
            <w:bottom w:val="none" w:sz="0" w:space="0" w:color="auto"/>
            <w:right w:val="none" w:sz="0" w:space="0" w:color="auto"/>
          </w:divBdr>
        </w:div>
      </w:divsChild>
    </w:div>
    <w:div w:id="1508398125">
      <w:bodyDiv w:val="1"/>
      <w:marLeft w:val="0"/>
      <w:marRight w:val="0"/>
      <w:marTop w:val="0"/>
      <w:marBottom w:val="0"/>
      <w:divBdr>
        <w:top w:val="none" w:sz="0" w:space="0" w:color="auto"/>
        <w:left w:val="none" w:sz="0" w:space="0" w:color="auto"/>
        <w:bottom w:val="none" w:sz="0" w:space="0" w:color="auto"/>
        <w:right w:val="none" w:sz="0" w:space="0" w:color="auto"/>
      </w:divBdr>
      <w:divsChild>
        <w:div w:id="130904395">
          <w:marLeft w:val="1166"/>
          <w:marRight w:val="0"/>
          <w:marTop w:val="82"/>
          <w:marBottom w:val="0"/>
          <w:divBdr>
            <w:top w:val="none" w:sz="0" w:space="0" w:color="auto"/>
            <w:left w:val="none" w:sz="0" w:space="0" w:color="auto"/>
            <w:bottom w:val="none" w:sz="0" w:space="0" w:color="auto"/>
            <w:right w:val="none" w:sz="0" w:space="0" w:color="auto"/>
          </w:divBdr>
        </w:div>
        <w:div w:id="185097932">
          <w:marLeft w:val="547"/>
          <w:marRight w:val="0"/>
          <w:marTop w:val="96"/>
          <w:marBottom w:val="0"/>
          <w:divBdr>
            <w:top w:val="none" w:sz="0" w:space="0" w:color="auto"/>
            <w:left w:val="none" w:sz="0" w:space="0" w:color="auto"/>
            <w:bottom w:val="none" w:sz="0" w:space="0" w:color="auto"/>
            <w:right w:val="none" w:sz="0" w:space="0" w:color="auto"/>
          </w:divBdr>
        </w:div>
        <w:div w:id="225185255">
          <w:marLeft w:val="1166"/>
          <w:marRight w:val="0"/>
          <w:marTop w:val="82"/>
          <w:marBottom w:val="0"/>
          <w:divBdr>
            <w:top w:val="none" w:sz="0" w:space="0" w:color="auto"/>
            <w:left w:val="none" w:sz="0" w:space="0" w:color="auto"/>
            <w:bottom w:val="none" w:sz="0" w:space="0" w:color="auto"/>
            <w:right w:val="none" w:sz="0" w:space="0" w:color="auto"/>
          </w:divBdr>
        </w:div>
        <w:div w:id="364448854">
          <w:marLeft w:val="1800"/>
          <w:marRight w:val="0"/>
          <w:marTop w:val="67"/>
          <w:marBottom w:val="0"/>
          <w:divBdr>
            <w:top w:val="none" w:sz="0" w:space="0" w:color="auto"/>
            <w:left w:val="none" w:sz="0" w:space="0" w:color="auto"/>
            <w:bottom w:val="none" w:sz="0" w:space="0" w:color="auto"/>
            <w:right w:val="none" w:sz="0" w:space="0" w:color="auto"/>
          </w:divBdr>
        </w:div>
        <w:div w:id="439107330">
          <w:marLeft w:val="1166"/>
          <w:marRight w:val="0"/>
          <w:marTop w:val="82"/>
          <w:marBottom w:val="0"/>
          <w:divBdr>
            <w:top w:val="none" w:sz="0" w:space="0" w:color="auto"/>
            <w:left w:val="none" w:sz="0" w:space="0" w:color="auto"/>
            <w:bottom w:val="none" w:sz="0" w:space="0" w:color="auto"/>
            <w:right w:val="none" w:sz="0" w:space="0" w:color="auto"/>
          </w:divBdr>
        </w:div>
        <w:div w:id="449054108">
          <w:marLeft w:val="1800"/>
          <w:marRight w:val="0"/>
          <w:marTop w:val="67"/>
          <w:marBottom w:val="0"/>
          <w:divBdr>
            <w:top w:val="none" w:sz="0" w:space="0" w:color="auto"/>
            <w:left w:val="none" w:sz="0" w:space="0" w:color="auto"/>
            <w:bottom w:val="none" w:sz="0" w:space="0" w:color="auto"/>
            <w:right w:val="none" w:sz="0" w:space="0" w:color="auto"/>
          </w:divBdr>
        </w:div>
        <w:div w:id="540289196">
          <w:marLeft w:val="547"/>
          <w:marRight w:val="0"/>
          <w:marTop w:val="96"/>
          <w:marBottom w:val="0"/>
          <w:divBdr>
            <w:top w:val="none" w:sz="0" w:space="0" w:color="auto"/>
            <w:left w:val="none" w:sz="0" w:space="0" w:color="auto"/>
            <w:bottom w:val="none" w:sz="0" w:space="0" w:color="auto"/>
            <w:right w:val="none" w:sz="0" w:space="0" w:color="auto"/>
          </w:divBdr>
        </w:div>
        <w:div w:id="696003931">
          <w:marLeft w:val="2520"/>
          <w:marRight w:val="0"/>
          <w:marTop w:val="62"/>
          <w:marBottom w:val="0"/>
          <w:divBdr>
            <w:top w:val="none" w:sz="0" w:space="0" w:color="auto"/>
            <w:left w:val="none" w:sz="0" w:space="0" w:color="auto"/>
            <w:bottom w:val="none" w:sz="0" w:space="0" w:color="auto"/>
            <w:right w:val="none" w:sz="0" w:space="0" w:color="auto"/>
          </w:divBdr>
        </w:div>
        <w:div w:id="883756969">
          <w:marLeft w:val="547"/>
          <w:marRight w:val="0"/>
          <w:marTop w:val="96"/>
          <w:marBottom w:val="0"/>
          <w:divBdr>
            <w:top w:val="none" w:sz="0" w:space="0" w:color="auto"/>
            <w:left w:val="none" w:sz="0" w:space="0" w:color="auto"/>
            <w:bottom w:val="none" w:sz="0" w:space="0" w:color="auto"/>
            <w:right w:val="none" w:sz="0" w:space="0" w:color="auto"/>
          </w:divBdr>
        </w:div>
        <w:div w:id="925116148">
          <w:marLeft w:val="547"/>
          <w:marRight w:val="0"/>
          <w:marTop w:val="96"/>
          <w:marBottom w:val="0"/>
          <w:divBdr>
            <w:top w:val="none" w:sz="0" w:space="0" w:color="auto"/>
            <w:left w:val="none" w:sz="0" w:space="0" w:color="auto"/>
            <w:bottom w:val="none" w:sz="0" w:space="0" w:color="auto"/>
            <w:right w:val="none" w:sz="0" w:space="0" w:color="auto"/>
          </w:divBdr>
        </w:div>
        <w:div w:id="1098796350">
          <w:marLeft w:val="1166"/>
          <w:marRight w:val="0"/>
          <w:marTop w:val="82"/>
          <w:marBottom w:val="0"/>
          <w:divBdr>
            <w:top w:val="none" w:sz="0" w:space="0" w:color="auto"/>
            <w:left w:val="none" w:sz="0" w:space="0" w:color="auto"/>
            <w:bottom w:val="none" w:sz="0" w:space="0" w:color="auto"/>
            <w:right w:val="none" w:sz="0" w:space="0" w:color="auto"/>
          </w:divBdr>
        </w:div>
        <w:div w:id="1417752238">
          <w:marLeft w:val="547"/>
          <w:marRight w:val="0"/>
          <w:marTop w:val="96"/>
          <w:marBottom w:val="0"/>
          <w:divBdr>
            <w:top w:val="none" w:sz="0" w:space="0" w:color="auto"/>
            <w:left w:val="none" w:sz="0" w:space="0" w:color="auto"/>
            <w:bottom w:val="none" w:sz="0" w:space="0" w:color="auto"/>
            <w:right w:val="none" w:sz="0" w:space="0" w:color="auto"/>
          </w:divBdr>
        </w:div>
        <w:div w:id="1601185970">
          <w:marLeft w:val="1166"/>
          <w:marRight w:val="0"/>
          <w:marTop w:val="82"/>
          <w:marBottom w:val="0"/>
          <w:divBdr>
            <w:top w:val="none" w:sz="0" w:space="0" w:color="auto"/>
            <w:left w:val="none" w:sz="0" w:space="0" w:color="auto"/>
            <w:bottom w:val="none" w:sz="0" w:space="0" w:color="auto"/>
            <w:right w:val="none" w:sz="0" w:space="0" w:color="auto"/>
          </w:divBdr>
        </w:div>
      </w:divsChild>
    </w:div>
    <w:div w:id="1551531142">
      <w:bodyDiv w:val="1"/>
      <w:marLeft w:val="0"/>
      <w:marRight w:val="0"/>
      <w:marTop w:val="0"/>
      <w:marBottom w:val="0"/>
      <w:divBdr>
        <w:top w:val="none" w:sz="0" w:space="0" w:color="auto"/>
        <w:left w:val="none" w:sz="0" w:space="0" w:color="auto"/>
        <w:bottom w:val="none" w:sz="0" w:space="0" w:color="auto"/>
        <w:right w:val="none" w:sz="0" w:space="0" w:color="auto"/>
      </w:divBdr>
    </w:div>
    <w:div w:id="1708407325">
      <w:bodyDiv w:val="1"/>
      <w:marLeft w:val="0"/>
      <w:marRight w:val="0"/>
      <w:marTop w:val="0"/>
      <w:marBottom w:val="0"/>
      <w:divBdr>
        <w:top w:val="none" w:sz="0" w:space="0" w:color="auto"/>
        <w:left w:val="none" w:sz="0" w:space="0" w:color="auto"/>
        <w:bottom w:val="none" w:sz="0" w:space="0" w:color="auto"/>
        <w:right w:val="none" w:sz="0" w:space="0" w:color="auto"/>
      </w:divBdr>
      <w:divsChild>
        <w:div w:id="860624670">
          <w:marLeft w:val="1166"/>
          <w:marRight w:val="0"/>
          <w:marTop w:val="96"/>
          <w:marBottom w:val="0"/>
          <w:divBdr>
            <w:top w:val="none" w:sz="0" w:space="0" w:color="auto"/>
            <w:left w:val="none" w:sz="0" w:space="0" w:color="auto"/>
            <w:bottom w:val="none" w:sz="0" w:space="0" w:color="auto"/>
            <w:right w:val="none" w:sz="0" w:space="0" w:color="auto"/>
          </w:divBdr>
        </w:div>
      </w:divsChild>
    </w:div>
    <w:div w:id="1830096873">
      <w:bodyDiv w:val="1"/>
      <w:marLeft w:val="0"/>
      <w:marRight w:val="0"/>
      <w:marTop w:val="0"/>
      <w:marBottom w:val="0"/>
      <w:divBdr>
        <w:top w:val="none" w:sz="0" w:space="0" w:color="auto"/>
        <w:left w:val="none" w:sz="0" w:space="0" w:color="auto"/>
        <w:bottom w:val="none" w:sz="0" w:space="0" w:color="auto"/>
        <w:right w:val="none" w:sz="0" w:space="0" w:color="auto"/>
      </w:divBdr>
      <w:divsChild>
        <w:div w:id="76824416">
          <w:marLeft w:val="547"/>
          <w:marRight w:val="0"/>
          <w:marTop w:val="96"/>
          <w:marBottom w:val="0"/>
          <w:divBdr>
            <w:top w:val="none" w:sz="0" w:space="0" w:color="auto"/>
            <w:left w:val="none" w:sz="0" w:space="0" w:color="auto"/>
            <w:bottom w:val="none" w:sz="0" w:space="0" w:color="auto"/>
            <w:right w:val="none" w:sz="0" w:space="0" w:color="auto"/>
          </w:divBdr>
        </w:div>
        <w:div w:id="343745075">
          <w:marLeft w:val="547"/>
          <w:marRight w:val="0"/>
          <w:marTop w:val="96"/>
          <w:marBottom w:val="0"/>
          <w:divBdr>
            <w:top w:val="none" w:sz="0" w:space="0" w:color="auto"/>
            <w:left w:val="none" w:sz="0" w:space="0" w:color="auto"/>
            <w:bottom w:val="none" w:sz="0" w:space="0" w:color="auto"/>
            <w:right w:val="none" w:sz="0" w:space="0" w:color="auto"/>
          </w:divBdr>
        </w:div>
        <w:div w:id="344981718">
          <w:marLeft w:val="1166"/>
          <w:marRight w:val="0"/>
          <w:marTop w:val="82"/>
          <w:marBottom w:val="0"/>
          <w:divBdr>
            <w:top w:val="none" w:sz="0" w:space="0" w:color="auto"/>
            <w:left w:val="none" w:sz="0" w:space="0" w:color="auto"/>
            <w:bottom w:val="none" w:sz="0" w:space="0" w:color="auto"/>
            <w:right w:val="none" w:sz="0" w:space="0" w:color="auto"/>
          </w:divBdr>
        </w:div>
        <w:div w:id="368529890">
          <w:marLeft w:val="547"/>
          <w:marRight w:val="0"/>
          <w:marTop w:val="96"/>
          <w:marBottom w:val="0"/>
          <w:divBdr>
            <w:top w:val="none" w:sz="0" w:space="0" w:color="auto"/>
            <w:left w:val="none" w:sz="0" w:space="0" w:color="auto"/>
            <w:bottom w:val="none" w:sz="0" w:space="0" w:color="auto"/>
            <w:right w:val="none" w:sz="0" w:space="0" w:color="auto"/>
          </w:divBdr>
        </w:div>
        <w:div w:id="400518920">
          <w:marLeft w:val="1166"/>
          <w:marRight w:val="0"/>
          <w:marTop w:val="82"/>
          <w:marBottom w:val="0"/>
          <w:divBdr>
            <w:top w:val="none" w:sz="0" w:space="0" w:color="auto"/>
            <w:left w:val="none" w:sz="0" w:space="0" w:color="auto"/>
            <w:bottom w:val="none" w:sz="0" w:space="0" w:color="auto"/>
            <w:right w:val="none" w:sz="0" w:space="0" w:color="auto"/>
          </w:divBdr>
        </w:div>
        <w:div w:id="672991804">
          <w:marLeft w:val="1166"/>
          <w:marRight w:val="0"/>
          <w:marTop w:val="82"/>
          <w:marBottom w:val="0"/>
          <w:divBdr>
            <w:top w:val="none" w:sz="0" w:space="0" w:color="auto"/>
            <w:left w:val="none" w:sz="0" w:space="0" w:color="auto"/>
            <w:bottom w:val="none" w:sz="0" w:space="0" w:color="auto"/>
            <w:right w:val="none" w:sz="0" w:space="0" w:color="auto"/>
          </w:divBdr>
        </w:div>
        <w:div w:id="721561270">
          <w:marLeft w:val="1166"/>
          <w:marRight w:val="0"/>
          <w:marTop w:val="82"/>
          <w:marBottom w:val="0"/>
          <w:divBdr>
            <w:top w:val="none" w:sz="0" w:space="0" w:color="auto"/>
            <w:left w:val="none" w:sz="0" w:space="0" w:color="auto"/>
            <w:bottom w:val="none" w:sz="0" w:space="0" w:color="auto"/>
            <w:right w:val="none" w:sz="0" w:space="0" w:color="auto"/>
          </w:divBdr>
        </w:div>
        <w:div w:id="1306550990">
          <w:marLeft w:val="547"/>
          <w:marRight w:val="0"/>
          <w:marTop w:val="96"/>
          <w:marBottom w:val="0"/>
          <w:divBdr>
            <w:top w:val="none" w:sz="0" w:space="0" w:color="auto"/>
            <w:left w:val="none" w:sz="0" w:space="0" w:color="auto"/>
            <w:bottom w:val="none" w:sz="0" w:space="0" w:color="auto"/>
            <w:right w:val="none" w:sz="0" w:space="0" w:color="auto"/>
          </w:divBdr>
        </w:div>
        <w:div w:id="1324818959">
          <w:marLeft w:val="1166"/>
          <w:marRight w:val="0"/>
          <w:marTop w:val="82"/>
          <w:marBottom w:val="0"/>
          <w:divBdr>
            <w:top w:val="none" w:sz="0" w:space="0" w:color="auto"/>
            <w:left w:val="none" w:sz="0" w:space="0" w:color="auto"/>
            <w:bottom w:val="none" w:sz="0" w:space="0" w:color="auto"/>
            <w:right w:val="none" w:sz="0" w:space="0" w:color="auto"/>
          </w:divBdr>
        </w:div>
        <w:div w:id="1737169229">
          <w:marLeft w:val="1166"/>
          <w:marRight w:val="0"/>
          <w:marTop w:val="82"/>
          <w:marBottom w:val="0"/>
          <w:divBdr>
            <w:top w:val="none" w:sz="0" w:space="0" w:color="auto"/>
            <w:left w:val="none" w:sz="0" w:space="0" w:color="auto"/>
            <w:bottom w:val="none" w:sz="0" w:space="0" w:color="auto"/>
            <w:right w:val="none" w:sz="0" w:space="0" w:color="auto"/>
          </w:divBdr>
        </w:div>
        <w:div w:id="1740053588">
          <w:marLeft w:val="547"/>
          <w:marRight w:val="0"/>
          <w:marTop w:val="96"/>
          <w:marBottom w:val="0"/>
          <w:divBdr>
            <w:top w:val="none" w:sz="0" w:space="0" w:color="auto"/>
            <w:left w:val="none" w:sz="0" w:space="0" w:color="auto"/>
            <w:bottom w:val="none" w:sz="0" w:space="0" w:color="auto"/>
            <w:right w:val="none" w:sz="0" w:space="0" w:color="auto"/>
          </w:divBdr>
        </w:div>
        <w:div w:id="1800493688">
          <w:marLeft w:val="547"/>
          <w:marRight w:val="0"/>
          <w:marTop w:val="96"/>
          <w:marBottom w:val="0"/>
          <w:divBdr>
            <w:top w:val="none" w:sz="0" w:space="0" w:color="auto"/>
            <w:left w:val="none" w:sz="0" w:space="0" w:color="auto"/>
            <w:bottom w:val="none" w:sz="0" w:space="0" w:color="auto"/>
            <w:right w:val="none" w:sz="0" w:space="0" w:color="auto"/>
          </w:divBdr>
        </w:div>
        <w:div w:id="1985770457">
          <w:marLeft w:val="547"/>
          <w:marRight w:val="0"/>
          <w:marTop w:val="96"/>
          <w:marBottom w:val="0"/>
          <w:divBdr>
            <w:top w:val="none" w:sz="0" w:space="0" w:color="auto"/>
            <w:left w:val="none" w:sz="0" w:space="0" w:color="auto"/>
            <w:bottom w:val="none" w:sz="0" w:space="0" w:color="auto"/>
            <w:right w:val="none" w:sz="0" w:space="0" w:color="auto"/>
          </w:divBdr>
        </w:div>
        <w:div w:id="2029061508">
          <w:marLeft w:val="1166"/>
          <w:marRight w:val="0"/>
          <w:marTop w:val="82"/>
          <w:marBottom w:val="0"/>
          <w:divBdr>
            <w:top w:val="none" w:sz="0" w:space="0" w:color="auto"/>
            <w:left w:val="none" w:sz="0" w:space="0" w:color="auto"/>
            <w:bottom w:val="none" w:sz="0" w:space="0" w:color="auto"/>
            <w:right w:val="none" w:sz="0" w:space="0" w:color="auto"/>
          </w:divBdr>
        </w:div>
        <w:div w:id="2146846419">
          <w:marLeft w:val="1166"/>
          <w:marRight w:val="0"/>
          <w:marTop w:val="82"/>
          <w:marBottom w:val="0"/>
          <w:divBdr>
            <w:top w:val="none" w:sz="0" w:space="0" w:color="auto"/>
            <w:left w:val="none" w:sz="0" w:space="0" w:color="auto"/>
            <w:bottom w:val="none" w:sz="0" w:space="0" w:color="auto"/>
            <w:right w:val="none" w:sz="0" w:space="0" w:color="auto"/>
          </w:divBdr>
        </w:div>
      </w:divsChild>
    </w:div>
    <w:div w:id="1847015375">
      <w:bodyDiv w:val="1"/>
      <w:marLeft w:val="0"/>
      <w:marRight w:val="0"/>
      <w:marTop w:val="0"/>
      <w:marBottom w:val="0"/>
      <w:divBdr>
        <w:top w:val="none" w:sz="0" w:space="0" w:color="auto"/>
        <w:left w:val="none" w:sz="0" w:space="0" w:color="auto"/>
        <w:bottom w:val="none" w:sz="0" w:space="0" w:color="auto"/>
        <w:right w:val="none" w:sz="0" w:space="0" w:color="auto"/>
      </w:divBdr>
      <w:divsChild>
        <w:div w:id="1523780465">
          <w:marLeft w:val="547"/>
          <w:marRight w:val="0"/>
          <w:marTop w:val="154"/>
          <w:marBottom w:val="0"/>
          <w:divBdr>
            <w:top w:val="none" w:sz="0" w:space="0" w:color="auto"/>
            <w:left w:val="none" w:sz="0" w:space="0" w:color="auto"/>
            <w:bottom w:val="none" w:sz="0" w:space="0" w:color="auto"/>
            <w:right w:val="none" w:sz="0" w:space="0" w:color="auto"/>
          </w:divBdr>
        </w:div>
      </w:divsChild>
    </w:div>
    <w:div w:id="1945766266">
      <w:bodyDiv w:val="1"/>
      <w:marLeft w:val="0"/>
      <w:marRight w:val="0"/>
      <w:marTop w:val="0"/>
      <w:marBottom w:val="0"/>
      <w:divBdr>
        <w:top w:val="none" w:sz="0" w:space="0" w:color="auto"/>
        <w:left w:val="none" w:sz="0" w:space="0" w:color="auto"/>
        <w:bottom w:val="none" w:sz="0" w:space="0" w:color="auto"/>
        <w:right w:val="none" w:sz="0" w:space="0" w:color="auto"/>
      </w:divBdr>
      <w:divsChild>
        <w:div w:id="460659270">
          <w:marLeft w:val="1166"/>
          <w:marRight w:val="0"/>
          <w:marTop w:val="96"/>
          <w:marBottom w:val="0"/>
          <w:divBdr>
            <w:top w:val="none" w:sz="0" w:space="0" w:color="auto"/>
            <w:left w:val="none" w:sz="0" w:space="0" w:color="auto"/>
            <w:bottom w:val="none" w:sz="0" w:space="0" w:color="auto"/>
            <w:right w:val="none" w:sz="0" w:space="0" w:color="auto"/>
          </w:divBdr>
        </w:div>
        <w:div w:id="654183780">
          <w:marLeft w:val="1166"/>
          <w:marRight w:val="0"/>
          <w:marTop w:val="96"/>
          <w:marBottom w:val="0"/>
          <w:divBdr>
            <w:top w:val="none" w:sz="0" w:space="0" w:color="auto"/>
            <w:left w:val="none" w:sz="0" w:space="0" w:color="auto"/>
            <w:bottom w:val="none" w:sz="0" w:space="0" w:color="auto"/>
            <w:right w:val="none" w:sz="0" w:space="0" w:color="auto"/>
          </w:divBdr>
        </w:div>
        <w:div w:id="1007438528">
          <w:marLeft w:val="1166"/>
          <w:marRight w:val="0"/>
          <w:marTop w:val="96"/>
          <w:marBottom w:val="0"/>
          <w:divBdr>
            <w:top w:val="none" w:sz="0" w:space="0" w:color="auto"/>
            <w:left w:val="none" w:sz="0" w:space="0" w:color="auto"/>
            <w:bottom w:val="none" w:sz="0" w:space="0" w:color="auto"/>
            <w:right w:val="none" w:sz="0" w:space="0" w:color="auto"/>
          </w:divBdr>
        </w:div>
        <w:div w:id="1366364047">
          <w:marLeft w:val="1166"/>
          <w:marRight w:val="0"/>
          <w:marTop w:val="96"/>
          <w:marBottom w:val="0"/>
          <w:divBdr>
            <w:top w:val="none" w:sz="0" w:space="0" w:color="auto"/>
            <w:left w:val="none" w:sz="0" w:space="0" w:color="auto"/>
            <w:bottom w:val="none" w:sz="0" w:space="0" w:color="auto"/>
            <w:right w:val="none" w:sz="0" w:space="0" w:color="auto"/>
          </w:divBdr>
        </w:div>
        <w:div w:id="1534221866">
          <w:marLeft w:val="1166"/>
          <w:marRight w:val="0"/>
          <w:marTop w:val="96"/>
          <w:marBottom w:val="0"/>
          <w:divBdr>
            <w:top w:val="none" w:sz="0" w:space="0" w:color="auto"/>
            <w:left w:val="none" w:sz="0" w:space="0" w:color="auto"/>
            <w:bottom w:val="none" w:sz="0" w:space="0" w:color="auto"/>
            <w:right w:val="none" w:sz="0" w:space="0" w:color="auto"/>
          </w:divBdr>
        </w:div>
        <w:div w:id="1539585966">
          <w:marLeft w:val="1166"/>
          <w:marRight w:val="0"/>
          <w:marTop w:val="96"/>
          <w:marBottom w:val="0"/>
          <w:divBdr>
            <w:top w:val="none" w:sz="0" w:space="0" w:color="auto"/>
            <w:left w:val="none" w:sz="0" w:space="0" w:color="auto"/>
            <w:bottom w:val="none" w:sz="0" w:space="0" w:color="auto"/>
            <w:right w:val="none" w:sz="0" w:space="0" w:color="auto"/>
          </w:divBdr>
        </w:div>
        <w:div w:id="1850171495">
          <w:marLeft w:val="1166"/>
          <w:marRight w:val="0"/>
          <w:marTop w:val="96"/>
          <w:marBottom w:val="0"/>
          <w:divBdr>
            <w:top w:val="none" w:sz="0" w:space="0" w:color="auto"/>
            <w:left w:val="none" w:sz="0" w:space="0" w:color="auto"/>
            <w:bottom w:val="none" w:sz="0" w:space="0" w:color="auto"/>
            <w:right w:val="none" w:sz="0" w:space="0" w:color="auto"/>
          </w:divBdr>
        </w:div>
      </w:divsChild>
    </w:div>
    <w:div w:id="2021809743">
      <w:bodyDiv w:val="1"/>
      <w:marLeft w:val="0"/>
      <w:marRight w:val="0"/>
      <w:marTop w:val="0"/>
      <w:marBottom w:val="0"/>
      <w:divBdr>
        <w:top w:val="none" w:sz="0" w:space="0" w:color="auto"/>
        <w:left w:val="none" w:sz="0" w:space="0" w:color="auto"/>
        <w:bottom w:val="none" w:sz="0" w:space="0" w:color="auto"/>
        <w:right w:val="none" w:sz="0" w:space="0" w:color="auto"/>
      </w:divBdr>
    </w:div>
    <w:div w:id="2110197360">
      <w:bodyDiv w:val="1"/>
      <w:marLeft w:val="0"/>
      <w:marRight w:val="0"/>
      <w:marTop w:val="0"/>
      <w:marBottom w:val="0"/>
      <w:divBdr>
        <w:top w:val="none" w:sz="0" w:space="0" w:color="auto"/>
        <w:left w:val="none" w:sz="0" w:space="0" w:color="auto"/>
        <w:bottom w:val="none" w:sz="0" w:space="0" w:color="auto"/>
        <w:right w:val="none" w:sz="0" w:space="0" w:color="auto"/>
      </w:divBdr>
    </w:div>
    <w:div w:id="2115780676">
      <w:bodyDiv w:val="1"/>
      <w:marLeft w:val="0"/>
      <w:marRight w:val="0"/>
      <w:marTop w:val="0"/>
      <w:marBottom w:val="0"/>
      <w:divBdr>
        <w:top w:val="none" w:sz="0" w:space="0" w:color="auto"/>
        <w:left w:val="none" w:sz="0" w:space="0" w:color="auto"/>
        <w:bottom w:val="none" w:sz="0" w:space="0" w:color="auto"/>
        <w:right w:val="none" w:sz="0" w:space="0" w:color="auto"/>
      </w:divBdr>
      <w:divsChild>
        <w:div w:id="112597448">
          <w:marLeft w:val="547"/>
          <w:marRight w:val="0"/>
          <w:marTop w:val="62"/>
          <w:marBottom w:val="0"/>
          <w:divBdr>
            <w:top w:val="none" w:sz="0" w:space="0" w:color="auto"/>
            <w:left w:val="none" w:sz="0" w:space="0" w:color="auto"/>
            <w:bottom w:val="none" w:sz="0" w:space="0" w:color="auto"/>
            <w:right w:val="none" w:sz="0" w:space="0" w:color="auto"/>
          </w:divBdr>
        </w:div>
        <w:div w:id="119692666">
          <w:marLeft w:val="547"/>
          <w:marRight w:val="0"/>
          <w:marTop w:val="62"/>
          <w:marBottom w:val="0"/>
          <w:divBdr>
            <w:top w:val="none" w:sz="0" w:space="0" w:color="auto"/>
            <w:left w:val="none" w:sz="0" w:space="0" w:color="auto"/>
            <w:bottom w:val="none" w:sz="0" w:space="0" w:color="auto"/>
            <w:right w:val="none" w:sz="0" w:space="0" w:color="auto"/>
          </w:divBdr>
        </w:div>
        <w:div w:id="333992284">
          <w:marLeft w:val="547"/>
          <w:marRight w:val="0"/>
          <w:marTop w:val="62"/>
          <w:marBottom w:val="0"/>
          <w:divBdr>
            <w:top w:val="none" w:sz="0" w:space="0" w:color="auto"/>
            <w:left w:val="none" w:sz="0" w:space="0" w:color="auto"/>
            <w:bottom w:val="none" w:sz="0" w:space="0" w:color="auto"/>
            <w:right w:val="none" w:sz="0" w:space="0" w:color="auto"/>
          </w:divBdr>
        </w:div>
        <w:div w:id="578439218">
          <w:marLeft w:val="547"/>
          <w:marRight w:val="0"/>
          <w:marTop w:val="62"/>
          <w:marBottom w:val="0"/>
          <w:divBdr>
            <w:top w:val="none" w:sz="0" w:space="0" w:color="auto"/>
            <w:left w:val="none" w:sz="0" w:space="0" w:color="auto"/>
            <w:bottom w:val="none" w:sz="0" w:space="0" w:color="auto"/>
            <w:right w:val="none" w:sz="0" w:space="0" w:color="auto"/>
          </w:divBdr>
        </w:div>
        <w:div w:id="585921748">
          <w:marLeft w:val="547"/>
          <w:marRight w:val="0"/>
          <w:marTop w:val="62"/>
          <w:marBottom w:val="0"/>
          <w:divBdr>
            <w:top w:val="none" w:sz="0" w:space="0" w:color="auto"/>
            <w:left w:val="none" w:sz="0" w:space="0" w:color="auto"/>
            <w:bottom w:val="none" w:sz="0" w:space="0" w:color="auto"/>
            <w:right w:val="none" w:sz="0" w:space="0" w:color="auto"/>
          </w:divBdr>
        </w:div>
        <w:div w:id="969289829">
          <w:marLeft w:val="547"/>
          <w:marRight w:val="0"/>
          <w:marTop w:val="62"/>
          <w:marBottom w:val="0"/>
          <w:divBdr>
            <w:top w:val="none" w:sz="0" w:space="0" w:color="auto"/>
            <w:left w:val="none" w:sz="0" w:space="0" w:color="auto"/>
            <w:bottom w:val="none" w:sz="0" w:space="0" w:color="auto"/>
            <w:right w:val="none" w:sz="0" w:space="0" w:color="auto"/>
          </w:divBdr>
        </w:div>
        <w:div w:id="982469056">
          <w:marLeft w:val="547"/>
          <w:marRight w:val="0"/>
          <w:marTop w:val="62"/>
          <w:marBottom w:val="0"/>
          <w:divBdr>
            <w:top w:val="none" w:sz="0" w:space="0" w:color="auto"/>
            <w:left w:val="none" w:sz="0" w:space="0" w:color="auto"/>
            <w:bottom w:val="none" w:sz="0" w:space="0" w:color="auto"/>
            <w:right w:val="none" w:sz="0" w:space="0" w:color="auto"/>
          </w:divBdr>
        </w:div>
        <w:div w:id="992875428">
          <w:marLeft w:val="547"/>
          <w:marRight w:val="0"/>
          <w:marTop w:val="62"/>
          <w:marBottom w:val="0"/>
          <w:divBdr>
            <w:top w:val="none" w:sz="0" w:space="0" w:color="auto"/>
            <w:left w:val="none" w:sz="0" w:space="0" w:color="auto"/>
            <w:bottom w:val="none" w:sz="0" w:space="0" w:color="auto"/>
            <w:right w:val="none" w:sz="0" w:space="0" w:color="auto"/>
          </w:divBdr>
        </w:div>
        <w:div w:id="1110003565">
          <w:marLeft w:val="547"/>
          <w:marRight w:val="0"/>
          <w:marTop w:val="62"/>
          <w:marBottom w:val="0"/>
          <w:divBdr>
            <w:top w:val="none" w:sz="0" w:space="0" w:color="auto"/>
            <w:left w:val="none" w:sz="0" w:space="0" w:color="auto"/>
            <w:bottom w:val="none" w:sz="0" w:space="0" w:color="auto"/>
            <w:right w:val="none" w:sz="0" w:space="0" w:color="auto"/>
          </w:divBdr>
        </w:div>
        <w:div w:id="1676418440">
          <w:marLeft w:val="547"/>
          <w:marRight w:val="0"/>
          <w:marTop w:val="62"/>
          <w:marBottom w:val="0"/>
          <w:divBdr>
            <w:top w:val="none" w:sz="0" w:space="0" w:color="auto"/>
            <w:left w:val="none" w:sz="0" w:space="0" w:color="auto"/>
            <w:bottom w:val="none" w:sz="0" w:space="0" w:color="auto"/>
            <w:right w:val="none" w:sz="0" w:space="0" w:color="auto"/>
          </w:divBdr>
        </w:div>
        <w:div w:id="1708489381">
          <w:marLeft w:val="547"/>
          <w:marRight w:val="0"/>
          <w:marTop w:val="62"/>
          <w:marBottom w:val="0"/>
          <w:divBdr>
            <w:top w:val="none" w:sz="0" w:space="0" w:color="auto"/>
            <w:left w:val="none" w:sz="0" w:space="0" w:color="auto"/>
            <w:bottom w:val="none" w:sz="0" w:space="0" w:color="auto"/>
            <w:right w:val="none" w:sz="0" w:space="0" w:color="auto"/>
          </w:divBdr>
        </w:div>
        <w:div w:id="1748379984">
          <w:marLeft w:val="547"/>
          <w:marRight w:val="0"/>
          <w:marTop w:val="62"/>
          <w:marBottom w:val="0"/>
          <w:divBdr>
            <w:top w:val="none" w:sz="0" w:space="0" w:color="auto"/>
            <w:left w:val="none" w:sz="0" w:space="0" w:color="auto"/>
            <w:bottom w:val="none" w:sz="0" w:space="0" w:color="auto"/>
            <w:right w:val="none" w:sz="0" w:space="0" w:color="auto"/>
          </w:divBdr>
        </w:div>
        <w:div w:id="2047023884">
          <w:marLeft w:val="547"/>
          <w:marRight w:val="0"/>
          <w:marTop w:val="62"/>
          <w:marBottom w:val="0"/>
          <w:divBdr>
            <w:top w:val="none" w:sz="0" w:space="0" w:color="auto"/>
            <w:left w:val="none" w:sz="0" w:space="0" w:color="auto"/>
            <w:bottom w:val="none" w:sz="0" w:space="0" w:color="auto"/>
            <w:right w:val="none" w:sz="0" w:space="0" w:color="auto"/>
          </w:divBdr>
        </w:div>
        <w:div w:id="2080589686">
          <w:marLeft w:val="547"/>
          <w:marRight w:val="0"/>
          <w:marTop w:val="62"/>
          <w:marBottom w:val="0"/>
          <w:divBdr>
            <w:top w:val="none" w:sz="0" w:space="0" w:color="auto"/>
            <w:left w:val="none" w:sz="0" w:space="0" w:color="auto"/>
            <w:bottom w:val="none" w:sz="0" w:space="0" w:color="auto"/>
            <w:right w:val="none" w:sz="0" w:space="0" w:color="auto"/>
          </w:divBdr>
        </w:div>
        <w:div w:id="2140105175">
          <w:marLeft w:val="547"/>
          <w:marRight w:val="0"/>
          <w:marTop w:val="62"/>
          <w:marBottom w:val="0"/>
          <w:divBdr>
            <w:top w:val="none" w:sz="0" w:space="0" w:color="auto"/>
            <w:left w:val="none" w:sz="0" w:space="0" w:color="auto"/>
            <w:bottom w:val="none" w:sz="0" w:space="0" w:color="auto"/>
            <w:right w:val="none" w:sz="0" w:space="0" w:color="auto"/>
          </w:divBdr>
        </w:div>
      </w:divsChild>
    </w:div>
    <w:div w:id="213374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EDISONcommunity/EDSF/tree/master/data-science-competence-framework" TargetMode="External"/><Relationship Id="rId18" Type="http://schemas.openxmlformats.org/officeDocument/2006/relationships/hyperlink" Target="http://www.acm.org/about/class/class/2012" TargetMode="External"/><Relationship Id="rId26" Type="http://schemas.openxmlformats.org/officeDocument/2006/relationships/hyperlink" Target="http://www.pmi.org" TargetMode="External"/><Relationship Id="rId3" Type="http://schemas.openxmlformats.org/officeDocument/2006/relationships/styles" Target="styles.xml"/><Relationship Id="rId21" Type="http://schemas.openxmlformats.org/officeDocument/2006/relationships/hyperlink" Target="http://www.dama.org/sites/default/files/download/DAMA-DMBOK2-Framework-V2-20140317-FINAL.pdf"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nvlpubs.nist.gov/nistpubs/SpecialPublications/NIST.SP.1500-1.pdf" TargetMode="External"/><Relationship Id="rId25" Type="http://schemas.openxmlformats.org/officeDocument/2006/relationships/hyperlink" Target="http://www.pmi.org"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EDISONcommunity/EDSF/tree/master/data-science-professional-profile" TargetMode="External"/><Relationship Id="rId20" Type="http://schemas.openxmlformats.org/officeDocument/2006/relationships/hyperlink" Target="https://downloads.cloudsecurityalliance.org/initiatives/bdwg/Expanded_Top_Ten_Big_Data_Security_and_Privacy_Challenges.pdf" TargetMode="External"/><Relationship Id="rId29" Type="http://schemas.openxmlformats.org/officeDocument/2006/relationships/hyperlink" Target="http://www.projectmanagement.com/Practices/PMI-Standar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DISONcommunity/EDSF/wiki/EDSFhome" TargetMode="External"/><Relationship Id="rId24" Type="http://schemas.openxmlformats.org/officeDocument/2006/relationships/hyperlink" Target="https://www.dama.org/content/cdmp-associate"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EDISONcommunity/EDSF/tree/master/data-science-model-curriculum" TargetMode="External"/><Relationship Id="rId23" Type="http://schemas.openxmlformats.org/officeDocument/2006/relationships/hyperlink" Target="https://technicspub.com/dmbok/" TargetMode="External"/><Relationship Id="rId28" Type="http://schemas.openxmlformats.org/officeDocument/2006/relationships/hyperlink" Target="http://www.pmi.org/PMBOK-Guide-and-Standards/PMI-lexicon.aspx" TargetMode="External"/><Relationship Id="rId36" Type="http://schemas.openxmlformats.org/officeDocument/2006/relationships/theme" Target="theme/theme1.xml"/><Relationship Id="rId10" Type="http://schemas.openxmlformats.org/officeDocument/2006/relationships/hyperlink" Target="http://creativecommons.org/licenses/by/4.0/" TargetMode="External"/><Relationship Id="rId19" Type="http://schemas.openxmlformats.org/officeDocument/2006/relationships/hyperlink" Target="http://www.acm.org/education/curricula-recommendations"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EDISONcommunity/EDSF/tree/master/data-science-body-of-knowledge" TargetMode="External"/><Relationship Id="rId22" Type="http://schemas.openxmlformats.org/officeDocument/2006/relationships/hyperlink" Target="https://technicspub.com/dmbok/" TargetMode="External"/><Relationship Id="rId27" Type="http://schemas.openxmlformats.org/officeDocument/2006/relationships/hyperlink" Target="http://www.pmi.org/PMBOK-Guide-and-Standards/pmbok-guide.aspx" TargetMode="External"/><Relationship Id="rId30" Type="http://schemas.openxmlformats.org/officeDocument/2006/relationships/hyperlink" Target="http://www.pmi.org/certification.aspx" TargetMode="External"/><Relationship Id="rId35"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notes.xml.rels><?xml version="1.0" encoding="UTF-8" standalone="yes"?>
<Relationships xmlns="http://schemas.openxmlformats.org/package/2006/relationships"><Relationship Id="rId2" Type="http://schemas.openxmlformats.org/officeDocument/2006/relationships/hyperlink" Target="http://www4.ncsu.edu/~tjmenzie/cs510/pdf/SWEBOKv3.pdf" TargetMode="External"/><Relationship Id="rId1" Type="http://schemas.openxmlformats.org/officeDocument/2006/relationships/hyperlink" Target="https://github.com/EDISONcommunity/EDSF/wiki/(1)-EDSF-Release-3-Design-Workshop-18-19-July-2018-(Uv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erenst1\Local%20Settings\Temporary%20Internet%20Files\Content.IE5\3J8BPILS\MAPPER_template%5b1%5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8D943-D87D-4E2B-92A4-5162066D1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MAPPER_template[1].dot</Template>
  <TotalTime>2</TotalTime>
  <Pages>40</Pages>
  <Words>13432</Words>
  <Characters>76565</Characters>
  <Application>Microsoft Office Word</Application>
  <DocSecurity>0</DocSecurity>
  <Lines>638</Lines>
  <Paragraphs>179</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Introduction </vt:lpstr>
      <vt:lpstr>EDISON Data Science Framework </vt:lpstr>
      <vt:lpstr>Overview of BoKs relevant to DS-BoK</vt:lpstr>
      <vt:lpstr>    ACM Computer Science Body of Knowledge (CS-BoK)</vt:lpstr>
      <vt:lpstr>    ICT professional Body of knowledge ICT-BoK</vt:lpstr>
      <vt:lpstr>    Software Engineering Body of Knowledge (SWEBOK)</vt:lpstr>
      <vt:lpstr>    Business Analysis Body of Knowledge (BABOK)</vt:lpstr>
      <vt:lpstr>    Data Management Body of Knowledge (DM-BoK) by DAMAI </vt:lpstr>
      <vt:lpstr>    Project Management Professional Body of Knowledge (PM-BoK)</vt:lpstr>
      <vt:lpstr>Data Science Body of Knowledge (DS-BoK) definition </vt:lpstr>
      <vt:lpstr>    General Approach and Structure of DS-BoK</vt:lpstr>
      <vt:lpstr>    Data Science Body of Knowledge Areas and Knowledge Units</vt:lpstr>
      <vt:lpstr>Conclusion and further developments</vt:lpstr>
      <vt:lpstr>    Summary of the presented development</vt:lpstr>
      <vt:lpstr>    Further developments to formalize CF-DS and DS-BoK</vt:lpstr>
      <vt:lpstr>References </vt:lpstr>
      <vt:lpstr>Acronyms</vt:lpstr>
      <vt:lpstr>Appendix A. Overview of Bodies of Knowledge relevant to Data Science</vt:lpstr>
      <vt:lpstr>    A.1. ICT Professional Body of knowledge</vt:lpstr>
      <vt:lpstr>    A.2. Data Management Professional Body of knowledge</vt:lpstr>
      <vt:lpstr>    A.3. Project Management Professional Body of knowledge</vt:lpstr>
      <vt:lpstr>Appendix B. Subset of ACM/IEEE CCS2012 for Data Science (as defined in DS-BoK Re</vt:lpstr>
      <vt:lpstr>    B.1. ACM Classification Computer Science (2012) structure and Data Science relat</vt:lpstr>
    </vt:vector>
  </TitlesOfParts>
  <Company>University of Amsterdam</Company>
  <LinksUpToDate>false</LinksUpToDate>
  <CharactersWithSpaces>89818</CharactersWithSpaces>
  <SharedDoc>false</SharedDoc>
  <HLinks>
    <vt:vector size="18" baseType="variant">
      <vt:variant>
        <vt:i4>7864392</vt:i4>
      </vt:variant>
      <vt:variant>
        <vt:i4>2053</vt:i4>
      </vt:variant>
      <vt:variant>
        <vt:i4>1025</vt:i4>
      </vt:variant>
      <vt:variant>
        <vt:i4>1</vt:i4>
      </vt:variant>
      <vt:variant>
        <vt:lpwstr>Logo MAPPER</vt:lpwstr>
      </vt:variant>
      <vt:variant>
        <vt:lpwstr/>
      </vt:variant>
      <vt:variant>
        <vt:i4>393239</vt:i4>
      </vt:variant>
      <vt:variant>
        <vt:i4>4102</vt:i4>
      </vt:variant>
      <vt:variant>
        <vt:i4>1026</vt:i4>
      </vt:variant>
      <vt:variant>
        <vt:i4>1</vt:i4>
      </vt:variant>
      <vt:variant>
        <vt:lpwstr>e-infra-unit</vt:lpwstr>
      </vt:variant>
      <vt:variant>
        <vt:lpwstr/>
      </vt:variant>
      <vt:variant>
        <vt:i4>7733330</vt:i4>
      </vt:variant>
      <vt:variant>
        <vt:i4>4138</vt:i4>
      </vt:variant>
      <vt:variant>
        <vt:i4>1027</vt:i4>
      </vt:variant>
      <vt:variant>
        <vt:i4>1</vt:i4>
      </vt:variant>
      <vt:variant>
        <vt:lpwstr>FP7-cap-RGB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Erenstein, Alma</dc:creator>
  <cp:keywords/>
  <dc:description/>
  <cp:lastModifiedBy>demch</cp:lastModifiedBy>
  <cp:revision>3</cp:revision>
  <cp:lastPrinted>2018-09-14T16:49:00Z</cp:lastPrinted>
  <dcterms:created xsi:type="dcterms:W3CDTF">2018-09-16T16:09:00Z</dcterms:created>
  <dcterms:modified xsi:type="dcterms:W3CDTF">2018-09-16T16:11:00Z</dcterms:modified>
</cp:coreProperties>
</file>